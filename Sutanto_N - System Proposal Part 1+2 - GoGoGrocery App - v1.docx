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5BF26" w14:textId="316D75D9" w:rsidR="00600D8F" w:rsidRPr="00E05815" w:rsidRDefault="00792A8B" w:rsidP="005065EC">
      <w:pPr>
        <w:spacing w:after="240" w:line="360" w:lineRule="auto"/>
        <w:jc w:val="center"/>
        <w:rPr>
          <w:rFonts w:ascii="Helvetica" w:hAnsi="Helvetica" w:cs="Helvetica"/>
          <w:color w:val="92D050"/>
          <w:sz w:val="96"/>
          <w:szCs w:val="9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ascii="Helvetica" w:hAnsi="Helvetica" w:cs="Helvetica"/>
          <w:noProof/>
          <w:color w:val="92D050"/>
          <w:sz w:val="96"/>
          <w:szCs w:val="96"/>
        </w:rPr>
        <mc:AlternateContent>
          <mc:Choice Requires="wps">
            <w:drawing>
              <wp:anchor distT="0" distB="0" distL="114300" distR="114300" simplePos="0" relativeHeight="251659264" behindDoc="1" locked="0" layoutInCell="1" allowOverlap="1" wp14:anchorId="4F4ED794" wp14:editId="615B3357">
                <wp:simplePos x="0" y="0"/>
                <wp:positionH relativeFrom="page">
                  <wp:align>left</wp:align>
                </wp:positionH>
                <wp:positionV relativeFrom="paragraph">
                  <wp:posOffset>-914400</wp:posOffset>
                </wp:positionV>
                <wp:extent cx="8010525" cy="10620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8010525" cy="106203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DDDD9" id="Rectangle 1" o:spid="_x0000_s1026" style="position:absolute;margin-left:0;margin-top:-1in;width:630.75pt;height:836.2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" fillcolor="#9cc2e5 [1944]" strokecolor="#1f3763 [1604]" strokeweight="1pt">
                <w10:wrap anchorx="page"/>
              </v:rect>
            </w:pict>
          </mc:Fallback>
        </mc:AlternateContent>
      </w:r>
    </w:p>
    <w:p w14:paraId="15DCAFD3" w14:textId="77777777" w:rsidR="00600D8F" w:rsidRPr="00E05815" w:rsidRDefault="00600D8F" w:rsidP="005065EC">
      <w:pPr>
        <w:spacing w:after="240" w:line="360" w:lineRule="auto"/>
        <w:jc w:val="center"/>
        <w:rPr>
          <w:rFonts w:ascii="Helvetica" w:hAnsi="Helvetica" w:cs="Helvetica"/>
          <w:color w:val="92D050"/>
          <w:sz w:val="96"/>
          <w:szCs w:val="9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4F5ECC49" w14:textId="0F317A1E" w:rsidR="00E05815" w:rsidRPr="00792A8B" w:rsidRDefault="0009622E" w:rsidP="005065EC">
      <w:pPr>
        <w:spacing w:after="240" w:line="240" w:lineRule="auto"/>
        <w:jc w:val="center"/>
        <w:rPr>
          <w:rFonts w:ascii="Helvetica" w:hAnsi="Helvetica" w:cs="Helvetica"/>
          <w:color w:val="92D050"/>
          <w:sz w:val="96"/>
          <w:szCs w:val="96"/>
          <w14:shadow w14:blurRad="50800" w14:dist="38100" w14:dir="2700000" w14:sx="100000" w14:sy="100000" w14:kx="0" w14:ky="0" w14:algn="tl">
            <w14:srgbClr w14:val="000000">
              <w14:alpha w14:val="60000"/>
            </w14:srgbClr>
          </w14:shadow>
          <w14:textOutline w14:w="9525" w14:cap="flat" w14:cmpd="sng" w14:algn="ctr">
            <w14:solidFill>
              <w14:schemeClr w14:val="tx1"/>
            </w14:solidFill>
            <w14:prstDash w14:val="solid"/>
            <w14:round/>
          </w14:textOutline>
        </w:rPr>
      </w:pPr>
      <w:r w:rsidRPr="00792A8B">
        <w:rPr>
          <w:rFonts w:ascii="Helvetica" w:hAnsi="Helvetica" w:cs="Helvetica"/>
          <w:color w:val="92D050"/>
          <w:sz w:val="96"/>
          <w:szCs w:val="96"/>
          <w14:shadow w14:blurRad="50800" w14:dist="38100" w14:dir="2700000" w14:sx="100000" w14:sy="100000" w14:kx="0" w14:ky="0" w14:algn="tl">
            <w14:srgbClr w14:val="000000">
              <w14:alpha w14:val="60000"/>
            </w14:srgbClr>
          </w14:shadow>
          <w14:textOutline w14:w="9525" w14:cap="flat" w14:cmpd="sng" w14:algn="ctr">
            <w14:solidFill>
              <w14:schemeClr w14:val="tx1"/>
            </w14:solidFill>
            <w14:prstDash w14:val="solid"/>
            <w14:round/>
          </w14:textOutline>
        </w:rPr>
        <w:t>GoGoGrocery</w:t>
      </w:r>
    </w:p>
    <w:p w14:paraId="1E23A3A0" w14:textId="0BD6F1FE" w:rsidR="0009622E" w:rsidRPr="00792A8B" w:rsidRDefault="0009622E" w:rsidP="005065EC">
      <w:pPr>
        <w:spacing w:after="240" w:line="240" w:lineRule="auto"/>
        <w:jc w:val="center"/>
        <w:rPr>
          <w:rFonts w:ascii="Helvetica" w:hAnsi="Helvetica" w:cs="Helvetica"/>
          <w:color w:val="92D050"/>
          <w:sz w:val="52"/>
          <w:szCs w:val="52"/>
          <w14:shadow w14:blurRad="50800" w14:dist="38100" w14:dir="2700000" w14:sx="100000" w14:sy="100000" w14:kx="0" w14:ky="0" w14:algn="tl">
            <w14:srgbClr w14:val="000000">
              <w14:alpha w14:val="60000"/>
            </w14:srgbClr>
          </w14:shadow>
          <w14:textOutline w14:w="9525" w14:cap="flat" w14:cmpd="sng" w14:algn="ctr">
            <w14:solidFill>
              <w14:schemeClr w14:val="tx1"/>
            </w14:solidFill>
            <w14:prstDash w14:val="solid"/>
            <w14:round/>
          </w14:textOutline>
        </w:rPr>
      </w:pPr>
      <w:r w:rsidRPr="00792A8B">
        <w:rPr>
          <w:rFonts w:ascii="Helvetica" w:hAnsi="Helvetica" w:cs="Helvetica"/>
          <w:color w:val="92D050"/>
          <w:sz w:val="52"/>
          <w:szCs w:val="52"/>
          <w14:shadow w14:blurRad="50800" w14:dist="38100" w14:dir="2700000" w14:sx="100000" w14:sy="100000" w14:kx="0" w14:ky="0" w14:algn="tl">
            <w14:srgbClr w14:val="000000">
              <w14:alpha w14:val="60000"/>
            </w14:srgbClr>
          </w14:shadow>
          <w14:textOutline w14:w="9525" w14:cap="flat" w14:cmpd="sng" w14:algn="ctr">
            <w14:solidFill>
              <w14:schemeClr w14:val="tx1"/>
            </w14:solidFill>
            <w14:prstDash w14:val="solid"/>
            <w14:round/>
          </w14:textOutline>
        </w:rPr>
        <w:t>System Proposal</w:t>
      </w:r>
    </w:p>
    <w:p w14:paraId="527ADDB2" w14:textId="77777777" w:rsidR="00600D8F" w:rsidRPr="00E05815" w:rsidRDefault="00600D8F" w:rsidP="005065EC">
      <w:pPr>
        <w:spacing w:after="240" w:line="360" w:lineRule="auto"/>
        <w:rPr>
          <w:rFonts w:ascii="Helvetica" w:hAnsi="Helvetica" w:cs="Helvetica"/>
          <w:sz w:val="28"/>
          <w:szCs w:val="28"/>
          <w14:textOutline w14:w="9525" w14:cap="flat" w14:cmpd="sng" w14:algn="ctr">
            <w14:solidFill>
              <w14:srgbClr w14:val="000000"/>
            </w14:solidFill>
            <w14:prstDash w14:val="solid"/>
            <w14:round/>
          </w14:textOutline>
        </w:rPr>
      </w:pPr>
    </w:p>
    <w:p w14:paraId="3025E35D" w14:textId="77777777" w:rsidR="00600D8F" w:rsidRPr="00E05815" w:rsidRDefault="00600D8F" w:rsidP="005065EC">
      <w:pPr>
        <w:spacing w:after="240" w:line="360" w:lineRule="auto"/>
        <w:rPr>
          <w:rFonts w:ascii="Helvetica" w:hAnsi="Helvetica" w:cs="Helvetica"/>
          <w:sz w:val="28"/>
          <w:szCs w:val="28"/>
          <w14:textOutline w14:w="9525" w14:cap="flat" w14:cmpd="sng" w14:algn="ctr">
            <w14:solidFill>
              <w14:srgbClr w14:val="000000"/>
            </w14:solidFill>
            <w14:prstDash w14:val="solid"/>
            <w14:round/>
          </w14:textOutline>
        </w:rPr>
      </w:pPr>
    </w:p>
    <w:p w14:paraId="0F228991" w14:textId="77777777" w:rsidR="00E42D6C" w:rsidRDefault="00E42D6C" w:rsidP="005065EC">
      <w:pPr>
        <w:spacing w:after="240" w:line="276" w:lineRule="auto"/>
        <w:rPr>
          <w:rFonts w:ascii="Helvetica" w:hAnsi="Helvetica" w:cs="Helvetica"/>
          <w:color w:val="000000" w:themeColor="text1"/>
          <w:sz w:val="24"/>
          <w:szCs w:val="24"/>
          <w14:textOutline w14:w="0" w14:cap="flat" w14:cmpd="sng" w14:algn="ctr">
            <w14:noFill/>
            <w14:prstDash w14:val="solid"/>
            <w14:round/>
          </w14:textOutline>
        </w:rPr>
      </w:pPr>
    </w:p>
    <w:p w14:paraId="20ED6E8D" w14:textId="77777777" w:rsidR="00E42D6C" w:rsidRDefault="00E42D6C" w:rsidP="005065EC">
      <w:pPr>
        <w:spacing w:after="240" w:line="276" w:lineRule="auto"/>
        <w:rPr>
          <w:rFonts w:ascii="Helvetica" w:hAnsi="Helvetica" w:cs="Helvetica"/>
          <w:color w:val="000000" w:themeColor="text1"/>
          <w:sz w:val="24"/>
          <w:szCs w:val="24"/>
          <w14:textOutline w14:w="0" w14:cap="flat" w14:cmpd="sng" w14:algn="ctr">
            <w14:noFill/>
            <w14:prstDash w14:val="solid"/>
            <w14:round/>
          </w14:textOutline>
        </w:rPr>
      </w:pPr>
    </w:p>
    <w:p w14:paraId="35178958" w14:textId="77777777" w:rsidR="00E42D6C" w:rsidRDefault="00E42D6C" w:rsidP="005065EC">
      <w:pPr>
        <w:spacing w:after="240" w:line="276" w:lineRule="auto"/>
        <w:rPr>
          <w:rFonts w:ascii="Helvetica" w:hAnsi="Helvetica" w:cs="Helvetica"/>
          <w:color w:val="000000" w:themeColor="text1"/>
          <w:sz w:val="24"/>
          <w:szCs w:val="24"/>
          <w14:textOutline w14:w="0" w14:cap="flat" w14:cmpd="sng" w14:algn="ctr">
            <w14:noFill/>
            <w14:prstDash w14:val="solid"/>
            <w14:round/>
          </w14:textOutline>
        </w:rPr>
      </w:pPr>
    </w:p>
    <w:p w14:paraId="500E54B8" w14:textId="189CC899" w:rsidR="0009622E" w:rsidRPr="00E05815" w:rsidRDefault="0009622E" w:rsidP="005065EC">
      <w:pPr>
        <w:spacing w:after="240" w:line="276"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Prepared for:</w:t>
      </w:r>
    </w:p>
    <w:p w14:paraId="70F954A6" w14:textId="1EF89819" w:rsidR="00600D8F" w:rsidRPr="00E05815" w:rsidRDefault="0009622E" w:rsidP="005065EC">
      <w:p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sidRPr="00E05815">
        <w:rPr>
          <w:rFonts w:ascii="Helvetica" w:hAnsi="Helvetica" w:cs="Helvetica"/>
          <w:color w:val="000000" w:themeColor="text1"/>
          <w:sz w:val="28"/>
          <w:szCs w:val="28"/>
          <w14:textOutline w14:w="0" w14:cap="flat" w14:cmpd="sng" w14:algn="ctr">
            <w14:noFill/>
            <w14:prstDash w14:val="solid"/>
            <w14:round/>
          </w14:textOutline>
        </w:rPr>
        <w:t>Mr. Cameron</w:t>
      </w:r>
      <w:r w:rsidR="00600D8F" w:rsidRPr="00E05815">
        <w:rPr>
          <w:rFonts w:ascii="Helvetica" w:hAnsi="Helvetica" w:cs="Helvetica"/>
          <w:color w:val="000000" w:themeColor="text1"/>
          <w:sz w:val="28"/>
          <w:szCs w:val="28"/>
          <w14:textOutline w14:w="0" w14:cap="flat" w14:cmpd="sng" w14:algn="ctr">
            <w14:noFill/>
            <w14:prstDash w14:val="solid"/>
            <w14:round/>
          </w14:textOutline>
        </w:rPr>
        <w:t>, GoGoGrocery</w:t>
      </w:r>
    </w:p>
    <w:p w14:paraId="41EFC3BC" w14:textId="77777777" w:rsidR="00E05815" w:rsidRPr="00E05815" w:rsidRDefault="00E05815" w:rsidP="005065EC">
      <w:p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p>
    <w:p w14:paraId="2F653D11" w14:textId="568404B2" w:rsidR="00600D8F" w:rsidRPr="00E05815" w:rsidRDefault="00600D8F" w:rsidP="005065EC">
      <w:pPr>
        <w:spacing w:after="240" w:line="276"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Prepared by:</w:t>
      </w:r>
    </w:p>
    <w:p w14:paraId="21B4FBEE" w14:textId="56130724" w:rsidR="00600D8F" w:rsidRPr="00E05815" w:rsidRDefault="00600D8F" w:rsidP="005065EC">
      <w:p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sidRPr="00E05815">
        <w:rPr>
          <w:rFonts w:ascii="Helvetica" w:hAnsi="Helvetica" w:cs="Helvetica"/>
          <w:color w:val="000000" w:themeColor="text1"/>
          <w:sz w:val="28"/>
          <w:szCs w:val="28"/>
          <w14:textOutline w14:w="0" w14:cap="flat" w14:cmpd="sng" w14:algn="ctr">
            <w14:noFill/>
            <w14:prstDash w14:val="solid"/>
            <w14:round/>
          </w14:textOutline>
        </w:rPr>
        <w:t xml:space="preserve">Nicholas </w:t>
      </w:r>
      <w:proofErr w:type="spellStart"/>
      <w:r w:rsidRPr="00E05815">
        <w:rPr>
          <w:rFonts w:ascii="Helvetica" w:hAnsi="Helvetica" w:cs="Helvetica"/>
          <w:color w:val="000000" w:themeColor="text1"/>
          <w:sz w:val="28"/>
          <w:szCs w:val="28"/>
          <w14:textOutline w14:w="0" w14:cap="flat" w14:cmpd="sng" w14:algn="ctr">
            <w14:noFill/>
            <w14:prstDash w14:val="solid"/>
            <w14:round/>
          </w14:textOutline>
        </w:rPr>
        <w:t>Sutanto</w:t>
      </w:r>
      <w:proofErr w:type="spellEnd"/>
      <w:r w:rsidRPr="00E05815">
        <w:rPr>
          <w:rFonts w:ascii="Helvetica" w:hAnsi="Helvetica" w:cs="Helvetica"/>
          <w:color w:val="000000" w:themeColor="text1"/>
          <w:sz w:val="28"/>
          <w:szCs w:val="28"/>
          <w14:textOutline w14:w="0" w14:cap="flat" w14:cmpd="sng" w14:algn="ctr">
            <w14:noFill/>
            <w14:prstDash w14:val="solid"/>
            <w14:round/>
          </w14:textOutline>
        </w:rPr>
        <w:t xml:space="preserve">, Software </w:t>
      </w:r>
      <w:r w:rsidR="00A24609">
        <w:rPr>
          <w:rFonts w:ascii="Helvetica" w:hAnsi="Helvetica" w:cs="Helvetica"/>
          <w:color w:val="000000" w:themeColor="text1"/>
          <w:sz w:val="28"/>
          <w:szCs w:val="28"/>
          <w14:textOutline w14:w="0" w14:cap="flat" w14:cmpd="sng" w14:algn="ctr">
            <w14:noFill/>
            <w14:prstDash w14:val="solid"/>
            <w14:round/>
          </w14:textOutline>
        </w:rPr>
        <w:t>Engineer</w:t>
      </w:r>
    </w:p>
    <w:p w14:paraId="5CE06636" w14:textId="77777777" w:rsidR="003C5621" w:rsidRDefault="00600D8F" w:rsidP="003C5621">
      <w:pPr>
        <w:spacing w:after="240" w:line="276" w:lineRule="auto"/>
        <w:rPr>
          <w:rFonts w:ascii="Helvetica" w:hAnsi="Helvetica" w:cs="Helvetica"/>
          <w:color w:val="000000" w:themeColor="text1"/>
          <w:sz w:val="28"/>
          <w:szCs w:val="28"/>
          <w14:textOutline w14:w="0" w14:cap="flat" w14:cmpd="sng" w14:algn="ctr">
            <w14:noFill/>
            <w14:prstDash w14:val="solid"/>
            <w14:round/>
          </w14:textOutline>
        </w:rPr>
      </w:pPr>
      <w:r w:rsidRPr="00E05815">
        <w:rPr>
          <w:rFonts w:ascii="Helvetica" w:hAnsi="Helvetica" w:cs="Helvetica"/>
          <w:color w:val="000000" w:themeColor="text1"/>
          <w:sz w:val="28"/>
          <w:szCs w:val="28"/>
          <w14:textOutline w14:w="0" w14:cap="flat" w14:cmpd="sng" w14:algn="ctr">
            <w14:noFill/>
            <w14:prstDash w14:val="solid"/>
            <w14:round/>
          </w14:textOutline>
        </w:rPr>
        <w:t>OpenXcell</w:t>
      </w:r>
    </w:p>
    <w:p w14:paraId="76255BDE" w14:textId="2202B4D7" w:rsidR="00600D8F" w:rsidRPr="002318F1" w:rsidRDefault="00600D8F" w:rsidP="003C5621">
      <w:pPr>
        <w:spacing w:after="240" w:line="276" w:lineRule="auto"/>
        <w:rPr>
          <w:rFonts w:ascii="Helvetica" w:hAnsi="Helvetica" w:cs="Helvetica"/>
          <w:color w:val="000000" w:themeColor="text1"/>
          <w:sz w:val="28"/>
          <w:szCs w:val="28"/>
          <w:u w:val="single"/>
          <w14:textOutline w14:w="0" w14:cap="flat" w14:cmpd="sng" w14:algn="ctr">
            <w14:noFill/>
            <w14:prstDash w14:val="solid"/>
            <w14:round/>
          </w14:textOutline>
        </w:rPr>
      </w:pPr>
      <w:r w:rsidRPr="002318F1">
        <w:rPr>
          <w:rFonts w:ascii="Helvetica" w:hAnsi="Helvetica" w:cs="Helvetica"/>
          <w:b/>
          <w:bCs/>
          <w:color w:val="538135" w:themeColor="accent6" w:themeShade="BF"/>
          <w:sz w:val="36"/>
          <w:szCs w:val="36"/>
          <w:u w:val="single"/>
          <w14:textOutline w14:w="0" w14:cap="flat" w14:cmpd="sng" w14:algn="ctr">
            <w14:noFill/>
            <w14:prstDash w14:val="solid"/>
            <w14:round/>
          </w14:textOutline>
        </w:rPr>
        <w:lastRenderedPageBreak/>
        <w:t>Table of Contents</w:t>
      </w:r>
    </w:p>
    <w:p w14:paraId="6B2626A9" w14:textId="53B0772D" w:rsidR="00E05815" w:rsidRPr="002460D5" w:rsidRDefault="00600D8F" w:rsidP="001712E8">
      <w:pPr>
        <w:spacing w:after="240" w:line="240" w:lineRule="auto"/>
        <w:rPr>
          <w:rFonts w:ascii="Helvetica" w:hAnsi="Helvetica" w:cs="Helvetica"/>
          <w:color w:val="538135" w:themeColor="accent6" w:themeShade="BF"/>
          <w:sz w:val="28"/>
          <w:szCs w:val="28"/>
          <w14:textOutline w14:w="0" w14:cap="flat" w14:cmpd="sng" w14:algn="ctr">
            <w14:noFill/>
            <w14:prstDash w14:val="solid"/>
            <w14:round/>
          </w14:textOutline>
        </w:rPr>
      </w:pPr>
      <w:r w:rsidRPr="002460D5">
        <w:rPr>
          <w:rFonts w:ascii="Helvetica" w:hAnsi="Helvetica" w:cs="Helvetica"/>
          <w:b/>
          <w:bCs/>
          <w:color w:val="538135" w:themeColor="accent6" w:themeShade="BF"/>
          <w:sz w:val="28"/>
          <w:szCs w:val="28"/>
          <w14:textOutline w14:w="0" w14:cap="flat" w14:cmpd="sng" w14:algn="ctr">
            <w14:noFill/>
            <w14:prstDash w14:val="solid"/>
            <w14:round/>
          </w14:textOutline>
        </w:rPr>
        <w:t>Executive Summary</w:t>
      </w:r>
      <w:r w:rsidRPr="002460D5">
        <w:rPr>
          <w:rFonts w:ascii="Helvetica" w:hAnsi="Helvetica" w:cs="Helvetica"/>
          <w:color w:val="538135" w:themeColor="accent6" w:themeShade="BF"/>
          <w:sz w:val="28"/>
          <w:szCs w:val="28"/>
          <w14:textOutline w14:w="0" w14:cap="flat" w14:cmpd="sng" w14:algn="ctr">
            <w14:noFill/>
            <w14:prstDash w14:val="solid"/>
            <w14:round/>
          </w14:textOutline>
        </w:rPr>
        <w:t>……………………………………………………………</w:t>
      </w:r>
      <w:r w:rsidR="002460D5">
        <w:rPr>
          <w:rFonts w:ascii="Helvetica" w:hAnsi="Helvetica" w:cs="Helvetica"/>
          <w:color w:val="538135" w:themeColor="accent6" w:themeShade="BF"/>
          <w:sz w:val="28"/>
          <w:szCs w:val="28"/>
          <w14:textOutline w14:w="0" w14:cap="flat" w14:cmpd="sng" w14:algn="ctr">
            <w14:noFill/>
            <w14:prstDash w14:val="solid"/>
            <w14:round/>
          </w14:textOutline>
        </w:rPr>
        <w:t>.</w:t>
      </w:r>
      <w:r w:rsidR="001712E8">
        <w:rPr>
          <w:rFonts w:ascii="Helvetica" w:hAnsi="Helvetica" w:cs="Helvetica"/>
          <w:color w:val="538135" w:themeColor="accent6" w:themeShade="BF"/>
          <w:sz w:val="28"/>
          <w:szCs w:val="28"/>
          <w14:textOutline w14:w="0" w14:cap="flat" w14:cmpd="sng" w14:algn="ctr">
            <w14:noFill/>
            <w14:prstDash w14:val="solid"/>
            <w14:round/>
          </w14:textOutline>
        </w:rPr>
        <w:t>2</w:t>
      </w:r>
    </w:p>
    <w:p w14:paraId="36954320" w14:textId="1F5E934B" w:rsidR="00600D8F" w:rsidRPr="00E42D6C" w:rsidRDefault="00E05815" w:rsidP="001712E8">
      <w:pPr>
        <w:pStyle w:val="ListParagraph"/>
        <w:numPr>
          <w:ilvl w:val="0"/>
          <w:numId w:val="1"/>
        </w:numPr>
        <w:spacing w:after="240" w:line="24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r w:rsidRPr="00E42D6C">
        <w:rPr>
          <w:rFonts w:ascii="Helvetica" w:hAnsi="Helvetica" w:cs="Helvetica"/>
          <w:color w:val="538135" w:themeColor="accent6" w:themeShade="BF"/>
          <w:sz w:val="28"/>
          <w:szCs w:val="28"/>
          <w14:textOutline w14:w="0" w14:cap="flat" w14:cmpd="sng" w14:algn="ctr">
            <w14:noFill/>
            <w14:prstDash w14:val="solid"/>
            <w14:round/>
          </w14:textOutline>
        </w:rPr>
        <w:t xml:space="preserve"> </w:t>
      </w:r>
      <w:r w:rsidR="00E42D6C">
        <w:rPr>
          <w:rFonts w:ascii="Helvetica" w:hAnsi="Helvetica" w:cs="Helvetica"/>
          <w:color w:val="538135" w:themeColor="accent6" w:themeShade="BF"/>
          <w:sz w:val="28"/>
          <w:szCs w:val="28"/>
          <w14:textOutline w14:w="0" w14:cap="flat" w14:cmpd="sng" w14:algn="ctr">
            <w14:noFill/>
            <w14:prstDash w14:val="solid"/>
            <w14:round/>
          </w14:textOutline>
        </w:rPr>
        <w:t xml:space="preserve">   </w:t>
      </w:r>
      <w:r w:rsidR="00600D8F" w:rsidRPr="00E42D6C">
        <w:rPr>
          <w:rFonts w:ascii="Helvetica" w:hAnsi="Helvetica" w:cs="Helvetica"/>
          <w:b/>
          <w:bCs/>
          <w:color w:val="538135" w:themeColor="accent6" w:themeShade="BF"/>
          <w:sz w:val="28"/>
          <w:szCs w:val="28"/>
          <w14:textOutline w14:w="0" w14:cap="flat" w14:cmpd="sng" w14:algn="ctr">
            <w14:noFill/>
            <w14:prstDash w14:val="solid"/>
            <w14:round/>
          </w14:textOutline>
        </w:rPr>
        <w:t>Introduction and Overview</w:t>
      </w:r>
      <w:r w:rsidR="000829CB">
        <w:rPr>
          <w:rFonts w:ascii="Helvetica" w:hAnsi="Helvetica" w:cs="Helvetica"/>
          <w:b/>
          <w:bCs/>
          <w:color w:val="538135" w:themeColor="accent6" w:themeShade="BF"/>
          <w:sz w:val="28"/>
          <w:szCs w:val="28"/>
          <w14:textOutline w14:w="0" w14:cap="flat" w14:cmpd="sng" w14:algn="ctr">
            <w14:noFill/>
            <w14:prstDash w14:val="solid"/>
            <w14:round/>
          </w14:textOutline>
        </w:rPr>
        <w:t>……………………………………………</w:t>
      </w:r>
      <w:r w:rsidR="000309D5">
        <w:rPr>
          <w:rFonts w:ascii="Helvetica" w:hAnsi="Helvetica" w:cs="Helvetica"/>
          <w:b/>
          <w:bCs/>
          <w:color w:val="538135" w:themeColor="accent6" w:themeShade="BF"/>
          <w:sz w:val="28"/>
          <w:szCs w:val="28"/>
          <w14:textOutline w14:w="0" w14:cap="flat" w14:cmpd="sng" w14:algn="ctr">
            <w14:noFill/>
            <w14:prstDash w14:val="solid"/>
            <w14:round/>
          </w14:textOutline>
        </w:rPr>
        <w:t>..</w:t>
      </w:r>
      <w:r w:rsidR="001712E8">
        <w:rPr>
          <w:rFonts w:ascii="Helvetica" w:hAnsi="Helvetica" w:cs="Helvetica"/>
          <w:b/>
          <w:bCs/>
          <w:color w:val="538135" w:themeColor="accent6" w:themeShade="BF"/>
          <w:sz w:val="28"/>
          <w:szCs w:val="28"/>
          <w14:textOutline w14:w="0" w14:cap="flat" w14:cmpd="sng" w14:algn="ctr">
            <w14:noFill/>
            <w14:prstDash w14:val="solid"/>
            <w14:round/>
          </w14:textOutline>
        </w:rPr>
        <w:t>3</w:t>
      </w:r>
    </w:p>
    <w:p w14:paraId="364E20D5" w14:textId="3E3A7BB5" w:rsidR="00600D8F" w:rsidRPr="00E05815" w:rsidRDefault="00600D8F"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Problem Statement</w:t>
      </w:r>
      <w:r w:rsidR="000829CB">
        <w:rPr>
          <w:rFonts w:ascii="Helvetica" w:hAnsi="Helvetica" w:cs="Helvetica"/>
          <w:color w:val="000000" w:themeColor="text1"/>
          <w:sz w:val="24"/>
          <w:szCs w:val="24"/>
          <w14:textOutline w14:w="0" w14:cap="flat" w14:cmpd="sng" w14:algn="ctr">
            <w14:noFill/>
            <w14:prstDash w14:val="solid"/>
            <w14:round/>
          </w14:textOutline>
        </w:rPr>
        <w:t>…………………………………………………………………</w:t>
      </w:r>
      <w:r w:rsidR="001712E8">
        <w:rPr>
          <w:rFonts w:ascii="Helvetica" w:hAnsi="Helvetica" w:cs="Helvetica"/>
          <w:color w:val="000000" w:themeColor="text1"/>
          <w:sz w:val="24"/>
          <w:szCs w:val="24"/>
          <w14:textOutline w14:w="0" w14:cap="flat" w14:cmpd="sng" w14:algn="ctr">
            <w14:noFill/>
            <w14:prstDash w14:val="solid"/>
            <w14:round/>
          </w14:textOutline>
        </w:rPr>
        <w:t>3</w:t>
      </w:r>
    </w:p>
    <w:p w14:paraId="6B75974C" w14:textId="717C3D5B" w:rsidR="00600D8F" w:rsidRPr="00E05815" w:rsidRDefault="00600D8F"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Project Vision and Scope</w:t>
      </w:r>
      <w:r w:rsidR="000829CB">
        <w:rPr>
          <w:rFonts w:ascii="Helvetica" w:hAnsi="Helvetica" w:cs="Helvetica"/>
          <w:color w:val="000000" w:themeColor="text1"/>
          <w:sz w:val="24"/>
          <w:szCs w:val="24"/>
          <w14:textOutline w14:w="0" w14:cap="flat" w14:cmpd="sng" w14:algn="ctr">
            <w14:noFill/>
            <w14:prstDash w14:val="solid"/>
            <w14:round/>
          </w14:textOutline>
        </w:rPr>
        <w:t>…………………………………………………………</w:t>
      </w:r>
      <w:r w:rsidR="000309D5">
        <w:rPr>
          <w:rFonts w:ascii="Helvetica" w:hAnsi="Helvetica" w:cs="Helvetica"/>
          <w:color w:val="000000" w:themeColor="text1"/>
          <w:sz w:val="24"/>
          <w:szCs w:val="24"/>
          <w14:textOutline w14:w="0" w14:cap="flat" w14:cmpd="sng" w14:algn="ctr">
            <w14:noFill/>
            <w14:prstDash w14:val="solid"/>
            <w14:round/>
          </w14:textOutline>
        </w:rPr>
        <w:t>.</w:t>
      </w:r>
      <w:r w:rsidR="001712E8">
        <w:rPr>
          <w:rFonts w:ascii="Helvetica" w:hAnsi="Helvetica" w:cs="Helvetica"/>
          <w:color w:val="000000" w:themeColor="text1"/>
          <w:sz w:val="24"/>
          <w:szCs w:val="24"/>
          <w14:textOutline w14:w="0" w14:cap="flat" w14:cmpd="sng" w14:algn="ctr">
            <w14:noFill/>
            <w14:prstDash w14:val="solid"/>
            <w14:round/>
          </w14:textOutline>
        </w:rPr>
        <w:t>.3</w:t>
      </w:r>
    </w:p>
    <w:p w14:paraId="220D78F8" w14:textId="7A8C5ACD" w:rsidR="00600D8F" w:rsidRPr="00E05815" w:rsidRDefault="00600D8F"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Requirements Summary</w:t>
      </w:r>
      <w:r w:rsidR="000829CB">
        <w:rPr>
          <w:rFonts w:ascii="Helvetica" w:hAnsi="Helvetica" w:cs="Helvetica"/>
          <w:color w:val="000000" w:themeColor="text1"/>
          <w:sz w:val="24"/>
          <w:szCs w:val="24"/>
          <w14:textOutline w14:w="0" w14:cap="flat" w14:cmpd="sng" w14:algn="ctr">
            <w14:noFill/>
            <w14:prstDash w14:val="solid"/>
            <w14:round/>
          </w14:textOutline>
        </w:rPr>
        <w:t>…………………………………………………………</w:t>
      </w:r>
      <w:r w:rsidR="000309D5">
        <w:rPr>
          <w:rFonts w:ascii="Helvetica" w:hAnsi="Helvetica" w:cs="Helvetica"/>
          <w:color w:val="000000" w:themeColor="text1"/>
          <w:sz w:val="24"/>
          <w:szCs w:val="24"/>
          <w14:textOutline w14:w="0" w14:cap="flat" w14:cmpd="sng" w14:algn="ctr">
            <w14:noFill/>
            <w14:prstDash w14:val="solid"/>
            <w14:round/>
          </w14:textOutline>
        </w:rPr>
        <w:t>...</w:t>
      </w:r>
      <w:r w:rsidR="001712E8">
        <w:rPr>
          <w:rFonts w:ascii="Helvetica" w:hAnsi="Helvetica" w:cs="Helvetica"/>
          <w:color w:val="000000" w:themeColor="text1"/>
          <w:sz w:val="24"/>
          <w:szCs w:val="24"/>
          <w14:textOutline w14:w="0" w14:cap="flat" w14:cmpd="sng" w14:algn="ctr">
            <w14:noFill/>
            <w14:prstDash w14:val="solid"/>
            <w14:round/>
          </w14:textOutline>
        </w:rPr>
        <w:t>3</w:t>
      </w:r>
    </w:p>
    <w:p w14:paraId="2C84DCDD" w14:textId="365E351F" w:rsidR="00600D8F" w:rsidRPr="00E05815" w:rsidRDefault="00600D8F"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Stakeholders and Interests</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w:t>
      </w:r>
      <w:r w:rsidR="001712E8">
        <w:rPr>
          <w:rFonts w:ascii="Helvetica" w:hAnsi="Helvetica" w:cs="Helvetica"/>
          <w:color w:val="000000" w:themeColor="text1"/>
          <w:sz w:val="24"/>
          <w:szCs w:val="24"/>
          <w14:textOutline w14:w="0" w14:cap="flat" w14:cmpd="sng" w14:algn="ctr">
            <w14:noFill/>
            <w14:prstDash w14:val="solid"/>
            <w14:round/>
          </w14:textOutline>
        </w:rPr>
        <w:t>4</w:t>
      </w:r>
    </w:p>
    <w:p w14:paraId="412CC329" w14:textId="5297C905" w:rsidR="00600D8F" w:rsidRPr="00E05815" w:rsidRDefault="00600D8F"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Expected Costs and Benefits</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w:t>
      </w:r>
      <w:r w:rsidR="001712E8">
        <w:rPr>
          <w:rFonts w:ascii="Helvetica" w:hAnsi="Helvetica" w:cs="Helvetica"/>
          <w:color w:val="000000" w:themeColor="text1"/>
          <w:sz w:val="24"/>
          <w:szCs w:val="24"/>
          <w14:textOutline w14:w="0" w14:cap="flat" w14:cmpd="sng" w14:algn="ctr">
            <w14:noFill/>
            <w14:prstDash w14:val="solid"/>
            <w14:round/>
          </w14:textOutline>
        </w:rPr>
        <w:t>4</w:t>
      </w:r>
    </w:p>
    <w:p w14:paraId="5EA82543" w14:textId="54F97235" w:rsidR="00600D8F" w:rsidRPr="00E05815" w:rsidRDefault="00600D8F"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Constraints</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w:t>
      </w:r>
      <w:r w:rsidR="001712E8">
        <w:rPr>
          <w:rFonts w:ascii="Helvetica" w:hAnsi="Helvetica" w:cs="Helvetica"/>
          <w:color w:val="000000" w:themeColor="text1"/>
          <w:sz w:val="24"/>
          <w:szCs w:val="24"/>
          <w14:textOutline w14:w="0" w14:cap="flat" w14:cmpd="sng" w14:algn="ctr">
            <w14:noFill/>
            <w14:prstDash w14:val="solid"/>
            <w14:round/>
          </w14:textOutline>
        </w:rPr>
        <w:t>5</w:t>
      </w:r>
    </w:p>
    <w:p w14:paraId="0B3E132B" w14:textId="7A5F61E0" w:rsidR="00E05815" w:rsidRP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Recommendation</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w:t>
      </w:r>
      <w:r w:rsidR="001712E8">
        <w:rPr>
          <w:rFonts w:ascii="Helvetica" w:hAnsi="Helvetica" w:cs="Helvetica"/>
          <w:color w:val="000000" w:themeColor="text1"/>
          <w:sz w:val="24"/>
          <w:szCs w:val="24"/>
          <w14:textOutline w14:w="0" w14:cap="flat" w14:cmpd="sng" w14:algn="ctr">
            <w14:noFill/>
            <w14:prstDash w14:val="solid"/>
            <w14:round/>
          </w14:textOutline>
        </w:rPr>
        <w:t>5</w:t>
      </w:r>
    </w:p>
    <w:p w14:paraId="5026F0F5" w14:textId="0110A379" w:rsidR="00E05815" w:rsidRP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Document Overview</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w:t>
      </w:r>
      <w:ins w:id="0" w:author="Nick Joseph" w:date="2020-11-05T18:53:00Z">
        <w:r w:rsidR="00701855">
          <w:rPr>
            <w:rFonts w:ascii="Helvetica" w:hAnsi="Helvetica" w:cs="Helvetica"/>
            <w:color w:val="000000" w:themeColor="text1"/>
            <w:sz w:val="24"/>
            <w:szCs w:val="24"/>
            <w14:textOutline w14:w="0" w14:cap="flat" w14:cmpd="sng" w14:algn="ctr">
              <w14:noFill/>
              <w14:prstDash w14:val="solid"/>
              <w14:round/>
            </w14:textOutline>
          </w:rPr>
          <w:t>6</w:t>
        </w:r>
      </w:ins>
      <w:del w:id="1" w:author="Nick Joseph" w:date="2020-11-05T18:53:00Z">
        <w:r w:rsidR="001712E8" w:rsidDel="00701855">
          <w:rPr>
            <w:rFonts w:ascii="Helvetica" w:hAnsi="Helvetica" w:cs="Helvetica"/>
            <w:color w:val="000000" w:themeColor="text1"/>
            <w:sz w:val="24"/>
            <w:szCs w:val="24"/>
            <w14:textOutline w14:w="0" w14:cap="flat" w14:cmpd="sng" w14:algn="ctr">
              <w14:noFill/>
              <w14:prstDash w14:val="solid"/>
              <w14:round/>
            </w14:textOutline>
          </w:rPr>
          <w:delText>5</w:delText>
        </w:r>
      </w:del>
    </w:p>
    <w:p w14:paraId="10766AE0" w14:textId="765C01CA" w:rsidR="00E05815" w:rsidRPr="00E42D6C" w:rsidRDefault="00E05815" w:rsidP="001712E8">
      <w:pPr>
        <w:pStyle w:val="ListParagraph"/>
        <w:numPr>
          <w:ilvl w:val="0"/>
          <w:numId w:val="1"/>
        </w:numPr>
        <w:spacing w:after="240" w:line="24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r w:rsidRPr="00E42D6C">
        <w:rPr>
          <w:rFonts w:ascii="Helvetica" w:hAnsi="Helvetica" w:cs="Helvetica"/>
          <w:color w:val="538135" w:themeColor="accent6" w:themeShade="BF"/>
          <w:sz w:val="28"/>
          <w:szCs w:val="28"/>
          <w14:textOutline w14:w="0" w14:cap="flat" w14:cmpd="sng" w14:algn="ctr">
            <w14:noFill/>
            <w14:prstDash w14:val="solid"/>
            <w14:round/>
          </w14:textOutline>
        </w:rPr>
        <w:t xml:space="preserve"> </w:t>
      </w:r>
      <w:r w:rsidR="00E42D6C">
        <w:rPr>
          <w:rFonts w:ascii="Helvetica" w:hAnsi="Helvetica" w:cs="Helvetica"/>
          <w:color w:val="538135" w:themeColor="accent6" w:themeShade="BF"/>
          <w:sz w:val="28"/>
          <w:szCs w:val="28"/>
          <w14:textOutline w14:w="0" w14:cap="flat" w14:cmpd="sng" w14:algn="ctr">
            <w14:noFill/>
            <w14:prstDash w14:val="solid"/>
            <w14:round/>
          </w14:textOutline>
        </w:rPr>
        <w:t xml:space="preserve">   </w:t>
      </w:r>
      <w:r w:rsidRPr="00E42D6C">
        <w:rPr>
          <w:rFonts w:ascii="Helvetica" w:hAnsi="Helvetica" w:cs="Helvetica"/>
          <w:b/>
          <w:bCs/>
          <w:color w:val="538135" w:themeColor="accent6" w:themeShade="BF"/>
          <w:sz w:val="28"/>
          <w:szCs w:val="28"/>
          <w14:textOutline w14:w="0" w14:cap="flat" w14:cmpd="sng" w14:algn="ctr">
            <w14:noFill/>
            <w14:prstDash w14:val="solid"/>
            <w14:round/>
          </w14:textOutline>
        </w:rPr>
        <w:t>System Initiation</w:t>
      </w:r>
      <w:r w:rsidR="000829CB">
        <w:rPr>
          <w:rFonts w:ascii="Helvetica" w:hAnsi="Helvetica" w:cs="Helvetica"/>
          <w:b/>
          <w:bCs/>
          <w:color w:val="538135" w:themeColor="accent6" w:themeShade="BF"/>
          <w:sz w:val="28"/>
          <w:szCs w:val="28"/>
          <w14:textOutline w14:w="0" w14:cap="flat" w14:cmpd="sng" w14:algn="ctr">
            <w14:noFill/>
            <w14:prstDash w14:val="solid"/>
            <w14:round/>
          </w14:textOutline>
        </w:rPr>
        <w:t>………………………………………………………….</w:t>
      </w:r>
      <w:ins w:id="2" w:author="Nick Joseph" w:date="2020-11-05T18:53:00Z">
        <w:r w:rsidR="00701855">
          <w:rPr>
            <w:rFonts w:ascii="Helvetica" w:hAnsi="Helvetica" w:cs="Helvetica"/>
            <w:b/>
            <w:bCs/>
            <w:color w:val="538135" w:themeColor="accent6" w:themeShade="BF"/>
            <w:sz w:val="28"/>
            <w:szCs w:val="28"/>
            <w14:textOutline w14:w="0" w14:cap="flat" w14:cmpd="sng" w14:algn="ctr">
              <w14:noFill/>
              <w14:prstDash w14:val="solid"/>
              <w14:round/>
            </w14:textOutline>
          </w:rPr>
          <w:t>7</w:t>
        </w:r>
      </w:ins>
      <w:del w:id="3" w:author="Nick Joseph" w:date="2020-11-05T18:53:00Z">
        <w:r w:rsidR="001712E8" w:rsidDel="00701855">
          <w:rPr>
            <w:rFonts w:ascii="Helvetica" w:hAnsi="Helvetica" w:cs="Helvetica"/>
            <w:b/>
            <w:bCs/>
            <w:color w:val="538135" w:themeColor="accent6" w:themeShade="BF"/>
            <w:sz w:val="28"/>
            <w:szCs w:val="28"/>
            <w14:textOutline w14:w="0" w14:cap="flat" w14:cmpd="sng" w14:algn="ctr">
              <w14:noFill/>
              <w14:prstDash w14:val="solid"/>
              <w14:round/>
            </w14:textOutline>
          </w:rPr>
          <w:delText>6</w:delText>
        </w:r>
      </w:del>
    </w:p>
    <w:p w14:paraId="752E5CF3" w14:textId="42BDA25D" w:rsidR="00E05815" w:rsidRP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Project Initiation Request (PIR)</w:t>
      </w:r>
      <w:r w:rsidR="000829CB" w:rsidRPr="000829CB">
        <w:rPr>
          <w:rFonts w:ascii="Helvetica" w:hAnsi="Helvetica" w:cs="Helvetica"/>
          <w:color w:val="000000" w:themeColor="text1"/>
          <w:sz w:val="24"/>
          <w:szCs w:val="24"/>
          <w14:textOutline w14:w="0" w14:cap="flat" w14:cmpd="sng" w14:algn="ctr">
            <w14:noFill/>
            <w14:prstDash w14:val="solid"/>
            <w14:round/>
          </w14:textOutline>
        </w:rPr>
        <w:t xml:space="preserve"> </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w:t>
      </w:r>
      <w:ins w:id="4" w:author="Nick Joseph" w:date="2020-11-05T18:53:00Z">
        <w:r w:rsidR="00701855">
          <w:rPr>
            <w:rFonts w:ascii="Helvetica" w:hAnsi="Helvetica" w:cs="Helvetica"/>
            <w:color w:val="000000" w:themeColor="text1"/>
            <w:sz w:val="24"/>
            <w:szCs w:val="24"/>
            <w14:textOutline w14:w="0" w14:cap="flat" w14:cmpd="sng" w14:algn="ctr">
              <w14:noFill/>
              <w14:prstDash w14:val="solid"/>
              <w14:round/>
            </w14:textOutline>
          </w:rPr>
          <w:t>7</w:t>
        </w:r>
      </w:ins>
      <w:del w:id="5" w:author="Nick Joseph" w:date="2020-11-05T18:53:00Z">
        <w:r w:rsidR="001712E8" w:rsidDel="00701855">
          <w:rPr>
            <w:rFonts w:ascii="Helvetica" w:hAnsi="Helvetica" w:cs="Helvetica"/>
            <w:color w:val="000000" w:themeColor="text1"/>
            <w:sz w:val="24"/>
            <w:szCs w:val="24"/>
            <w14:textOutline w14:w="0" w14:cap="flat" w14:cmpd="sng" w14:algn="ctr">
              <w14:noFill/>
              <w14:prstDash w14:val="solid"/>
              <w14:round/>
            </w14:textOutline>
          </w:rPr>
          <w:delText>6</w:delText>
        </w:r>
      </w:del>
    </w:p>
    <w:p w14:paraId="1C1CE929" w14:textId="000A9218" w:rsidR="00E05815" w:rsidRPr="00E42D6C" w:rsidRDefault="00E05815" w:rsidP="001712E8">
      <w:pPr>
        <w:pStyle w:val="ListParagraph"/>
        <w:numPr>
          <w:ilvl w:val="0"/>
          <w:numId w:val="1"/>
        </w:numPr>
        <w:spacing w:after="240" w:line="24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r w:rsidRPr="00E42D6C">
        <w:rPr>
          <w:rFonts w:ascii="Helvetica" w:hAnsi="Helvetica" w:cs="Helvetica"/>
          <w:color w:val="538135" w:themeColor="accent6" w:themeShade="BF"/>
          <w:sz w:val="28"/>
          <w:szCs w:val="28"/>
          <w14:textOutline w14:w="0" w14:cap="flat" w14:cmpd="sng" w14:algn="ctr">
            <w14:noFill/>
            <w14:prstDash w14:val="solid"/>
            <w14:round/>
          </w14:textOutline>
        </w:rPr>
        <w:t xml:space="preserve"> </w:t>
      </w:r>
      <w:r w:rsidR="00E42D6C">
        <w:rPr>
          <w:rFonts w:ascii="Helvetica" w:hAnsi="Helvetica" w:cs="Helvetica"/>
          <w:color w:val="538135" w:themeColor="accent6" w:themeShade="BF"/>
          <w:sz w:val="28"/>
          <w:szCs w:val="28"/>
          <w14:textOutline w14:w="0" w14:cap="flat" w14:cmpd="sng" w14:algn="ctr">
            <w14:noFill/>
            <w14:prstDash w14:val="solid"/>
            <w14:round/>
          </w14:textOutline>
        </w:rPr>
        <w:t xml:space="preserve">   </w:t>
      </w:r>
      <w:r w:rsidRPr="00E42D6C">
        <w:rPr>
          <w:rFonts w:ascii="Helvetica" w:hAnsi="Helvetica" w:cs="Helvetica"/>
          <w:b/>
          <w:bCs/>
          <w:color w:val="538135" w:themeColor="accent6" w:themeShade="BF"/>
          <w:sz w:val="28"/>
          <w:szCs w:val="28"/>
          <w14:textOutline w14:w="0" w14:cap="flat" w14:cmpd="sng" w14:algn="ctr">
            <w14:noFill/>
            <w14:prstDash w14:val="solid"/>
            <w14:round/>
          </w14:textOutline>
        </w:rPr>
        <w:t>Feasibility Assessment</w:t>
      </w:r>
      <w:r w:rsidR="000829CB">
        <w:rPr>
          <w:rFonts w:ascii="Helvetica" w:hAnsi="Helvetica" w:cs="Helvetica"/>
          <w:b/>
          <w:bCs/>
          <w:color w:val="538135" w:themeColor="accent6" w:themeShade="BF"/>
          <w:sz w:val="28"/>
          <w:szCs w:val="28"/>
          <w14:textOutline w14:w="0" w14:cap="flat" w14:cmpd="sng" w14:algn="ctr">
            <w14:noFill/>
            <w14:prstDash w14:val="solid"/>
            <w14:round/>
          </w14:textOutline>
        </w:rPr>
        <w:t>………………………………………………</w:t>
      </w:r>
      <w:r w:rsidR="00284EA9">
        <w:rPr>
          <w:rFonts w:ascii="Helvetica" w:hAnsi="Helvetica" w:cs="Helvetica"/>
          <w:b/>
          <w:bCs/>
          <w:color w:val="538135" w:themeColor="accent6" w:themeShade="BF"/>
          <w:sz w:val="28"/>
          <w:szCs w:val="28"/>
          <w14:textOutline w14:w="0" w14:cap="flat" w14:cmpd="sng" w14:algn="ctr">
            <w14:noFill/>
            <w14:prstDash w14:val="solid"/>
            <w14:round/>
          </w14:textOutline>
        </w:rPr>
        <w:t>..1</w:t>
      </w:r>
      <w:ins w:id="6" w:author="Nick Joseph" w:date="2020-11-05T18:53:00Z">
        <w:r w:rsidR="00701855">
          <w:rPr>
            <w:rFonts w:ascii="Helvetica" w:hAnsi="Helvetica" w:cs="Helvetica"/>
            <w:b/>
            <w:bCs/>
            <w:color w:val="538135" w:themeColor="accent6" w:themeShade="BF"/>
            <w:sz w:val="28"/>
            <w:szCs w:val="28"/>
            <w14:textOutline w14:w="0" w14:cap="flat" w14:cmpd="sng" w14:algn="ctr">
              <w14:noFill/>
              <w14:prstDash w14:val="solid"/>
              <w14:round/>
            </w14:textOutline>
          </w:rPr>
          <w:t>2</w:t>
        </w:r>
      </w:ins>
      <w:del w:id="7" w:author="Nick Joseph" w:date="2020-11-05T18:53:00Z">
        <w:r w:rsidR="001712E8" w:rsidDel="00701855">
          <w:rPr>
            <w:rFonts w:ascii="Helvetica" w:hAnsi="Helvetica" w:cs="Helvetica"/>
            <w:b/>
            <w:bCs/>
            <w:color w:val="538135" w:themeColor="accent6" w:themeShade="BF"/>
            <w:sz w:val="28"/>
            <w:szCs w:val="28"/>
            <w14:textOutline w14:w="0" w14:cap="flat" w14:cmpd="sng" w14:algn="ctr">
              <w14:noFill/>
              <w14:prstDash w14:val="solid"/>
              <w14:round/>
            </w14:textOutline>
          </w:rPr>
          <w:delText>1</w:delText>
        </w:r>
      </w:del>
    </w:p>
    <w:p w14:paraId="23B7E9AB" w14:textId="7F562BE9" w:rsidR="00E05815" w:rsidRP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Pr>
          <w:rFonts w:ascii="Helvetica" w:hAnsi="Helvetica" w:cs="Helvetica"/>
          <w:color w:val="000000" w:themeColor="text1"/>
          <w:sz w:val="28"/>
          <w:szCs w:val="28"/>
          <w14:textOutline w14:w="0" w14:cap="flat" w14:cmpd="sng" w14:algn="ctr">
            <w14:noFill/>
            <w14:prstDash w14:val="solid"/>
            <w14:round/>
          </w14:textOutline>
        </w:rPr>
        <w:t xml:space="preserve"> </w:t>
      </w:r>
      <w:r w:rsidRPr="00E05815">
        <w:rPr>
          <w:rFonts w:ascii="Helvetica" w:hAnsi="Helvetica" w:cs="Helvetica"/>
          <w:color w:val="000000" w:themeColor="text1"/>
          <w:sz w:val="24"/>
          <w:szCs w:val="24"/>
          <w14:textOutline w14:w="0" w14:cap="flat" w14:cmpd="sng" w14:algn="ctr">
            <w14:noFill/>
            <w14:prstDash w14:val="solid"/>
            <w14:round/>
          </w14:textOutline>
        </w:rPr>
        <w:t>Introduction</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..1</w:t>
      </w:r>
      <w:ins w:id="8" w:author="Nick Joseph" w:date="2020-11-05T18:54:00Z">
        <w:r w:rsidR="00701855">
          <w:rPr>
            <w:rFonts w:ascii="Helvetica" w:hAnsi="Helvetica" w:cs="Helvetica"/>
            <w:color w:val="000000" w:themeColor="text1"/>
            <w:sz w:val="24"/>
            <w:szCs w:val="24"/>
            <w14:textOutline w14:w="0" w14:cap="flat" w14:cmpd="sng" w14:algn="ctr">
              <w14:noFill/>
              <w14:prstDash w14:val="solid"/>
              <w14:round/>
            </w14:textOutline>
          </w:rPr>
          <w:t>2</w:t>
        </w:r>
      </w:ins>
      <w:del w:id="9" w:author="Nick Joseph" w:date="2020-11-05T18:54:00Z">
        <w:r w:rsidR="001712E8" w:rsidDel="00701855">
          <w:rPr>
            <w:rFonts w:ascii="Helvetica" w:hAnsi="Helvetica" w:cs="Helvetica"/>
            <w:color w:val="000000" w:themeColor="text1"/>
            <w:sz w:val="24"/>
            <w:szCs w:val="24"/>
            <w14:textOutline w14:w="0" w14:cap="flat" w14:cmpd="sng" w14:algn="ctr">
              <w14:noFill/>
              <w14:prstDash w14:val="solid"/>
              <w14:round/>
            </w14:textOutline>
          </w:rPr>
          <w:delText>1</w:delText>
        </w:r>
      </w:del>
    </w:p>
    <w:p w14:paraId="0387D994" w14:textId="27DF9071" w:rsidR="00E05815" w:rsidRP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 xml:space="preserve"> Feasibility Analysis</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.1</w:t>
      </w:r>
      <w:ins w:id="10" w:author="Nick Joseph" w:date="2020-11-05T18:54:00Z">
        <w:r w:rsidR="00701855">
          <w:rPr>
            <w:rFonts w:ascii="Helvetica" w:hAnsi="Helvetica" w:cs="Helvetica"/>
            <w:color w:val="000000" w:themeColor="text1"/>
            <w:sz w:val="24"/>
            <w:szCs w:val="24"/>
            <w14:textOutline w14:w="0" w14:cap="flat" w14:cmpd="sng" w14:algn="ctr">
              <w14:noFill/>
              <w14:prstDash w14:val="solid"/>
              <w14:round/>
            </w14:textOutline>
          </w:rPr>
          <w:t>2</w:t>
        </w:r>
      </w:ins>
      <w:del w:id="11" w:author="Nick Joseph" w:date="2020-11-05T18:54:00Z">
        <w:r w:rsidR="001712E8" w:rsidDel="00701855">
          <w:rPr>
            <w:rFonts w:ascii="Helvetica" w:hAnsi="Helvetica" w:cs="Helvetica"/>
            <w:color w:val="000000" w:themeColor="text1"/>
            <w:sz w:val="24"/>
            <w:szCs w:val="24"/>
            <w14:textOutline w14:w="0" w14:cap="flat" w14:cmpd="sng" w14:algn="ctr">
              <w14:noFill/>
              <w14:prstDash w14:val="solid"/>
              <w14:round/>
            </w14:textOutline>
          </w:rPr>
          <w:delText>1</w:delText>
        </w:r>
      </w:del>
    </w:p>
    <w:p w14:paraId="1C7C4D5C" w14:textId="46B51033" w:rsidR="00E05815" w:rsidRPr="00E05815" w:rsidRDefault="00E05815" w:rsidP="001712E8">
      <w:pPr>
        <w:pStyle w:val="ListParagraph"/>
        <w:numPr>
          <w:ilvl w:val="2"/>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Technical Feasibility</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...1</w:t>
      </w:r>
      <w:ins w:id="12" w:author="Nick Joseph" w:date="2020-11-05T18:54:00Z">
        <w:r w:rsidR="00701855">
          <w:rPr>
            <w:rFonts w:ascii="Helvetica" w:hAnsi="Helvetica" w:cs="Helvetica"/>
            <w:color w:val="000000" w:themeColor="text1"/>
            <w:sz w:val="24"/>
            <w:szCs w:val="24"/>
            <w14:textOutline w14:w="0" w14:cap="flat" w14:cmpd="sng" w14:algn="ctr">
              <w14:noFill/>
              <w14:prstDash w14:val="solid"/>
              <w14:round/>
            </w14:textOutline>
          </w:rPr>
          <w:t>2</w:t>
        </w:r>
      </w:ins>
      <w:del w:id="13" w:author="Nick Joseph" w:date="2020-11-05T18:54:00Z">
        <w:r w:rsidR="001712E8" w:rsidDel="00701855">
          <w:rPr>
            <w:rFonts w:ascii="Helvetica" w:hAnsi="Helvetica" w:cs="Helvetica"/>
            <w:color w:val="000000" w:themeColor="text1"/>
            <w:sz w:val="24"/>
            <w:szCs w:val="24"/>
            <w14:textOutline w14:w="0" w14:cap="flat" w14:cmpd="sng" w14:algn="ctr">
              <w14:noFill/>
              <w14:prstDash w14:val="solid"/>
              <w14:round/>
            </w14:textOutline>
          </w:rPr>
          <w:delText>1</w:delText>
        </w:r>
      </w:del>
    </w:p>
    <w:p w14:paraId="2047C807" w14:textId="68808088" w:rsidR="00E05815" w:rsidRPr="00E05815" w:rsidRDefault="00E05815" w:rsidP="001712E8">
      <w:pPr>
        <w:pStyle w:val="ListParagraph"/>
        <w:numPr>
          <w:ilvl w:val="2"/>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Resource Feasibility</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...1</w:t>
      </w:r>
      <w:ins w:id="14" w:author="Nick Joseph" w:date="2020-11-05T18:54:00Z">
        <w:r w:rsidR="00701855">
          <w:rPr>
            <w:rFonts w:ascii="Helvetica" w:hAnsi="Helvetica" w:cs="Helvetica"/>
            <w:color w:val="000000" w:themeColor="text1"/>
            <w:sz w:val="24"/>
            <w:szCs w:val="24"/>
            <w14:textOutline w14:w="0" w14:cap="flat" w14:cmpd="sng" w14:algn="ctr">
              <w14:noFill/>
              <w14:prstDash w14:val="solid"/>
              <w14:round/>
            </w14:textOutline>
          </w:rPr>
          <w:t>3</w:t>
        </w:r>
      </w:ins>
      <w:del w:id="15" w:author="Nick Joseph" w:date="2020-11-05T18:54:00Z">
        <w:r w:rsidR="001712E8" w:rsidDel="00701855">
          <w:rPr>
            <w:rFonts w:ascii="Helvetica" w:hAnsi="Helvetica" w:cs="Helvetica"/>
            <w:color w:val="000000" w:themeColor="text1"/>
            <w:sz w:val="24"/>
            <w:szCs w:val="24"/>
            <w14:textOutline w14:w="0" w14:cap="flat" w14:cmpd="sng" w14:algn="ctr">
              <w14:noFill/>
              <w14:prstDash w14:val="solid"/>
              <w14:round/>
            </w14:textOutline>
          </w:rPr>
          <w:delText>1</w:delText>
        </w:r>
      </w:del>
    </w:p>
    <w:p w14:paraId="1552B8EB" w14:textId="24CFC609" w:rsidR="00E05815" w:rsidRPr="00E05815" w:rsidRDefault="00E05815" w:rsidP="001712E8">
      <w:pPr>
        <w:pStyle w:val="ListParagraph"/>
        <w:numPr>
          <w:ilvl w:val="2"/>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Schedule Feasibility</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…...1</w:t>
      </w:r>
      <w:ins w:id="16" w:author="Nick Joseph" w:date="2020-11-05T18:54:00Z">
        <w:r w:rsidR="00701855">
          <w:rPr>
            <w:rFonts w:ascii="Helvetica" w:hAnsi="Helvetica" w:cs="Helvetica"/>
            <w:color w:val="000000" w:themeColor="text1"/>
            <w:sz w:val="24"/>
            <w:szCs w:val="24"/>
            <w14:textOutline w14:w="0" w14:cap="flat" w14:cmpd="sng" w14:algn="ctr">
              <w14:noFill/>
              <w14:prstDash w14:val="solid"/>
              <w14:round/>
            </w14:textOutline>
          </w:rPr>
          <w:t>3</w:t>
        </w:r>
      </w:ins>
      <w:del w:id="17" w:author="Nick Joseph" w:date="2020-11-05T18:54:00Z">
        <w:r w:rsidR="001712E8" w:rsidDel="00701855">
          <w:rPr>
            <w:rFonts w:ascii="Helvetica" w:hAnsi="Helvetica" w:cs="Helvetica"/>
            <w:color w:val="000000" w:themeColor="text1"/>
            <w:sz w:val="24"/>
            <w:szCs w:val="24"/>
            <w14:textOutline w14:w="0" w14:cap="flat" w14:cmpd="sng" w14:algn="ctr">
              <w14:noFill/>
              <w14:prstDash w14:val="solid"/>
              <w14:round/>
            </w14:textOutline>
          </w:rPr>
          <w:delText>2</w:delText>
        </w:r>
      </w:del>
    </w:p>
    <w:p w14:paraId="4744DD0B" w14:textId="1E20763C" w:rsidR="00E05815" w:rsidRPr="00E05815" w:rsidRDefault="00E05815" w:rsidP="001712E8">
      <w:pPr>
        <w:pStyle w:val="ListParagraph"/>
        <w:numPr>
          <w:ilvl w:val="2"/>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Organizational Feasibility</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..1</w:t>
      </w:r>
      <w:ins w:id="18" w:author="Nick Joseph" w:date="2020-11-07T01:51:00Z">
        <w:r w:rsidR="00716467">
          <w:rPr>
            <w:rFonts w:ascii="Helvetica" w:hAnsi="Helvetica" w:cs="Helvetica"/>
            <w:color w:val="000000" w:themeColor="text1"/>
            <w:sz w:val="24"/>
            <w:szCs w:val="24"/>
            <w14:textOutline w14:w="0" w14:cap="flat" w14:cmpd="sng" w14:algn="ctr">
              <w14:noFill/>
              <w14:prstDash w14:val="solid"/>
              <w14:round/>
            </w14:textOutline>
          </w:rPr>
          <w:t>4</w:t>
        </w:r>
      </w:ins>
      <w:del w:id="19" w:author="Nick Joseph" w:date="2020-11-05T18:54:00Z">
        <w:r w:rsidR="001712E8" w:rsidDel="00701855">
          <w:rPr>
            <w:rFonts w:ascii="Helvetica" w:hAnsi="Helvetica" w:cs="Helvetica"/>
            <w:color w:val="000000" w:themeColor="text1"/>
            <w:sz w:val="24"/>
            <w:szCs w:val="24"/>
            <w14:textOutline w14:w="0" w14:cap="flat" w14:cmpd="sng" w14:algn="ctr">
              <w14:noFill/>
              <w14:prstDash w14:val="solid"/>
              <w14:round/>
            </w14:textOutline>
          </w:rPr>
          <w:delText>2</w:delText>
        </w:r>
      </w:del>
    </w:p>
    <w:p w14:paraId="0C9CB561" w14:textId="56CD1494" w:rsidR="00E05815" w:rsidRPr="00E05815" w:rsidRDefault="00E05815" w:rsidP="001712E8">
      <w:pPr>
        <w:pStyle w:val="ListParagraph"/>
        <w:numPr>
          <w:ilvl w:val="2"/>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Legal and Contractual Feasibility</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….1</w:t>
      </w:r>
      <w:ins w:id="20" w:author="Nick Joseph" w:date="2020-11-07T01:51:00Z">
        <w:r w:rsidR="00716467">
          <w:rPr>
            <w:rFonts w:ascii="Helvetica" w:hAnsi="Helvetica" w:cs="Helvetica"/>
            <w:color w:val="000000" w:themeColor="text1"/>
            <w:sz w:val="24"/>
            <w:szCs w:val="24"/>
            <w14:textOutline w14:w="0" w14:cap="flat" w14:cmpd="sng" w14:algn="ctr">
              <w14:noFill/>
              <w14:prstDash w14:val="solid"/>
              <w14:round/>
            </w14:textOutline>
          </w:rPr>
          <w:t>4</w:t>
        </w:r>
      </w:ins>
      <w:del w:id="21" w:author="Nick Joseph" w:date="2020-11-05T18:54:00Z">
        <w:r w:rsidR="001712E8" w:rsidDel="00701855">
          <w:rPr>
            <w:rFonts w:ascii="Helvetica" w:hAnsi="Helvetica" w:cs="Helvetica"/>
            <w:color w:val="000000" w:themeColor="text1"/>
            <w:sz w:val="24"/>
            <w:szCs w:val="24"/>
            <w14:textOutline w14:w="0" w14:cap="flat" w14:cmpd="sng" w14:algn="ctr">
              <w14:noFill/>
              <w14:prstDash w14:val="solid"/>
              <w14:round/>
            </w14:textOutline>
          </w:rPr>
          <w:delText>2</w:delText>
        </w:r>
      </w:del>
    </w:p>
    <w:p w14:paraId="5DD898E3" w14:textId="7C5F3907" w:rsidR="00600D8F" w:rsidRP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 xml:space="preserve"> Additional Comments</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….1</w:t>
      </w:r>
      <w:ins w:id="22" w:author="Nick Joseph" w:date="2020-11-05T18:55:00Z">
        <w:r w:rsidR="00701855">
          <w:rPr>
            <w:rFonts w:ascii="Helvetica" w:hAnsi="Helvetica" w:cs="Helvetica"/>
            <w:color w:val="000000" w:themeColor="text1"/>
            <w:sz w:val="24"/>
            <w:szCs w:val="24"/>
            <w14:textOutline w14:w="0" w14:cap="flat" w14:cmpd="sng" w14:algn="ctr">
              <w14:noFill/>
              <w14:prstDash w14:val="solid"/>
              <w14:round/>
            </w14:textOutline>
          </w:rPr>
          <w:t>4</w:t>
        </w:r>
      </w:ins>
      <w:del w:id="23" w:author="Nick Joseph" w:date="2020-11-05T18:55:00Z">
        <w:r w:rsidR="001712E8" w:rsidDel="00701855">
          <w:rPr>
            <w:rFonts w:ascii="Helvetica" w:hAnsi="Helvetica" w:cs="Helvetica"/>
            <w:color w:val="000000" w:themeColor="text1"/>
            <w:sz w:val="24"/>
            <w:szCs w:val="24"/>
            <w14:textOutline w14:w="0" w14:cap="flat" w14:cmpd="sng" w14:algn="ctr">
              <w14:noFill/>
              <w14:prstDash w14:val="solid"/>
              <w14:round/>
            </w14:textOutline>
          </w:rPr>
          <w:delText>3</w:delText>
        </w:r>
      </w:del>
    </w:p>
    <w:p w14:paraId="659AB263" w14:textId="6C1BAB44" w:rsid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sidRPr="00E05815">
        <w:rPr>
          <w:rFonts w:ascii="Helvetica" w:hAnsi="Helvetica" w:cs="Helvetica"/>
          <w:color w:val="000000" w:themeColor="text1"/>
          <w:sz w:val="24"/>
          <w:szCs w:val="24"/>
          <w14:textOutline w14:w="0" w14:cap="flat" w14:cmpd="sng" w14:algn="ctr">
            <w14:noFill/>
            <w14:prstDash w14:val="solid"/>
            <w14:round/>
          </w14:textOutline>
        </w:rPr>
        <w:t xml:space="preserve"> Conclusion</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...1</w:t>
      </w:r>
      <w:ins w:id="24" w:author="Nick Joseph" w:date="2020-11-05T18:55:00Z">
        <w:r w:rsidR="00701855">
          <w:rPr>
            <w:rFonts w:ascii="Helvetica" w:hAnsi="Helvetica" w:cs="Helvetica"/>
            <w:color w:val="000000" w:themeColor="text1"/>
            <w:sz w:val="24"/>
            <w:szCs w:val="24"/>
            <w14:textOutline w14:w="0" w14:cap="flat" w14:cmpd="sng" w14:algn="ctr">
              <w14:noFill/>
              <w14:prstDash w14:val="solid"/>
              <w14:round/>
            </w14:textOutline>
          </w:rPr>
          <w:t>4</w:t>
        </w:r>
      </w:ins>
      <w:del w:id="25" w:author="Nick Joseph" w:date="2020-11-05T18:55:00Z">
        <w:r w:rsidR="001712E8" w:rsidDel="00701855">
          <w:rPr>
            <w:rFonts w:ascii="Helvetica" w:hAnsi="Helvetica" w:cs="Helvetica"/>
            <w:color w:val="000000" w:themeColor="text1"/>
            <w:sz w:val="24"/>
            <w:szCs w:val="24"/>
            <w14:textOutline w14:w="0" w14:cap="flat" w14:cmpd="sng" w14:algn="ctr">
              <w14:noFill/>
              <w14:prstDash w14:val="solid"/>
              <w14:round/>
            </w14:textOutline>
          </w:rPr>
          <w:delText>3</w:delText>
        </w:r>
      </w:del>
    </w:p>
    <w:p w14:paraId="68E18925" w14:textId="7C8634EE" w:rsidR="00E05815" w:rsidRPr="00E42D6C" w:rsidRDefault="00E42D6C" w:rsidP="001712E8">
      <w:pPr>
        <w:pStyle w:val="ListParagraph"/>
        <w:numPr>
          <w:ilvl w:val="0"/>
          <w:numId w:val="1"/>
        </w:numPr>
        <w:spacing w:after="240" w:line="24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r w:rsidRPr="00E42D6C">
        <w:rPr>
          <w:rFonts w:ascii="Helvetica" w:hAnsi="Helvetica" w:cs="Helvetica"/>
          <w:b/>
          <w:bCs/>
          <w:color w:val="538135" w:themeColor="accent6" w:themeShade="BF"/>
          <w:sz w:val="28"/>
          <w:szCs w:val="28"/>
          <w14:textOutline w14:w="0" w14:cap="flat" w14:cmpd="sng" w14:algn="ctr">
            <w14:noFill/>
            <w14:prstDash w14:val="solid"/>
            <w14:round/>
          </w14:textOutline>
        </w:rPr>
        <w:t xml:space="preserve"> </w:t>
      </w:r>
      <w:r>
        <w:rPr>
          <w:rFonts w:ascii="Helvetica" w:hAnsi="Helvetica" w:cs="Helvetica"/>
          <w:b/>
          <w:bCs/>
          <w:color w:val="538135" w:themeColor="accent6" w:themeShade="BF"/>
          <w:sz w:val="28"/>
          <w:szCs w:val="28"/>
          <w14:textOutline w14:w="0" w14:cap="flat" w14:cmpd="sng" w14:algn="ctr">
            <w14:noFill/>
            <w14:prstDash w14:val="solid"/>
            <w14:round/>
          </w14:textOutline>
        </w:rPr>
        <w:t xml:space="preserve">   </w:t>
      </w:r>
      <w:r w:rsidR="00E05815" w:rsidRPr="00E42D6C">
        <w:rPr>
          <w:rFonts w:ascii="Helvetica" w:hAnsi="Helvetica" w:cs="Helvetica"/>
          <w:b/>
          <w:bCs/>
          <w:color w:val="538135" w:themeColor="accent6" w:themeShade="BF"/>
          <w:sz w:val="28"/>
          <w:szCs w:val="28"/>
          <w14:textOutline w14:w="0" w14:cap="flat" w14:cmpd="sng" w14:algn="ctr">
            <w14:noFill/>
            <w14:prstDash w14:val="solid"/>
            <w14:round/>
          </w14:textOutline>
        </w:rPr>
        <w:t>Requirements Definition</w:t>
      </w:r>
      <w:r w:rsidR="000829CB">
        <w:rPr>
          <w:rFonts w:ascii="Helvetica" w:hAnsi="Helvetica" w:cs="Helvetica"/>
          <w:b/>
          <w:bCs/>
          <w:color w:val="538135" w:themeColor="accent6" w:themeShade="BF"/>
          <w:sz w:val="28"/>
          <w:szCs w:val="28"/>
          <w14:textOutline w14:w="0" w14:cap="flat" w14:cmpd="sng" w14:algn="ctr">
            <w14:noFill/>
            <w14:prstDash w14:val="solid"/>
            <w14:round/>
          </w14:textOutline>
        </w:rPr>
        <w:t>……………………………………………</w:t>
      </w:r>
      <w:r w:rsidR="00284EA9">
        <w:rPr>
          <w:rFonts w:ascii="Helvetica" w:hAnsi="Helvetica" w:cs="Helvetica"/>
          <w:b/>
          <w:bCs/>
          <w:color w:val="538135" w:themeColor="accent6" w:themeShade="BF"/>
          <w:sz w:val="28"/>
          <w:szCs w:val="28"/>
          <w14:textOutline w14:w="0" w14:cap="flat" w14:cmpd="sng" w14:algn="ctr">
            <w14:noFill/>
            <w14:prstDash w14:val="solid"/>
            <w14:round/>
          </w14:textOutline>
        </w:rPr>
        <w:t>…1</w:t>
      </w:r>
      <w:ins w:id="26" w:author="Nick Joseph" w:date="2020-11-05T18:55:00Z">
        <w:r w:rsidR="00701855">
          <w:rPr>
            <w:rFonts w:ascii="Helvetica" w:hAnsi="Helvetica" w:cs="Helvetica"/>
            <w:b/>
            <w:bCs/>
            <w:color w:val="538135" w:themeColor="accent6" w:themeShade="BF"/>
            <w:sz w:val="28"/>
            <w:szCs w:val="28"/>
            <w14:textOutline w14:w="0" w14:cap="flat" w14:cmpd="sng" w14:algn="ctr">
              <w14:noFill/>
              <w14:prstDash w14:val="solid"/>
              <w14:round/>
            </w14:textOutline>
          </w:rPr>
          <w:t>5</w:t>
        </w:r>
      </w:ins>
      <w:del w:id="27" w:author="Nick Joseph" w:date="2020-11-05T18:55:00Z">
        <w:r w:rsidR="001712E8" w:rsidDel="00701855">
          <w:rPr>
            <w:rFonts w:ascii="Helvetica" w:hAnsi="Helvetica" w:cs="Helvetica"/>
            <w:b/>
            <w:bCs/>
            <w:color w:val="538135" w:themeColor="accent6" w:themeShade="BF"/>
            <w:sz w:val="28"/>
            <w:szCs w:val="28"/>
            <w14:textOutline w14:w="0" w14:cap="flat" w14:cmpd="sng" w14:algn="ctr">
              <w14:noFill/>
              <w14:prstDash w14:val="solid"/>
              <w14:round/>
            </w14:textOutline>
          </w:rPr>
          <w:delText>4</w:delText>
        </w:r>
      </w:del>
    </w:p>
    <w:p w14:paraId="36229D25" w14:textId="43A97796" w:rsid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Pr>
          <w:rFonts w:ascii="Helvetica" w:hAnsi="Helvetica" w:cs="Helvetica"/>
          <w:color w:val="000000" w:themeColor="text1"/>
          <w:sz w:val="24"/>
          <w:szCs w:val="24"/>
          <w14:textOutline w14:w="0" w14:cap="flat" w14:cmpd="sng" w14:algn="ctr">
            <w14:noFill/>
            <w14:prstDash w14:val="solid"/>
            <w14:round/>
          </w14:textOutline>
        </w:rPr>
        <w:t>Introduction</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...1</w:t>
      </w:r>
      <w:ins w:id="28" w:author="Nick Joseph" w:date="2020-11-05T18:55:00Z">
        <w:r w:rsidR="00701855">
          <w:rPr>
            <w:rFonts w:ascii="Helvetica" w:hAnsi="Helvetica" w:cs="Helvetica"/>
            <w:color w:val="000000" w:themeColor="text1"/>
            <w:sz w:val="24"/>
            <w:szCs w:val="24"/>
            <w14:textOutline w14:w="0" w14:cap="flat" w14:cmpd="sng" w14:algn="ctr">
              <w14:noFill/>
              <w14:prstDash w14:val="solid"/>
              <w14:round/>
            </w14:textOutline>
          </w:rPr>
          <w:t>5</w:t>
        </w:r>
      </w:ins>
      <w:del w:id="29" w:author="Nick Joseph" w:date="2020-11-05T18:55:00Z">
        <w:r w:rsidR="001712E8" w:rsidDel="00701855">
          <w:rPr>
            <w:rFonts w:ascii="Helvetica" w:hAnsi="Helvetica" w:cs="Helvetica"/>
            <w:color w:val="000000" w:themeColor="text1"/>
            <w:sz w:val="24"/>
            <w:szCs w:val="24"/>
            <w14:textOutline w14:w="0" w14:cap="flat" w14:cmpd="sng" w14:algn="ctr">
              <w14:noFill/>
              <w14:prstDash w14:val="solid"/>
              <w14:round/>
            </w14:textOutline>
          </w:rPr>
          <w:delText>4</w:delText>
        </w:r>
      </w:del>
    </w:p>
    <w:p w14:paraId="7F871760" w14:textId="575D8956" w:rsid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Pr>
          <w:rFonts w:ascii="Helvetica" w:hAnsi="Helvetica" w:cs="Helvetica"/>
          <w:color w:val="000000" w:themeColor="text1"/>
          <w:sz w:val="24"/>
          <w:szCs w:val="24"/>
          <w14:textOutline w14:w="0" w14:cap="flat" w14:cmpd="sng" w14:algn="ctr">
            <w14:noFill/>
            <w14:prstDash w14:val="solid"/>
            <w14:round/>
          </w14:textOutline>
        </w:rPr>
        <w:t>Functional Requirements</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…1</w:t>
      </w:r>
      <w:ins w:id="30" w:author="Nick Joseph" w:date="2020-11-05T18:55:00Z">
        <w:r w:rsidR="00701855">
          <w:rPr>
            <w:rFonts w:ascii="Helvetica" w:hAnsi="Helvetica" w:cs="Helvetica"/>
            <w:color w:val="000000" w:themeColor="text1"/>
            <w:sz w:val="24"/>
            <w:szCs w:val="24"/>
            <w14:textOutline w14:w="0" w14:cap="flat" w14:cmpd="sng" w14:algn="ctr">
              <w14:noFill/>
              <w14:prstDash w14:val="solid"/>
              <w14:round/>
            </w14:textOutline>
          </w:rPr>
          <w:t>5</w:t>
        </w:r>
      </w:ins>
      <w:del w:id="31" w:author="Nick Joseph" w:date="2020-11-05T18:55:00Z">
        <w:r w:rsidR="001712E8" w:rsidDel="00701855">
          <w:rPr>
            <w:rFonts w:ascii="Helvetica" w:hAnsi="Helvetica" w:cs="Helvetica"/>
            <w:color w:val="000000" w:themeColor="text1"/>
            <w:sz w:val="24"/>
            <w:szCs w:val="24"/>
            <w14:textOutline w14:w="0" w14:cap="flat" w14:cmpd="sng" w14:algn="ctr">
              <w14:noFill/>
              <w14:prstDash w14:val="solid"/>
              <w14:round/>
            </w14:textOutline>
          </w:rPr>
          <w:delText>4</w:delText>
        </w:r>
      </w:del>
    </w:p>
    <w:p w14:paraId="107A01F6" w14:textId="3A6A8BE6" w:rsid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Pr>
          <w:rFonts w:ascii="Helvetica" w:hAnsi="Helvetica" w:cs="Helvetica"/>
          <w:color w:val="000000" w:themeColor="text1"/>
          <w:sz w:val="24"/>
          <w:szCs w:val="24"/>
          <w14:textOutline w14:w="0" w14:cap="flat" w14:cmpd="sng" w14:algn="ctr">
            <w14:noFill/>
            <w14:prstDash w14:val="solid"/>
            <w14:round/>
          </w14:textOutline>
        </w:rPr>
        <w:t>Data Requirements</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..1</w:t>
      </w:r>
      <w:ins w:id="32" w:author="Nick Joseph" w:date="2020-11-05T18:55:00Z">
        <w:r w:rsidR="00701855">
          <w:rPr>
            <w:rFonts w:ascii="Helvetica" w:hAnsi="Helvetica" w:cs="Helvetica"/>
            <w:color w:val="000000" w:themeColor="text1"/>
            <w:sz w:val="24"/>
            <w:szCs w:val="24"/>
            <w14:textOutline w14:w="0" w14:cap="flat" w14:cmpd="sng" w14:algn="ctr">
              <w14:noFill/>
              <w14:prstDash w14:val="solid"/>
              <w14:round/>
            </w14:textOutline>
          </w:rPr>
          <w:t>6</w:t>
        </w:r>
      </w:ins>
      <w:del w:id="33" w:author="Nick Joseph" w:date="2020-11-05T18:55:00Z">
        <w:r w:rsidR="001712E8" w:rsidDel="00701855">
          <w:rPr>
            <w:rFonts w:ascii="Helvetica" w:hAnsi="Helvetica" w:cs="Helvetica"/>
            <w:color w:val="000000" w:themeColor="text1"/>
            <w:sz w:val="24"/>
            <w:szCs w:val="24"/>
            <w14:textOutline w14:w="0" w14:cap="flat" w14:cmpd="sng" w14:algn="ctr">
              <w14:noFill/>
              <w14:prstDash w14:val="solid"/>
              <w14:round/>
            </w14:textOutline>
          </w:rPr>
          <w:delText>5</w:delText>
        </w:r>
      </w:del>
    </w:p>
    <w:p w14:paraId="3DEA77FA" w14:textId="2485C05C" w:rsidR="00E05815" w:rsidRDefault="00E05815"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Pr>
          <w:rFonts w:ascii="Helvetica" w:hAnsi="Helvetica" w:cs="Helvetica"/>
          <w:color w:val="000000" w:themeColor="text1"/>
          <w:sz w:val="24"/>
          <w:szCs w:val="24"/>
          <w14:textOutline w14:w="0" w14:cap="flat" w14:cmpd="sng" w14:algn="ctr">
            <w14:noFill/>
            <w14:prstDash w14:val="solid"/>
            <w14:round/>
          </w14:textOutline>
        </w:rPr>
        <w:t>Nonfunctional Requirements</w:t>
      </w:r>
      <w:r w:rsidR="000829CB">
        <w:rPr>
          <w:rFonts w:ascii="Helvetica" w:hAnsi="Helvetica" w:cs="Helvetica"/>
          <w:color w:val="000000" w:themeColor="text1"/>
          <w:sz w:val="24"/>
          <w:szCs w:val="24"/>
          <w14:textOutline w14:w="0" w14:cap="flat" w14:cmpd="sng" w14:algn="ctr">
            <w14:noFill/>
            <w14:prstDash w14:val="solid"/>
            <w14:round/>
          </w14:textOutline>
        </w:rPr>
        <w:t>……………………………………………………</w:t>
      </w:r>
      <w:r w:rsidR="00284EA9">
        <w:rPr>
          <w:rFonts w:ascii="Helvetica" w:hAnsi="Helvetica" w:cs="Helvetica"/>
          <w:color w:val="000000" w:themeColor="text1"/>
          <w:sz w:val="24"/>
          <w:szCs w:val="24"/>
          <w14:textOutline w14:w="0" w14:cap="flat" w14:cmpd="sng" w14:algn="ctr">
            <w14:noFill/>
            <w14:prstDash w14:val="solid"/>
            <w14:round/>
          </w14:textOutline>
        </w:rPr>
        <w:t>..1</w:t>
      </w:r>
      <w:ins w:id="34" w:author="Nick Joseph" w:date="2020-11-05T18:55:00Z">
        <w:r w:rsidR="00701855">
          <w:rPr>
            <w:rFonts w:ascii="Helvetica" w:hAnsi="Helvetica" w:cs="Helvetica"/>
            <w:color w:val="000000" w:themeColor="text1"/>
            <w:sz w:val="24"/>
            <w:szCs w:val="24"/>
            <w14:textOutline w14:w="0" w14:cap="flat" w14:cmpd="sng" w14:algn="ctr">
              <w14:noFill/>
              <w14:prstDash w14:val="solid"/>
              <w14:round/>
            </w14:textOutline>
          </w:rPr>
          <w:t>6</w:t>
        </w:r>
      </w:ins>
      <w:del w:id="35" w:author="Nick Joseph" w:date="2020-11-05T18:55:00Z">
        <w:r w:rsidR="001712E8" w:rsidDel="00701855">
          <w:rPr>
            <w:rFonts w:ascii="Helvetica" w:hAnsi="Helvetica" w:cs="Helvetica"/>
            <w:color w:val="000000" w:themeColor="text1"/>
            <w:sz w:val="24"/>
            <w:szCs w:val="24"/>
            <w14:textOutline w14:w="0" w14:cap="flat" w14:cmpd="sng" w14:algn="ctr">
              <w14:noFill/>
              <w14:prstDash w14:val="solid"/>
              <w14:round/>
            </w14:textOutline>
          </w:rPr>
          <w:delText>5</w:delText>
        </w:r>
      </w:del>
    </w:p>
    <w:p w14:paraId="4B3C0E1F" w14:textId="36722088" w:rsidR="00E42D6C" w:rsidRPr="00E42D6C" w:rsidRDefault="00E42D6C" w:rsidP="001712E8">
      <w:pPr>
        <w:pStyle w:val="ListParagraph"/>
        <w:numPr>
          <w:ilvl w:val="0"/>
          <w:numId w:val="1"/>
        </w:numPr>
        <w:spacing w:after="240" w:line="24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r>
        <w:rPr>
          <w:rFonts w:ascii="Helvetica" w:hAnsi="Helvetica" w:cs="Helvetica"/>
          <w:b/>
          <w:bCs/>
          <w:color w:val="538135" w:themeColor="accent6" w:themeShade="BF"/>
          <w:sz w:val="28"/>
          <w:szCs w:val="28"/>
          <w14:textOutline w14:w="0" w14:cap="flat" w14:cmpd="sng" w14:algn="ctr">
            <w14:noFill/>
            <w14:prstDash w14:val="solid"/>
            <w14:round/>
          </w14:textOutline>
        </w:rPr>
        <w:t xml:space="preserve">    </w:t>
      </w:r>
      <w:r w:rsidRPr="00E42D6C">
        <w:rPr>
          <w:rFonts w:ascii="Helvetica" w:hAnsi="Helvetica" w:cs="Helvetica"/>
          <w:b/>
          <w:bCs/>
          <w:color w:val="538135" w:themeColor="accent6" w:themeShade="BF"/>
          <w:sz w:val="28"/>
          <w:szCs w:val="28"/>
          <w14:textOutline w14:w="0" w14:cap="flat" w14:cmpd="sng" w14:algn="ctr">
            <w14:noFill/>
            <w14:prstDash w14:val="solid"/>
            <w14:round/>
          </w14:textOutline>
        </w:rPr>
        <w:t>Requirements Model</w:t>
      </w:r>
      <w:r w:rsidR="000829CB">
        <w:rPr>
          <w:rFonts w:ascii="Helvetica" w:hAnsi="Helvetica" w:cs="Helvetica"/>
          <w:b/>
          <w:bCs/>
          <w:color w:val="538135" w:themeColor="accent6" w:themeShade="BF"/>
          <w:sz w:val="28"/>
          <w:szCs w:val="28"/>
          <w14:textOutline w14:w="0" w14:cap="flat" w14:cmpd="sng" w14:algn="ctr">
            <w14:noFill/>
            <w14:prstDash w14:val="solid"/>
            <w14:round/>
          </w14:textOutline>
        </w:rPr>
        <w:t>…………………………………………………</w:t>
      </w:r>
      <w:ins w:id="36" w:author="Nick Joseph" w:date="2020-11-05T18:56:00Z">
        <w:r w:rsidR="00701855">
          <w:rPr>
            <w:rFonts w:ascii="Helvetica" w:hAnsi="Helvetica" w:cs="Helvetica"/>
            <w:b/>
            <w:bCs/>
            <w:color w:val="538135" w:themeColor="accent6" w:themeShade="BF"/>
            <w:sz w:val="28"/>
            <w:szCs w:val="28"/>
            <w14:textOutline w14:w="0" w14:cap="flat" w14:cmpd="sng" w14:algn="ctr">
              <w14:noFill/>
              <w14:prstDash w14:val="solid"/>
              <w14:round/>
            </w14:textOutline>
          </w:rPr>
          <w:t>...18</w:t>
        </w:r>
      </w:ins>
      <w:del w:id="37" w:author="Nick Joseph" w:date="2020-11-05T18:56:00Z">
        <w:r w:rsidR="000829CB" w:rsidDel="00701855">
          <w:rPr>
            <w:rFonts w:ascii="Helvetica" w:hAnsi="Helvetica" w:cs="Helvetica"/>
            <w:b/>
            <w:bCs/>
            <w:color w:val="538135" w:themeColor="accent6" w:themeShade="BF"/>
            <w:sz w:val="28"/>
            <w:szCs w:val="28"/>
            <w14:textOutline w14:w="0" w14:cap="flat" w14:cmpd="sng" w14:algn="ctr">
              <w14:noFill/>
              <w14:prstDash w14:val="solid"/>
              <w14:round/>
            </w14:textOutline>
          </w:rPr>
          <w:delText>……</w:delText>
        </w:r>
      </w:del>
    </w:p>
    <w:p w14:paraId="45A66976" w14:textId="2A19F502" w:rsidR="00E42D6C" w:rsidRDefault="00E42D6C"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Pr>
          <w:rFonts w:ascii="Helvetica" w:hAnsi="Helvetica" w:cs="Helvetica"/>
          <w:color w:val="000000" w:themeColor="text1"/>
          <w:sz w:val="24"/>
          <w:szCs w:val="24"/>
          <w14:textOutline w14:w="0" w14:cap="flat" w14:cmpd="sng" w14:algn="ctr">
            <w14:noFill/>
            <w14:prstDash w14:val="solid"/>
            <w14:round/>
          </w14:textOutline>
        </w:rPr>
        <w:t>Introduction</w:t>
      </w:r>
      <w:r w:rsidR="000829CB">
        <w:rPr>
          <w:rFonts w:ascii="Helvetica" w:hAnsi="Helvetica" w:cs="Helvetica"/>
          <w:color w:val="000000" w:themeColor="text1"/>
          <w:sz w:val="24"/>
          <w:szCs w:val="24"/>
          <w14:textOutline w14:w="0" w14:cap="flat" w14:cmpd="sng" w14:algn="ctr">
            <w14:noFill/>
            <w14:prstDash w14:val="solid"/>
            <w14:round/>
          </w14:textOutline>
        </w:rPr>
        <w:t>………………………………………………………………………</w:t>
      </w:r>
      <w:ins w:id="38" w:author="Nick Joseph" w:date="2020-11-05T18:56:00Z">
        <w:r w:rsidR="00701855">
          <w:rPr>
            <w:rFonts w:ascii="Helvetica" w:hAnsi="Helvetica" w:cs="Helvetica"/>
            <w:color w:val="000000" w:themeColor="text1"/>
            <w:sz w:val="24"/>
            <w:szCs w:val="24"/>
            <w14:textOutline w14:w="0" w14:cap="flat" w14:cmpd="sng" w14:algn="ctr">
              <w14:noFill/>
              <w14:prstDash w14:val="solid"/>
              <w14:round/>
            </w14:textOutline>
          </w:rPr>
          <w:t>...18</w:t>
        </w:r>
      </w:ins>
      <w:del w:id="39" w:author="Nick Joseph" w:date="2020-11-05T18:56:00Z">
        <w:r w:rsidR="000829CB" w:rsidDel="00701855">
          <w:rPr>
            <w:rFonts w:ascii="Helvetica" w:hAnsi="Helvetica" w:cs="Helvetica"/>
            <w:color w:val="000000" w:themeColor="text1"/>
            <w:sz w:val="24"/>
            <w:szCs w:val="24"/>
            <w14:textOutline w14:w="0" w14:cap="flat" w14:cmpd="sng" w14:algn="ctr">
              <w14:noFill/>
              <w14:prstDash w14:val="solid"/>
              <w14:round/>
            </w14:textOutline>
          </w:rPr>
          <w:delText>……</w:delText>
        </w:r>
      </w:del>
    </w:p>
    <w:p w14:paraId="04015361" w14:textId="1AC560E6" w:rsidR="00E42D6C" w:rsidRDefault="00E42D6C"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Pr>
          <w:rFonts w:ascii="Helvetica" w:hAnsi="Helvetica" w:cs="Helvetica"/>
          <w:color w:val="000000" w:themeColor="text1"/>
          <w:sz w:val="24"/>
          <w:szCs w:val="24"/>
          <w14:textOutline w14:w="0" w14:cap="flat" w14:cmpd="sng" w14:algn="ctr">
            <w14:noFill/>
            <w14:prstDash w14:val="solid"/>
            <w14:round/>
          </w14:textOutline>
        </w:rPr>
        <w:t>Use-Case Diagram</w:t>
      </w:r>
      <w:r w:rsidR="000829CB">
        <w:rPr>
          <w:rFonts w:ascii="Helvetica" w:hAnsi="Helvetica" w:cs="Helvetica"/>
          <w:color w:val="000000" w:themeColor="text1"/>
          <w:sz w:val="24"/>
          <w:szCs w:val="24"/>
          <w14:textOutline w14:w="0" w14:cap="flat" w14:cmpd="sng" w14:algn="ctr">
            <w14:noFill/>
            <w14:prstDash w14:val="solid"/>
            <w14:round/>
          </w14:textOutline>
        </w:rPr>
        <w:t>………………………………………………………………</w:t>
      </w:r>
      <w:ins w:id="40" w:author="Nick Joseph" w:date="2020-11-05T18:56:00Z">
        <w:r w:rsidR="00701855">
          <w:rPr>
            <w:rFonts w:ascii="Helvetica" w:hAnsi="Helvetica" w:cs="Helvetica"/>
            <w:color w:val="000000" w:themeColor="text1"/>
            <w:sz w:val="24"/>
            <w:szCs w:val="24"/>
            <w14:textOutline w14:w="0" w14:cap="flat" w14:cmpd="sng" w14:algn="ctr">
              <w14:noFill/>
              <w14:prstDash w14:val="solid"/>
              <w14:round/>
            </w14:textOutline>
          </w:rPr>
          <w:t>..</w:t>
        </w:r>
      </w:ins>
      <w:del w:id="41" w:author="Nick Joseph" w:date="2020-11-05T18:56:00Z">
        <w:r w:rsidR="000829CB" w:rsidDel="00701855">
          <w:rPr>
            <w:rFonts w:ascii="Helvetica" w:hAnsi="Helvetica" w:cs="Helvetica"/>
            <w:color w:val="000000" w:themeColor="text1"/>
            <w:sz w:val="24"/>
            <w:szCs w:val="24"/>
            <w14:textOutline w14:w="0" w14:cap="flat" w14:cmpd="sng" w14:algn="ctr">
              <w14:noFill/>
              <w14:prstDash w14:val="solid"/>
              <w14:round/>
            </w14:textOutline>
          </w:rPr>
          <w:delText>….</w:delText>
        </w:r>
      </w:del>
      <w:ins w:id="42" w:author="Nick Joseph" w:date="2020-11-05T18:56:00Z">
        <w:r w:rsidR="00701855">
          <w:rPr>
            <w:rFonts w:ascii="Helvetica" w:hAnsi="Helvetica" w:cs="Helvetica"/>
            <w:color w:val="000000" w:themeColor="text1"/>
            <w:sz w:val="24"/>
            <w:szCs w:val="24"/>
            <w14:textOutline w14:w="0" w14:cap="flat" w14:cmpd="sng" w14:algn="ctr">
              <w14:noFill/>
              <w14:prstDash w14:val="solid"/>
              <w14:round/>
            </w14:textOutline>
          </w:rPr>
          <w:t>19</w:t>
        </w:r>
      </w:ins>
      <w:del w:id="43" w:author="Nick Joseph" w:date="2020-11-05T18:56:00Z">
        <w:r w:rsidR="000829CB" w:rsidDel="00701855">
          <w:rPr>
            <w:rFonts w:ascii="Helvetica" w:hAnsi="Helvetica" w:cs="Helvetica"/>
            <w:color w:val="000000" w:themeColor="text1"/>
            <w:sz w:val="24"/>
            <w:szCs w:val="24"/>
            <w14:textOutline w14:w="0" w14:cap="flat" w14:cmpd="sng" w14:algn="ctr">
              <w14:noFill/>
              <w14:prstDash w14:val="solid"/>
              <w14:round/>
            </w14:textOutline>
          </w:rPr>
          <w:delText>.</w:delText>
        </w:r>
      </w:del>
    </w:p>
    <w:p w14:paraId="24523EA6" w14:textId="3C7F6114" w:rsidR="00E42D6C" w:rsidRDefault="00E42D6C" w:rsidP="001712E8">
      <w:pPr>
        <w:pStyle w:val="ListParagraph"/>
        <w:numPr>
          <w:ilvl w:val="1"/>
          <w:numId w:val="1"/>
        </w:numPr>
        <w:spacing w:after="240" w:line="240" w:lineRule="auto"/>
        <w:rPr>
          <w:rFonts w:ascii="Helvetica" w:hAnsi="Helvetica" w:cs="Helvetica"/>
          <w:color w:val="000000" w:themeColor="text1"/>
          <w:sz w:val="24"/>
          <w:szCs w:val="24"/>
          <w14:textOutline w14:w="0" w14:cap="flat" w14:cmpd="sng" w14:algn="ctr">
            <w14:noFill/>
            <w14:prstDash w14:val="solid"/>
            <w14:round/>
          </w14:textOutline>
        </w:rPr>
      </w:pPr>
      <w:r>
        <w:rPr>
          <w:rFonts w:ascii="Helvetica" w:hAnsi="Helvetica" w:cs="Helvetica"/>
          <w:color w:val="000000" w:themeColor="text1"/>
          <w:sz w:val="24"/>
          <w:szCs w:val="24"/>
          <w14:textOutline w14:w="0" w14:cap="flat" w14:cmpd="sng" w14:algn="ctr">
            <w14:noFill/>
            <w14:prstDash w14:val="solid"/>
            <w14:round/>
          </w14:textOutline>
        </w:rPr>
        <w:t>Use-Case Description</w:t>
      </w:r>
      <w:r w:rsidR="000829CB">
        <w:rPr>
          <w:rFonts w:ascii="Helvetica" w:hAnsi="Helvetica" w:cs="Helvetica"/>
          <w:color w:val="000000" w:themeColor="text1"/>
          <w:sz w:val="24"/>
          <w:szCs w:val="24"/>
          <w14:textOutline w14:w="0" w14:cap="flat" w14:cmpd="sng" w14:algn="ctr">
            <w14:noFill/>
            <w14:prstDash w14:val="solid"/>
            <w14:round/>
          </w14:textOutline>
        </w:rPr>
        <w:t>……………………………………………………………</w:t>
      </w:r>
      <w:ins w:id="44" w:author="Nick Joseph" w:date="2020-11-05T18:56:00Z">
        <w:r w:rsidR="00701855">
          <w:rPr>
            <w:rFonts w:ascii="Helvetica" w:hAnsi="Helvetica" w:cs="Helvetica"/>
            <w:color w:val="000000" w:themeColor="text1"/>
            <w:sz w:val="24"/>
            <w:szCs w:val="24"/>
            <w14:textOutline w14:w="0" w14:cap="flat" w14:cmpd="sng" w14:algn="ctr">
              <w14:noFill/>
              <w14:prstDash w14:val="solid"/>
              <w14:round/>
            </w14:textOutline>
          </w:rPr>
          <w:t>.</w:t>
        </w:r>
      </w:ins>
      <w:del w:id="45" w:author="Nick Joseph" w:date="2020-11-05T18:56:00Z">
        <w:r w:rsidR="000829CB" w:rsidDel="00701855">
          <w:rPr>
            <w:rFonts w:ascii="Helvetica" w:hAnsi="Helvetica" w:cs="Helvetica"/>
            <w:color w:val="000000" w:themeColor="text1"/>
            <w:sz w:val="24"/>
            <w:szCs w:val="24"/>
            <w14:textOutline w14:w="0" w14:cap="flat" w14:cmpd="sng" w14:algn="ctr">
              <w14:noFill/>
              <w14:prstDash w14:val="solid"/>
              <w14:round/>
            </w14:textOutline>
          </w:rPr>
          <w:delText>….</w:delText>
        </w:r>
      </w:del>
      <w:ins w:id="46" w:author="Nick Joseph" w:date="2020-11-05T18:56:00Z">
        <w:r w:rsidR="00701855">
          <w:rPr>
            <w:rFonts w:ascii="Helvetica" w:hAnsi="Helvetica" w:cs="Helvetica"/>
            <w:color w:val="000000" w:themeColor="text1"/>
            <w:sz w:val="24"/>
            <w:szCs w:val="24"/>
            <w14:textOutline w14:w="0" w14:cap="flat" w14:cmpd="sng" w14:algn="ctr">
              <w14:noFill/>
              <w14:prstDash w14:val="solid"/>
              <w14:round/>
            </w14:textOutline>
          </w:rPr>
          <w:t>20</w:t>
        </w:r>
      </w:ins>
      <w:del w:id="47" w:author="Nick Joseph" w:date="2020-11-05T18:56:00Z">
        <w:r w:rsidR="000829CB" w:rsidDel="00701855">
          <w:rPr>
            <w:rFonts w:ascii="Helvetica" w:hAnsi="Helvetica" w:cs="Helvetica"/>
            <w:color w:val="000000" w:themeColor="text1"/>
            <w:sz w:val="24"/>
            <w:szCs w:val="24"/>
            <w14:textOutline w14:w="0" w14:cap="flat" w14:cmpd="sng" w14:algn="ctr">
              <w14:noFill/>
              <w14:prstDash w14:val="solid"/>
              <w14:round/>
            </w14:textOutline>
          </w:rPr>
          <w:delText>.</w:delText>
        </w:r>
      </w:del>
    </w:p>
    <w:p w14:paraId="52736E4B" w14:textId="48872FC3" w:rsidR="00E42D6C" w:rsidRPr="00E42D6C" w:rsidRDefault="00E42D6C" w:rsidP="001712E8">
      <w:pPr>
        <w:pStyle w:val="ListParagraph"/>
        <w:numPr>
          <w:ilvl w:val="0"/>
          <w:numId w:val="1"/>
        </w:numPr>
        <w:spacing w:after="240" w:line="24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r>
        <w:rPr>
          <w:rFonts w:ascii="Helvetica" w:hAnsi="Helvetica" w:cs="Helvetica"/>
          <w:b/>
          <w:bCs/>
          <w:color w:val="538135" w:themeColor="accent6" w:themeShade="BF"/>
          <w:sz w:val="28"/>
          <w:szCs w:val="28"/>
          <w14:textOutline w14:w="0" w14:cap="flat" w14:cmpd="sng" w14:algn="ctr">
            <w14:noFill/>
            <w14:prstDash w14:val="solid"/>
            <w14:round/>
          </w14:textOutline>
        </w:rPr>
        <w:t xml:space="preserve">    </w:t>
      </w:r>
      <w:r w:rsidRPr="00E42D6C">
        <w:rPr>
          <w:rFonts w:ascii="Helvetica" w:hAnsi="Helvetica" w:cs="Helvetica"/>
          <w:b/>
          <w:bCs/>
          <w:color w:val="538135" w:themeColor="accent6" w:themeShade="BF"/>
          <w:sz w:val="28"/>
          <w:szCs w:val="28"/>
          <w14:textOutline w14:w="0" w14:cap="flat" w14:cmpd="sng" w14:algn="ctr">
            <w14:noFill/>
            <w14:prstDash w14:val="solid"/>
            <w14:round/>
          </w14:textOutline>
        </w:rPr>
        <w:t>System Evolution</w:t>
      </w:r>
      <w:r w:rsidR="000829CB">
        <w:rPr>
          <w:rFonts w:ascii="Helvetica" w:hAnsi="Helvetica" w:cs="Helvetica"/>
          <w:b/>
          <w:bCs/>
          <w:color w:val="538135" w:themeColor="accent6" w:themeShade="BF"/>
          <w:sz w:val="28"/>
          <w:szCs w:val="28"/>
          <w14:textOutline w14:w="0" w14:cap="flat" w14:cmpd="sng" w14:algn="ctr">
            <w14:noFill/>
            <w14:prstDash w14:val="solid"/>
            <w14:round/>
          </w14:textOutline>
        </w:rPr>
        <w:t>………………………………………………………</w:t>
      </w:r>
      <w:ins w:id="48" w:author="Nick Joseph" w:date="2020-11-05T18:57:00Z">
        <w:r w:rsidR="00701855">
          <w:rPr>
            <w:rFonts w:ascii="Helvetica" w:hAnsi="Helvetica" w:cs="Helvetica"/>
            <w:b/>
            <w:bCs/>
            <w:color w:val="538135" w:themeColor="accent6" w:themeShade="BF"/>
            <w:sz w:val="28"/>
            <w:szCs w:val="28"/>
            <w14:textOutline w14:w="0" w14:cap="flat" w14:cmpd="sng" w14:algn="ctr">
              <w14:noFill/>
              <w14:prstDash w14:val="solid"/>
              <w14:round/>
            </w14:textOutline>
          </w:rPr>
          <w:t>.27</w:t>
        </w:r>
      </w:ins>
      <w:del w:id="49" w:author="Nick Joseph" w:date="2020-11-05T18:57:00Z">
        <w:r w:rsidR="000829CB" w:rsidDel="00701855">
          <w:rPr>
            <w:rFonts w:ascii="Helvetica" w:hAnsi="Helvetica" w:cs="Helvetica"/>
            <w:b/>
            <w:bCs/>
            <w:color w:val="538135" w:themeColor="accent6" w:themeShade="BF"/>
            <w:sz w:val="28"/>
            <w:szCs w:val="28"/>
            <w14:textOutline w14:w="0" w14:cap="flat" w14:cmpd="sng" w14:algn="ctr">
              <w14:noFill/>
              <w14:prstDash w14:val="solid"/>
              <w14:round/>
            </w14:textOutline>
          </w:rPr>
          <w:delText>….</w:delText>
        </w:r>
      </w:del>
    </w:p>
    <w:p w14:paraId="109BCD95" w14:textId="6D47A3AE" w:rsidR="00E42D6C" w:rsidRDefault="00E42D6C" w:rsidP="001712E8">
      <w:pPr>
        <w:pStyle w:val="ListParagraph"/>
        <w:numPr>
          <w:ilvl w:val="0"/>
          <w:numId w:val="1"/>
        </w:numPr>
        <w:spacing w:after="240" w:line="24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r>
        <w:rPr>
          <w:rFonts w:ascii="Helvetica" w:hAnsi="Helvetica" w:cs="Helvetica"/>
          <w:b/>
          <w:bCs/>
          <w:color w:val="538135" w:themeColor="accent6" w:themeShade="BF"/>
          <w:sz w:val="28"/>
          <w:szCs w:val="28"/>
          <w14:textOutline w14:w="0" w14:cap="flat" w14:cmpd="sng" w14:algn="ctr">
            <w14:noFill/>
            <w14:prstDash w14:val="solid"/>
            <w14:round/>
          </w14:textOutline>
        </w:rPr>
        <w:t xml:space="preserve">    </w:t>
      </w:r>
      <w:r w:rsidRPr="00E42D6C">
        <w:rPr>
          <w:rFonts w:ascii="Helvetica" w:hAnsi="Helvetica" w:cs="Helvetica"/>
          <w:b/>
          <w:bCs/>
          <w:color w:val="538135" w:themeColor="accent6" w:themeShade="BF"/>
          <w:sz w:val="28"/>
          <w:szCs w:val="28"/>
          <w14:textOutline w14:w="0" w14:cap="flat" w14:cmpd="sng" w14:algn="ctr">
            <w14:noFill/>
            <w14:prstDash w14:val="solid"/>
            <w14:round/>
          </w14:textOutline>
        </w:rPr>
        <w:t>Conclusions and Recommendations</w:t>
      </w:r>
      <w:r w:rsidR="000829CB">
        <w:rPr>
          <w:rFonts w:ascii="Helvetica" w:hAnsi="Helvetica" w:cs="Helvetica"/>
          <w:b/>
          <w:bCs/>
          <w:color w:val="538135" w:themeColor="accent6" w:themeShade="BF"/>
          <w:sz w:val="28"/>
          <w:szCs w:val="28"/>
          <w14:textOutline w14:w="0" w14:cap="flat" w14:cmpd="sng" w14:algn="ctr">
            <w14:noFill/>
            <w14:prstDash w14:val="solid"/>
            <w14:round/>
          </w14:textOutline>
        </w:rPr>
        <w:t>………………………………</w:t>
      </w:r>
      <w:ins w:id="50" w:author="Nick Joseph" w:date="2020-11-08T16:21:00Z">
        <w:r w:rsidR="00933342">
          <w:rPr>
            <w:rFonts w:ascii="Helvetica" w:hAnsi="Helvetica" w:cs="Helvetica"/>
            <w:b/>
            <w:bCs/>
            <w:color w:val="538135" w:themeColor="accent6" w:themeShade="BF"/>
            <w:sz w:val="28"/>
            <w:szCs w:val="28"/>
            <w14:textOutline w14:w="0" w14:cap="flat" w14:cmpd="sng" w14:algn="ctr">
              <w14:noFill/>
              <w14:prstDash w14:val="solid"/>
              <w14:round/>
            </w14:textOutline>
          </w:rPr>
          <w:t>.</w:t>
        </w:r>
      </w:ins>
      <w:del w:id="51" w:author="Nick Joseph" w:date="2020-11-08T16:21:00Z">
        <w:r w:rsidR="000829CB" w:rsidDel="00933342">
          <w:rPr>
            <w:rFonts w:ascii="Helvetica" w:hAnsi="Helvetica" w:cs="Helvetica"/>
            <w:b/>
            <w:bCs/>
            <w:color w:val="538135" w:themeColor="accent6" w:themeShade="BF"/>
            <w:sz w:val="28"/>
            <w:szCs w:val="28"/>
            <w14:textOutline w14:w="0" w14:cap="flat" w14:cmpd="sng" w14:algn="ctr">
              <w14:noFill/>
              <w14:prstDash w14:val="solid"/>
              <w14:round/>
            </w14:textOutline>
          </w:rPr>
          <w:delText>…</w:delText>
        </w:r>
      </w:del>
      <w:ins w:id="52" w:author="Nick Joseph" w:date="2020-11-08T16:21:00Z">
        <w:r w:rsidR="00933342">
          <w:rPr>
            <w:rFonts w:ascii="Helvetica" w:hAnsi="Helvetica" w:cs="Helvetica"/>
            <w:b/>
            <w:bCs/>
            <w:color w:val="538135" w:themeColor="accent6" w:themeShade="BF"/>
            <w:sz w:val="28"/>
            <w:szCs w:val="28"/>
            <w14:textOutline w14:w="0" w14:cap="flat" w14:cmpd="sng" w14:algn="ctr">
              <w14:noFill/>
              <w14:prstDash w14:val="solid"/>
              <w14:round/>
            </w14:textOutline>
          </w:rPr>
          <w:t>27</w:t>
        </w:r>
      </w:ins>
      <w:del w:id="53" w:author="Nick Joseph" w:date="2020-11-08T16:21:00Z">
        <w:r w:rsidR="000829CB" w:rsidDel="00933342">
          <w:rPr>
            <w:rFonts w:ascii="Helvetica" w:hAnsi="Helvetica" w:cs="Helvetica"/>
            <w:b/>
            <w:bCs/>
            <w:color w:val="538135" w:themeColor="accent6" w:themeShade="BF"/>
            <w:sz w:val="28"/>
            <w:szCs w:val="28"/>
            <w14:textOutline w14:w="0" w14:cap="flat" w14:cmpd="sng" w14:algn="ctr">
              <w14:noFill/>
              <w14:prstDash w14:val="solid"/>
              <w14:round/>
            </w14:textOutline>
          </w:rPr>
          <w:delText>..</w:delText>
        </w:r>
      </w:del>
    </w:p>
    <w:p w14:paraId="25B006E4" w14:textId="1E72B51D" w:rsidR="00E42D6C" w:rsidRDefault="00E42D6C" w:rsidP="001712E8">
      <w:pPr>
        <w:pStyle w:val="ListParagraph"/>
        <w:numPr>
          <w:ilvl w:val="0"/>
          <w:numId w:val="1"/>
        </w:numPr>
        <w:spacing w:after="240" w:line="24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r>
        <w:rPr>
          <w:rFonts w:ascii="Helvetica" w:hAnsi="Helvetica" w:cs="Helvetica"/>
          <w:b/>
          <w:bCs/>
          <w:color w:val="538135" w:themeColor="accent6" w:themeShade="BF"/>
          <w:sz w:val="28"/>
          <w:szCs w:val="28"/>
          <w14:textOutline w14:w="0" w14:cap="flat" w14:cmpd="sng" w14:algn="ctr">
            <w14:noFill/>
            <w14:prstDash w14:val="solid"/>
            <w14:round/>
          </w14:textOutline>
        </w:rPr>
        <w:t xml:space="preserve">    </w:t>
      </w:r>
      <w:r w:rsidRPr="00E42D6C">
        <w:rPr>
          <w:rFonts w:ascii="Helvetica" w:hAnsi="Helvetica" w:cs="Helvetica"/>
          <w:b/>
          <w:bCs/>
          <w:color w:val="538135" w:themeColor="accent6" w:themeShade="BF"/>
          <w:sz w:val="28"/>
          <w:szCs w:val="28"/>
          <w14:textOutline w14:w="0" w14:cap="flat" w14:cmpd="sng" w14:algn="ctr">
            <w14:noFill/>
            <w14:prstDash w14:val="solid"/>
            <w14:round/>
          </w14:textOutline>
        </w:rPr>
        <w:t>Appendices</w:t>
      </w:r>
      <w:r w:rsidR="000829CB">
        <w:rPr>
          <w:rFonts w:ascii="Helvetica" w:hAnsi="Helvetica" w:cs="Helvetica"/>
          <w:b/>
          <w:bCs/>
          <w:color w:val="538135" w:themeColor="accent6" w:themeShade="BF"/>
          <w:sz w:val="28"/>
          <w:szCs w:val="28"/>
          <w14:textOutline w14:w="0" w14:cap="flat" w14:cmpd="sng" w14:algn="ctr">
            <w14:noFill/>
            <w14:prstDash w14:val="solid"/>
            <w14:round/>
          </w14:textOutline>
        </w:rPr>
        <w:t>……………………………………………………………</w:t>
      </w:r>
      <w:ins w:id="54" w:author="Nick Joseph" w:date="2020-11-08T19:45:00Z">
        <w:r w:rsidR="009C2B7D">
          <w:rPr>
            <w:rFonts w:ascii="Helvetica" w:hAnsi="Helvetica" w:cs="Helvetica"/>
            <w:b/>
            <w:bCs/>
            <w:color w:val="538135" w:themeColor="accent6" w:themeShade="BF"/>
            <w:sz w:val="28"/>
            <w:szCs w:val="28"/>
            <w14:textOutline w14:w="0" w14:cap="flat" w14:cmpd="sng" w14:algn="ctr">
              <w14:noFill/>
              <w14:prstDash w14:val="solid"/>
              <w14:round/>
            </w14:textOutline>
          </w:rPr>
          <w:t>…28</w:t>
        </w:r>
      </w:ins>
      <w:del w:id="55" w:author="Nick Joseph" w:date="2020-11-08T19:45:00Z">
        <w:r w:rsidR="000829CB" w:rsidDel="009C2B7D">
          <w:rPr>
            <w:rFonts w:ascii="Helvetica" w:hAnsi="Helvetica" w:cs="Helvetica"/>
            <w:b/>
            <w:bCs/>
            <w:color w:val="538135" w:themeColor="accent6" w:themeShade="BF"/>
            <w:sz w:val="28"/>
            <w:szCs w:val="28"/>
            <w14:textOutline w14:w="0" w14:cap="flat" w14:cmpd="sng" w14:algn="ctr">
              <w14:noFill/>
              <w14:prstDash w14:val="solid"/>
              <w14:round/>
            </w14:textOutline>
          </w:rPr>
          <w:delText>……</w:delText>
        </w:r>
      </w:del>
    </w:p>
    <w:p w14:paraId="1A83228E" w14:textId="25BE0B64" w:rsidR="00E42D6C" w:rsidRDefault="00E42D6C" w:rsidP="001712E8">
      <w:pPr>
        <w:pStyle w:val="ListParagraph"/>
        <w:numPr>
          <w:ilvl w:val="0"/>
          <w:numId w:val="1"/>
        </w:numPr>
        <w:spacing w:after="240" w:line="24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r>
        <w:rPr>
          <w:rFonts w:ascii="Helvetica" w:hAnsi="Helvetica" w:cs="Helvetica"/>
          <w:b/>
          <w:bCs/>
          <w:color w:val="538135" w:themeColor="accent6" w:themeShade="BF"/>
          <w:sz w:val="28"/>
          <w:szCs w:val="28"/>
          <w14:textOutline w14:w="0" w14:cap="flat" w14:cmpd="sng" w14:algn="ctr">
            <w14:noFill/>
            <w14:prstDash w14:val="solid"/>
            <w14:round/>
          </w14:textOutline>
        </w:rPr>
        <w:t xml:space="preserve">    </w:t>
      </w:r>
      <w:r w:rsidRPr="00E42D6C">
        <w:rPr>
          <w:rFonts w:ascii="Helvetica" w:hAnsi="Helvetica" w:cs="Helvetica"/>
          <w:b/>
          <w:bCs/>
          <w:color w:val="538135" w:themeColor="accent6" w:themeShade="BF"/>
          <w:sz w:val="28"/>
          <w:szCs w:val="28"/>
          <w14:textOutline w14:w="0" w14:cap="flat" w14:cmpd="sng" w14:algn="ctr">
            <w14:noFill/>
            <w14:prstDash w14:val="solid"/>
            <w14:round/>
          </w14:textOutline>
        </w:rPr>
        <w:t>Glossary</w:t>
      </w:r>
      <w:r w:rsidR="000829CB">
        <w:rPr>
          <w:rFonts w:ascii="Helvetica" w:hAnsi="Helvetica" w:cs="Helvetica"/>
          <w:b/>
          <w:bCs/>
          <w:color w:val="538135" w:themeColor="accent6" w:themeShade="BF"/>
          <w:sz w:val="28"/>
          <w:szCs w:val="28"/>
          <w14:textOutline w14:w="0" w14:cap="flat" w14:cmpd="sng" w14:algn="ctr">
            <w14:noFill/>
            <w14:prstDash w14:val="solid"/>
            <w14:round/>
          </w14:textOutline>
        </w:rPr>
        <w:t>…………………………………………………………………</w:t>
      </w:r>
      <w:ins w:id="56" w:author="Nick Joseph" w:date="2020-11-08T19:45:00Z">
        <w:r w:rsidR="009C2B7D">
          <w:rPr>
            <w:rFonts w:ascii="Helvetica" w:hAnsi="Helvetica" w:cs="Helvetica"/>
            <w:b/>
            <w:bCs/>
            <w:color w:val="538135" w:themeColor="accent6" w:themeShade="BF"/>
            <w:sz w:val="28"/>
            <w:szCs w:val="28"/>
            <w14:textOutline w14:w="0" w14:cap="flat" w14:cmpd="sng" w14:algn="ctr">
              <w14:noFill/>
              <w14:prstDash w14:val="solid"/>
              <w14:round/>
            </w14:textOutline>
          </w:rPr>
          <w:t>.</w:t>
        </w:r>
      </w:ins>
      <w:del w:id="57" w:author="Nick Joseph" w:date="2020-11-08T19:45:00Z">
        <w:r w:rsidR="000829CB" w:rsidDel="009C2B7D">
          <w:rPr>
            <w:rFonts w:ascii="Helvetica" w:hAnsi="Helvetica" w:cs="Helvetica"/>
            <w:b/>
            <w:bCs/>
            <w:color w:val="538135" w:themeColor="accent6" w:themeShade="BF"/>
            <w:sz w:val="28"/>
            <w:szCs w:val="28"/>
            <w14:textOutline w14:w="0" w14:cap="flat" w14:cmpd="sng" w14:algn="ctr">
              <w14:noFill/>
              <w14:prstDash w14:val="solid"/>
              <w14:round/>
            </w14:textOutline>
          </w:rPr>
          <w:delText>…</w:delText>
        </w:r>
      </w:del>
      <w:ins w:id="58" w:author="Nick Joseph" w:date="2020-11-08T19:45:00Z">
        <w:r w:rsidR="009C2B7D">
          <w:rPr>
            <w:rFonts w:ascii="Helvetica" w:hAnsi="Helvetica" w:cs="Helvetica"/>
            <w:b/>
            <w:bCs/>
            <w:color w:val="538135" w:themeColor="accent6" w:themeShade="BF"/>
            <w:sz w:val="28"/>
            <w:szCs w:val="28"/>
            <w14:textOutline w14:w="0" w14:cap="flat" w14:cmpd="sng" w14:algn="ctr">
              <w14:noFill/>
              <w14:prstDash w14:val="solid"/>
              <w14:round/>
            </w14:textOutline>
          </w:rPr>
          <w:t>2</w:t>
        </w:r>
      </w:ins>
      <w:ins w:id="59" w:author="Nick Joseph" w:date="2020-11-08T20:11:00Z">
        <w:r w:rsidR="000F2B3E">
          <w:rPr>
            <w:rFonts w:ascii="Helvetica" w:hAnsi="Helvetica" w:cs="Helvetica"/>
            <w:b/>
            <w:bCs/>
            <w:color w:val="538135" w:themeColor="accent6" w:themeShade="BF"/>
            <w:sz w:val="28"/>
            <w:szCs w:val="28"/>
            <w14:textOutline w14:w="0" w14:cap="flat" w14:cmpd="sng" w14:algn="ctr">
              <w14:noFill/>
              <w14:prstDash w14:val="solid"/>
              <w14:round/>
            </w14:textOutline>
          </w:rPr>
          <w:t>9</w:t>
        </w:r>
      </w:ins>
      <w:del w:id="60" w:author="Nick Joseph" w:date="2020-11-08T19:45:00Z">
        <w:r w:rsidR="000829CB" w:rsidDel="009C2B7D">
          <w:rPr>
            <w:rFonts w:ascii="Helvetica" w:hAnsi="Helvetica" w:cs="Helvetica"/>
            <w:b/>
            <w:bCs/>
            <w:color w:val="538135" w:themeColor="accent6" w:themeShade="BF"/>
            <w:sz w:val="28"/>
            <w:szCs w:val="28"/>
            <w14:textOutline w14:w="0" w14:cap="flat" w14:cmpd="sng" w14:algn="ctr">
              <w14:noFill/>
              <w14:prstDash w14:val="solid"/>
              <w14:round/>
            </w14:textOutline>
          </w:rPr>
          <w:delText>..</w:delText>
        </w:r>
      </w:del>
    </w:p>
    <w:p w14:paraId="3D0AC933" w14:textId="37CA4099" w:rsidR="00E42D6C" w:rsidRDefault="00E42D6C" w:rsidP="001712E8">
      <w:pPr>
        <w:pStyle w:val="ListParagraph"/>
        <w:numPr>
          <w:ilvl w:val="0"/>
          <w:numId w:val="1"/>
        </w:numPr>
        <w:spacing w:after="240" w:line="24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r w:rsidRPr="00E42D6C">
        <w:rPr>
          <w:rFonts w:ascii="Helvetica" w:hAnsi="Helvetica" w:cs="Helvetica"/>
          <w:b/>
          <w:bCs/>
          <w:color w:val="538135" w:themeColor="accent6" w:themeShade="BF"/>
          <w:sz w:val="28"/>
          <w:szCs w:val="28"/>
          <w14:textOutline w14:w="0" w14:cap="flat" w14:cmpd="sng" w14:algn="ctr">
            <w14:noFill/>
            <w14:prstDash w14:val="solid"/>
            <w14:round/>
          </w14:textOutline>
        </w:rPr>
        <w:t>Bibliography</w:t>
      </w:r>
      <w:r w:rsidR="000829CB">
        <w:rPr>
          <w:rFonts w:ascii="Helvetica" w:hAnsi="Helvetica" w:cs="Helvetica"/>
          <w:b/>
          <w:bCs/>
          <w:color w:val="538135" w:themeColor="accent6" w:themeShade="BF"/>
          <w:sz w:val="28"/>
          <w:szCs w:val="28"/>
          <w14:textOutline w14:w="0" w14:cap="flat" w14:cmpd="sng" w14:algn="ctr">
            <w14:noFill/>
            <w14:prstDash w14:val="solid"/>
            <w14:round/>
          </w14:textOutline>
        </w:rPr>
        <w:t>……………………………………………………………</w:t>
      </w:r>
      <w:ins w:id="61" w:author="Nick Joseph" w:date="2020-11-08T19:45:00Z">
        <w:r w:rsidR="009C2B7D">
          <w:rPr>
            <w:rFonts w:ascii="Helvetica" w:hAnsi="Helvetica" w:cs="Helvetica"/>
            <w:b/>
            <w:bCs/>
            <w:color w:val="538135" w:themeColor="accent6" w:themeShade="BF"/>
            <w:sz w:val="28"/>
            <w:szCs w:val="28"/>
            <w14:textOutline w14:w="0" w14:cap="flat" w14:cmpd="sng" w14:algn="ctr">
              <w14:noFill/>
              <w14:prstDash w14:val="solid"/>
              <w14:round/>
            </w14:textOutline>
          </w:rPr>
          <w:t>..</w:t>
        </w:r>
      </w:ins>
      <w:del w:id="62" w:author="Nick Joseph" w:date="2020-11-08T19:45:00Z">
        <w:r w:rsidR="000829CB" w:rsidDel="009C2B7D">
          <w:rPr>
            <w:rFonts w:ascii="Helvetica" w:hAnsi="Helvetica" w:cs="Helvetica"/>
            <w:b/>
            <w:bCs/>
            <w:color w:val="538135" w:themeColor="accent6" w:themeShade="BF"/>
            <w:sz w:val="28"/>
            <w:szCs w:val="28"/>
            <w14:textOutline w14:w="0" w14:cap="flat" w14:cmpd="sng" w14:algn="ctr">
              <w14:noFill/>
              <w14:prstDash w14:val="solid"/>
              <w14:round/>
            </w14:textOutline>
          </w:rPr>
          <w:delText>…</w:delText>
        </w:r>
      </w:del>
      <w:ins w:id="63" w:author="Nick Joseph" w:date="2020-11-08T20:11:00Z">
        <w:r w:rsidR="000F2B3E">
          <w:rPr>
            <w:rFonts w:ascii="Helvetica" w:hAnsi="Helvetica" w:cs="Helvetica"/>
            <w:b/>
            <w:bCs/>
            <w:color w:val="538135" w:themeColor="accent6" w:themeShade="BF"/>
            <w:sz w:val="28"/>
            <w:szCs w:val="28"/>
            <w14:textOutline w14:w="0" w14:cap="flat" w14:cmpd="sng" w14:algn="ctr">
              <w14:noFill/>
              <w14:prstDash w14:val="solid"/>
              <w14:round/>
            </w14:textOutline>
          </w:rPr>
          <w:t>30</w:t>
        </w:r>
      </w:ins>
      <w:del w:id="64" w:author="Nick Joseph" w:date="2020-11-08T19:45:00Z">
        <w:r w:rsidR="000829CB" w:rsidDel="009C2B7D">
          <w:rPr>
            <w:rFonts w:ascii="Helvetica" w:hAnsi="Helvetica" w:cs="Helvetica"/>
            <w:b/>
            <w:bCs/>
            <w:color w:val="538135" w:themeColor="accent6" w:themeShade="BF"/>
            <w:sz w:val="28"/>
            <w:szCs w:val="28"/>
            <w14:textOutline w14:w="0" w14:cap="flat" w14:cmpd="sng" w14:algn="ctr">
              <w14:noFill/>
              <w14:prstDash w14:val="solid"/>
              <w14:round/>
            </w14:textOutline>
          </w:rPr>
          <w:delText>..</w:delText>
        </w:r>
      </w:del>
    </w:p>
    <w:p w14:paraId="4407F939" w14:textId="4BB59737" w:rsidR="002460D5" w:rsidRDefault="002460D5" w:rsidP="005065EC">
      <w:pPr>
        <w:spacing w:after="240" w:line="36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p>
    <w:p w14:paraId="606D2530" w14:textId="77777777" w:rsidR="001712E8" w:rsidRDefault="001712E8" w:rsidP="005065EC">
      <w:pPr>
        <w:spacing w:after="240" w:line="240" w:lineRule="auto"/>
        <w:rPr>
          <w:rFonts w:ascii="Helvetica" w:hAnsi="Helvetica" w:cs="Helvetica"/>
          <w:b/>
          <w:bCs/>
          <w:color w:val="538135" w:themeColor="accent6" w:themeShade="BF"/>
          <w:sz w:val="28"/>
          <w:szCs w:val="28"/>
          <w14:textOutline w14:w="0" w14:cap="flat" w14:cmpd="sng" w14:algn="ctr">
            <w14:noFill/>
            <w14:prstDash w14:val="solid"/>
            <w14:round/>
          </w14:textOutline>
        </w:rPr>
      </w:pPr>
    </w:p>
    <w:p w14:paraId="3A7B9384" w14:textId="528F5999" w:rsidR="002460D5" w:rsidRPr="005C1CBE" w:rsidRDefault="002460D5" w:rsidP="005065EC">
      <w:pPr>
        <w:spacing w:after="240" w:line="240" w:lineRule="auto"/>
        <w:rPr>
          <w:rFonts w:ascii="Helvetica" w:hAnsi="Helvetica" w:cs="Helvetica"/>
          <w:b/>
          <w:bCs/>
          <w:color w:val="538135" w:themeColor="accent6" w:themeShade="BF"/>
          <w:sz w:val="36"/>
          <w:szCs w:val="36"/>
          <w:u w:val="single"/>
          <w14:textOutline w14:w="0" w14:cap="flat" w14:cmpd="sng" w14:algn="ctr">
            <w14:noFill/>
            <w14:prstDash w14:val="solid"/>
            <w14:round/>
          </w14:textOutline>
        </w:rPr>
      </w:pPr>
      <w:r w:rsidRPr="005C1CBE">
        <w:rPr>
          <w:rFonts w:ascii="Helvetica" w:hAnsi="Helvetica" w:cs="Helvetica"/>
          <w:b/>
          <w:bCs/>
          <w:color w:val="538135" w:themeColor="accent6" w:themeShade="BF"/>
          <w:sz w:val="36"/>
          <w:szCs w:val="36"/>
          <w:u w:val="single"/>
          <w14:textOutline w14:w="0" w14:cap="flat" w14:cmpd="sng" w14:algn="ctr">
            <w14:noFill/>
            <w14:prstDash w14:val="solid"/>
            <w14:round/>
          </w14:textOutline>
        </w:rPr>
        <w:lastRenderedPageBreak/>
        <w:t>Executive Summary</w:t>
      </w:r>
    </w:p>
    <w:p w14:paraId="017D1D26" w14:textId="22458006" w:rsidR="00E86464" w:rsidRDefault="00A77DE4">
      <w:pPr>
        <w:spacing w:after="240" w:line="240" w:lineRule="auto"/>
        <w:rPr>
          <w:ins w:id="65" w:author="Nick Joseph" w:date="2020-11-01T20:16:00Z"/>
          <w:rFonts w:ascii="Helvetica" w:hAnsi="Helvetica" w:cs="Helvetica"/>
          <w:sz w:val="24"/>
          <w:szCs w:val="24"/>
          <w14:textOutline w14:w="0" w14:cap="flat" w14:cmpd="sng" w14:algn="ctr">
            <w14:noFill/>
            <w14:prstDash w14:val="solid"/>
            <w14:round/>
          </w14:textOutline>
        </w:rPr>
        <w:pPrChange w:id="66" w:author="Nick Joseph" w:date="2020-11-01T20:20:00Z">
          <w:pPr>
            <w:spacing w:after="240" w:line="240" w:lineRule="auto"/>
            <w:ind w:firstLine="720"/>
          </w:pPr>
        </w:pPrChange>
      </w:pPr>
      <w:ins w:id="67" w:author="Nick Joseph" w:date="2020-11-01T19:21:00Z">
        <w:r>
          <w:rPr>
            <w:rFonts w:ascii="Helvetica" w:hAnsi="Helvetica" w:cs="Helvetica"/>
            <w:sz w:val="24"/>
            <w:szCs w:val="24"/>
            <w14:textOutline w14:w="0" w14:cap="flat" w14:cmpd="sng" w14:algn="ctr">
              <w14:noFill/>
              <w14:prstDash w14:val="solid"/>
              <w14:round/>
            </w14:textOutline>
          </w:rPr>
          <w:tab/>
        </w:r>
      </w:ins>
      <w:ins w:id="68" w:author="Nick Joseph" w:date="2020-11-01T19:51:00Z">
        <w:r w:rsidR="000A31C2">
          <w:rPr>
            <w:rFonts w:ascii="Helvetica" w:hAnsi="Helvetica" w:cs="Helvetica"/>
            <w:sz w:val="24"/>
            <w:szCs w:val="24"/>
            <w14:textOutline w14:w="0" w14:cap="flat" w14:cmpd="sng" w14:algn="ctr">
              <w14:noFill/>
              <w14:prstDash w14:val="solid"/>
              <w14:round/>
            </w14:textOutline>
          </w:rPr>
          <w:t xml:space="preserve">GoGoGrocery is hoping to work with a software development company to </w:t>
        </w:r>
      </w:ins>
      <w:ins w:id="69" w:author="Nick Joseph" w:date="2020-11-01T19:52:00Z">
        <w:r w:rsidR="000A31C2">
          <w:rPr>
            <w:rFonts w:ascii="Helvetica" w:hAnsi="Helvetica" w:cs="Helvetica"/>
            <w:sz w:val="24"/>
            <w:szCs w:val="24"/>
            <w14:textOutline w14:w="0" w14:cap="flat" w14:cmpd="sng" w14:algn="ctr">
              <w14:noFill/>
              <w14:prstDash w14:val="solid"/>
              <w14:round/>
            </w14:textOutline>
          </w:rPr>
          <w:t xml:space="preserve">aid in the production of their new application. </w:t>
        </w:r>
      </w:ins>
      <w:ins w:id="70" w:author="Nick Joseph" w:date="2020-11-01T19:21:00Z">
        <w:r>
          <w:rPr>
            <w:rFonts w:ascii="Helvetica" w:hAnsi="Helvetica" w:cs="Helvetica"/>
            <w:sz w:val="24"/>
            <w:szCs w:val="24"/>
            <w14:textOutline w14:w="0" w14:cap="flat" w14:cmpd="sng" w14:algn="ctr">
              <w14:noFill/>
              <w14:prstDash w14:val="solid"/>
              <w14:round/>
            </w14:textOutline>
          </w:rPr>
          <w:t>GoGoGrocery has collaborated with OpenXcell</w:t>
        </w:r>
      </w:ins>
      <w:ins w:id="71" w:author="Nick Joseph" w:date="2020-11-01T19:29:00Z">
        <w:r w:rsidR="00F976D5">
          <w:rPr>
            <w:rFonts w:ascii="Helvetica" w:hAnsi="Helvetica" w:cs="Helvetica"/>
            <w:sz w:val="24"/>
            <w:szCs w:val="24"/>
            <w14:textOutline w14:w="0" w14:cap="flat" w14:cmpd="sng" w14:algn="ctr">
              <w14:noFill/>
              <w14:prstDash w14:val="solid"/>
              <w14:round/>
            </w14:textOutline>
          </w:rPr>
          <w:t xml:space="preserve"> to help design, </w:t>
        </w:r>
      </w:ins>
      <w:ins w:id="72" w:author="Nick Joseph" w:date="2020-11-01T19:52:00Z">
        <w:r w:rsidR="000A31C2">
          <w:rPr>
            <w:rFonts w:ascii="Helvetica" w:hAnsi="Helvetica" w:cs="Helvetica"/>
            <w:sz w:val="24"/>
            <w:szCs w:val="24"/>
            <w14:textOutline w14:w="0" w14:cap="flat" w14:cmpd="sng" w14:algn="ctr">
              <w14:noFill/>
              <w14:prstDash w14:val="solid"/>
              <w14:round/>
            </w14:textOutline>
          </w:rPr>
          <w:t>develop,</w:t>
        </w:r>
      </w:ins>
      <w:ins w:id="73" w:author="Nick Joseph" w:date="2020-11-01T19:29:00Z">
        <w:r w:rsidR="00F976D5">
          <w:rPr>
            <w:rFonts w:ascii="Helvetica" w:hAnsi="Helvetica" w:cs="Helvetica"/>
            <w:sz w:val="24"/>
            <w:szCs w:val="24"/>
            <w14:textOutline w14:w="0" w14:cap="flat" w14:cmpd="sng" w14:algn="ctr">
              <w14:noFill/>
              <w14:prstDash w14:val="solid"/>
              <w14:round/>
            </w14:textOutline>
          </w:rPr>
          <w:t xml:space="preserve"> and maintain the GoGoGrocery mobile applicat</w:t>
        </w:r>
      </w:ins>
      <w:ins w:id="74" w:author="Nick Joseph" w:date="2020-11-01T19:30:00Z">
        <w:r w:rsidR="00F976D5">
          <w:rPr>
            <w:rFonts w:ascii="Helvetica" w:hAnsi="Helvetica" w:cs="Helvetica"/>
            <w:sz w:val="24"/>
            <w:szCs w:val="24"/>
            <w14:textOutline w14:w="0" w14:cap="flat" w14:cmpd="sng" w14:algn="ctr">
              <w14:noFill/>
              <w14:prstDash w14:val="solid"/>
              <w14:round/>
            </w14:textOutline>
          </w:rPr>
          <w:t>ion.</w:t>
        </w:r>
      </w:ins>
      <w:ins w:id="75" w:author="Nick Joseph" w:date="2020-11-01T19:45:00Z">
        <w:r w:rsidR="000A31C2">
          <w:rPr>
            <w:rFonts w:ascii="Helvetica" w:hAnsi="Helvetica" w:cs="Helvetica"/>
            <w:sz w:val="24"/>
            <w:szCs w:val="24"/>
            <w14:textOutline w14:w="0" w14:cap="flat" w14:cmpd="sng" w14:algn="ctr">
              <w14:noFill/>
              <w14:prstDash w14:val="solid"/>
              <w14:round/>
            </w14:textOutline>
          </w:rPr>
          <w:t xml:space="preserve"> </w:t>
        </w:r>
        <w:r w:rsidR="00F976D5">
          <w:rPr>
            <w:rFonts w:ascii="Helvetica" w:hAnsi="Helvetica" w:cs="Helvetica"/>
            <w:sz w:val="24"/>
            <w:szCs w:val="24"/>
            <w14:textOutline w14:w="0" w14:cap="flat" w14:cmpd="sng" w14:algn="ctr">
              <w14:noFill/>
              <w14:prstDash w14:val="solid"/>
              <w14:round/>
            </w14:textOutline>
          </w:rPr>
          <w:t>The GoGoGrocery ap</w:t>
        </w:r>
        <w:r w:rsidR="000A31C2">
          <w:rPr>
            <w:rFonts w:ascii="Helvetica" w:hAnsi="Helvetica" w:cs="Helvetica"/>
            <w:sz w:val="24"/>
            <w:szCs w:val="24"/>
            <w14:textOutline w14:w="0" w14:cap="flat" w14:cmpd="sng" w14:algn="ctr">
              <w14:noFill/>
              <w14:prstDash w14:val="solid"/>
              <w14:round/>
            </w14:textOutline>
          </w:rPr>
          <w:t xml:space="preserve">plication will </w:t>
        </w:r>
      </w:ins>
      <w:ins w:id="76" w:author="Nick Joseph" w:date="2020-11-01T19:48:00Z">
        <w:r w:rsidR="000A31C2">
          <w:rPr>
            <w:rFonts w:ascii="Helvetica" w:hAnsi="Helvetica" w:cs="Helvetica"/>
            <w:sz w:val="24"/>
            <w:szCs w:val="24"/>
            <w14:textOutline w14:w="0" w14:cap="flat" w14:cmpd="sng" w14:algn="ctr">
              <w14:noFill/>
              <w14:prstDash w14:val="solid"/>
              <w14:round/>
            </w14:textOutline>
          </w:rPr>
          <w:t xml:space="preserve">help </w:t>
        </w:r>
      </w:ins>
      <w:ins w:id="77" w:author="Nick Joseph" w:date="2020-11-01T19:49:00Z">
        <w:r w:rsidR="000A31C2">
          <w:rPr>
            <w:rFonts w:ascii="Helvetica" w:hAnsi="Helvetica" w:cs="Helvetica"/>
            <w:sz w:val="24"/>
            <w:szCs w:val="24"/>
            <w14:textOutline w14:w="0" w14:cap="flat" w14:cmpd="sng" w14:algn="ctr">
              <w14:noFill/>
              <w14:prstDash w14:val="solid"/>
              <w14:round/>
            </w14:textOutline>
          </w:rPr>
          <w:t xml:space="preserve">support customers order groceries online and assist drivers in receiving the most optimal routes when delivering. </w:t>
        </w:r>
      </w:ins>
      <w:ins w:id="78" w:author="Nick Joseph" w:date="2020-11-01T19:50:00Z">
        <w:r w:rsidR="000A31C2">
          <w:rPr>
            <w:rFonts w:ascii="Helvetica" w:hAnsi="Helvetica" w:cs="Helvetica"/>
            <w:sz w:val="24"/>
            <w:szCs w:val="24"/>
            <w14:textOutline w14:w="0" w14:cap="flat" w14:cmpd="sng" w14:algn="ctr">
              <w14:noFill/>
              <w14:prstDash w14:val="solid"/>
              <w14:round/>
            </w14:textOutline>
          </w:rPr>
          <w:t xml:space="preserve">Together, OpenXcell and GoGoGrocery </w:t>
        </w:r>
      </w:ins>
      <w:ins w:id="79" w:author="Nick Joseph" w:date="2020-11-01T20:06:00Z">
        <w:r w:rsidR="00394A1F">
          <w:rPr>
            <w:rFonts w:ascii="Helvetica" w:hAnsi="Helvetica" w:cs="Helvetica"/>
            <w:sz w:val="24"/>
            <w:szCs w:val="24"/>
            <w14:textOutline w14:w="0" w14:cap="flat" w14:cmpd="sng" w14:algn="ctr">
              <w14:noFill/>
              <w14:prstDash w14:val="solid"/>
              <w14:round/>
            </w14:textOutline>
          </w:rPr>
          <w:t xml:space="preserve">have conducted feasibility assessments and </w:t>
        </w:r>
      </w:ins>
      <w:ins w:id="80" w:author="Nick Joseph" w:date="2020-11-01T20:07:00Z">
        <w:r w:rsidR="00394A1F">
          <w:rPr>
            <w:rFonts w:ascii="Helvetica" w:hAnsi="Helvetica" w:cs="Helvetica"/>
            <w:sz w:val="24"/>
            <w:szCs w:val="24"/>
            <w14:textOutline w14:w="0" w14:cap="flat" w14:cmpd="sng" w14:algn="ctr">
              <w14:noFill/>
              <w14:prstDash w14:val="solid"/>
              <w14:round/>
            </w14:textOutline>
          </w:rPr>
          <w:t>analysis and c</w:t>
        </w:r>
      </w:ins>
      <w:ins w:id="81" w:author="Nick Joseph" w:date="2020-11-02T19:00:00Z">
        <w:r w:rsidR="003D0001">
          <w:rPr>
            <w:rFonts w:ascii="Helvetica" w:hAnsi="Helvetica" w:cs="Helvetica"/>
            <w:sz w:val="24"/>
            <w:szCs w:val="24"/>
            <w14:textOutline w14:w="0" w14:cap="flat" w14:cmpd="sng" w14:algn="ctr">
              <w14:noFill/>
              <w14:prstDash w14:val="solid"/>
              <w14:round/>
            </w14:textOutline>
          </w:rPr>
          <w:t>oncluded</w:t>
        </w:r>
      </w:ins>
      <w:ins w:id="82" w:author="Nick Joseph" w:date="2020-11-01T20:07:00Z">
        <w:r w:rsidR="00394A1F">
          <w:rPr>
            <w:rFonts w:ascii="Helvetica" w:hAnsi="Helvetica" w:cs="Helvetica"/>
            <w:sz w:val="24"/>
            <w:szCs w:val="24"/>
            <w14:textOutline w14:w="0" w14:cap="flat" w14:cmpd="sng" w14:algn="ctr">
              <w14:noFill/>
              <w14:prstDash w14:val="solid"/>
              <w14:round/>
            </w14:textOutline>
          </w:rPr>
          <w:t xml:space="preserve"> that the GoGoGrocery application </w:t>
        </w:r>
      </w:ins>
      <w:ins w:id="83" w:author="Nick Joseph" w:date="2020-11-01T20:10:00Z">
        <w:r w:rsidR="00394A1F">
          <w:rPr>
            <w:rFonts w:ascii="Helvetica" w:hAnsi="Helvetica" w:cs="Helvetica"/>
            <w:sz w:val="24"/>
            <w:szCs w:val="24"/>
            <w14:textOutline w14:w="0" w14:cap="flat" w14:cmpd="sng" w14:algn="ctr">
              <w14:noFill/>
              <w14:prstDash w14:val="solid"/>
              <w14:round/>
            </w14:textOutline>
          </w:rPr>
          <w:t xml:space="preserve">is quite feasible and low risk. </w:t>
        </w:r>
      </w:ins>
      <w:ins w:id="84" w:author="Nick Joseph" w:date="2020-11-01T20:15:00Z">
        <w:r w:rsidR="00394A1F">
          <w:rPr>
            <w:rFonts w:ascii="Helvetica" w:hAnsi="Helvetica" w:cs="Helvetica"/>
            <w:sz w:val="24"/>
            <w:szCs w:val="24"/>
            <w14:textOutline w14:w="0" w14:cap="flat" w14:cmpd="sng" w14:algn="ctr">
              <w14:noFill/>
              <w14:prstDash w14:val="solid"/>
              <w14:round/>
            </w14:textOutline>
          </w:rPr>
          <w:t>Both companies realize that there will be</w:t>
        </w:r>
      </w:ins>
      <w:ins w:id="85" w:author="Nick Joseph" w:date="2020-11-01T20:16:00Z">
        <w:r w:rsidR="00394A1F">
          <w:rPr>
            <w:rFonts w:ascii="Helvetica" w:hAnsi="Helvetica" w:cs="Helvetica"/>
            <w:sz w:val="24"/>
            <w:szCs w:val="24"/>
            <w14:textOutline w14:w="0" w14:cap="flat" w14:cmpd="sng" w14:algn="ctr">
              <w14:noFill/>
              <w14:prstDash w14:val="solid"/>
              <w14:round/>
            </w14:textOutline>
          </w:rPr>
          <w:t xml:space="preserve"> many benefits if an application such as GoGoGrocery </w:t>
        </w:r>
        <w:r w:rsidR="00E86464">
          <w:rPr>
            <w:rFonts w:ascii="Helvetica" w:hAnsi="Helvetica" w:cs="Helvetica"/>
            <w:sz w:val="24"/>
            <w:szCs w:val="24"/>
            <w14:textOutline w14:w="0" w14:cap="flat" w14:cmpd="sng" w14:algn="ctr">
              <w14:noFill/>
              <w14:prstDash w14:val="solid"/>
              <w14:round/>
            </w14:textOutline>
          </w:rPr>
          <w:t xml:space="preserve">is implemented to the public. </w:t>
        </w:r>
      </w:ins>
    </w:p>
    <w:p w14:paraId="4D11FCD9" w14:textId="43F2AB15" w:rsidR="002460D5" w:rsidRPr="00A77DE4" w:rsidRDefault="00E86464">
      <w:pPr>
        <w:spacing w:after="240" w:line="240" w:lineRule="auto"/>
        <w:ind w:firstLine="720"/>
        <w:rPr>
          <w:rFonts w:ascii="Helvetica" w:hAnsi="Helvetica" w:cs="Helvetica"/>
          <w:sz w:val="24"/>
          <w:szCs w:val="24"/>
          <w14:textOutline w14:w="0" w14:cap="flat" w14:cmpd="sng" w14:algn="ctr">
            <w14:noFill/>
            <w14:prstDash w14:val="solid"/>
            <w14:round/>
          </w14:textOutline>
        </w:rPr>
        <w:pPrChange w:id="86" w:author="Nick Joseph" w:date="2020-11-01T19:52:00Z">
          <w:pPr>
            <w:spacing w:after="240" w:line="240" w:lineRule="auto"/>
          </w:pPr>
        </w:pPrChange>
      </w:pPr>
      <w:ins w:id="87" w:author="Nick Joseph" w:date="2020-11-01T20:17:00Z">
        <w:r>
          <w:rPr>
            <w:rFonts w:ascii="Helvetica" w:hAnsi="Helvetica" w:cs="Helvetica"/>
            <w:sz w:val="24"/>
            <w:szCs w:val="24"/>
            <w14:textOutline w14:w="0" w14:cap="flat" w14:cmpd="sng" w14:algn="ctr">
              <w14:noFill/>
              <w14:prstDash w14:val="solid"/>
              <w14:round/>
            </w14:textOutline>
          </w:rPr>
          <w:t>The contents of this document will describe in detail the costs, benefits,</w:t>
        </w:r>
      </w:ins>
      <w:ins w:id="88" w:author="Nick Joseph" w:date="2020-11-01T20:18:00Z">
        <w:r>
          <w:rPr>
            <w:rFonts w:ascii="Helvetica" w:hAnsi="Helvetica" w:cs="Helvetica"/>
            <w:sz w:val="24"/>
            <w:szCs w:val="24"/>
            <w14:textOutline w14:w="0" w14:cap="flat" w14:cmpd="sng" w14:algn="ctr">
              <w14:noFill/>
              <w14:prstDash w14:val="solid"/>
              <w14:round/>
            </w14:textOutline>
          </w:rPr>
          <w:t xml:space="preserve"> constraints, requirements, and feasibility of the GoGoGrocery application. A detailed requirements model </w:t>
        </w:r>
      </w:ins>
      <w:ins w:id="89" w:author="Nick Joseph" w:date="2020-11-01T20:19:00Z">
        <w:r>
          <w:rPr>
            <w:rFonts w:ascii="Helvetica" w:hAnsi="Helvetica" w:cs="Helvetica"/>
            <w:sz w:val="24"/>
            <w:szCs w:val="24"/>
            <w14:textOutline w14:w="0" w14:cap="flat" w14:cmpd="sng" w14:algn="ctr">
              <w14:noFill/>
              <w14:prstDash w14:val="solid"/>
              <w14:round/>
            </w14:textOutline>
          </w:rPr>
          <w:t xml:space="preserve">will outline potential scenarios of users using the application. These provided sections will ensure that the </w:t>
        </w:r>
      </w:ins>
      <w:ins w:id="90" w:author="Nick Joseph" w:date="2020-11-01T20:20:00Z">
        <w:r>
          <w:rPr>
            <w:rFonts w:ascii="Helvetica" w:hAnsi="Helvetica" w:cs="Helvetica"/>
            <w:sz w:val="24"/>
            <w:szCs w:val="24"/>
            <w14:textOutline w14:w="0" w14:cap="flat" w14:cmpd="sng" w14:algn="ctr">
              <w14:noFill/>
              <w14:prstDash w14:val="solid"/>
              <w14:round/>
            </w14:textOutline>
          </w:rPr>
          <w:t xml:space="preserve">final version of the application </w:t>
        </w:r>
      </w:ins>
      <w:ins w:id="91" w:author="Nick Joseph" w:date="2020-11-01T20:23:00Z">
        <w:r>
          <w:rPr>
            <w:rFonts w:ascii="Helvetica" w:hAnsi="Helvetica" w:cs="Helvetica"/>
            <w:sz w:val="24"/>
            <w:szCs w:val="24"/>
            <w14:textOutline w14:w="0" w14:cap="flat" w14:cmpd="sng" w14:algn="ctr">
              <w14:noFill/>
              <w14:prstDash w14:val="solid"/>
              <w14:round/>
            </w14:textOutline>
          </w:rPr>
          <w:t>meets the expectations and is complete.</w:t>
        </w:r>
      </w:ins>
      <w:ins w:id="92" w:author="Nick Joseph" w:date="2020-11-01T20:20:00Z">
        <w:r>
          <w:rPr>
            <w:rFonts w:ascii="Helvetica" w:hAnsi="Helvetica" w:cs="Helvetica"/>
            <w:sz w:val="24"/>
            <w:szCs w:val="24"/>
            <w14:textOutline w14:w="0" w14:cap="flat" w14:cmpd="sng" w14:algn="ctr">
              <w14:noFill/>
              <w14:prstDash w14:val="solid"/>
              <w14:round/>
            </w14:textOutline>
          </w:rPr>
          <w:t xml:space="preserve"> </w:t>
        </w:r>
      </w:ins>
    </w:p>
    <w:p w14:paraId="05B4EF2B" w14:textId="0947F2A1"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2833D232" w14:textId="67139B7B"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7640BD49" w14:textId="2CAA802C"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2403EC22" w14:textId="45868727"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54FBC2DA" w14:textId="596EFD4F"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11F8B0EB" w14:textId="0CA7EC75"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21270A1D" w14:textId="71BBCA8E"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4C56A97D" w14:textId="33B0FCA6"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27D936C9" w14:textId="531785A0"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486E2557" w14:textId="449B48C1"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1442FF44" w14:textId="69477D70" w:rsidR="002460D5" w:rsidRDefault="002460D5"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76A41231" w14:textId="60896350" w:rsidR="002460D5" w:rsidDel="00E86464" w:rsidRDefault="002460D5" w:rsidP="005065EC">
      <w:pPr>
        <w:spacing w:after="240" w:line="240" w:lineRule="auto"/>
        <w:rPr>
          <w:del w:id="93" w:author="Nick Joseph" w:date="2020-11-01T20:21:00Z"/>
          <w:rFonts w:ascii="Helvetica" w:hAnsi="Helvetica" w:cs="Helvetica"/>
          <w:b/>
          <w:bCs/>
          <w:color w:val="538135" w:themeColor="accent6" w:themeShade="BF"/>
          <w:sz w:val="36"/>
          <w:szCs w:val="36"/>
          <w14:textOutline w14:w="0" w14:cap="flat" w14:cmpd="sng" w14:algn="ctr">
            <w14:noFill/>
            <w14:prstDash w14:val="solid"/>
            <w14:round/>
          </w14:textOutline>
        </w:rPr>
      </w:pPr>
    </w:p>
    <w:p w14:paraId="6D307D8B" w14:textId="64B199C6" w:rsidR="002460D5" w:rsidDel="00E86464" w:rsidRDefault="002460D5" w:rsidP="005065EC">
      <w:pPr>
        <w:spacing w:after="240" w:line="240" w:lineRule="auto"/>
        <w:rPr>
          <w:del w:id="94" w:author="Nick Joseph" w:date="2020-11-01T20:21:00Z"/>
          <w:rFonts w:ascii="Helvetica" w:hAnsi="Helvetica" w:cs="Helvetica"/>
          <w:b/>
          <w:bCs/>
          <w:color w:val="538135" w:themeColor="accent6" w:themeShade="BF"/>
          <w:sz w:val="36"/>
          <w:szCs w:val="36"/>
          <w14:textOutline w14:w="0" w14:cap="flat" w14:cmpd="sng" w14:algn="ctr">
            <w14:noFill/>
            <w14:prstDash w14:val="solid"/>
            <w14:round/>
          </w14:textOutline>
        </w:rPr>
      </w:pPr>
    </w:p>
    <w:p w14:paraId="0C653453" w14:textId="42167E97" w:rsidR="005065EC" w:rsidDel="00E86464" w:rsidRDefault="005065EC" w:rsidP="005065EC">
      <w:pPr>
        <w:spacing w:after="240" w:line="240" w:lineRule="auto"/>
        <w:rPr>
          <w:del w:id="95" w:author="Nick Joseph" w:date="2020-11-01T20:21:00Z"/>
          <w:rFonts w:ascii="Helvetica" w:hAnsi="Helvetica" w:cs="Helvetica"/>
          <w:b/>
          <w:bCs/>
          <w:color w:val="538135" w:themeColor="accent6" w:themeShade="BF"/>
          <w:sz w:val="36"/>
          <w:szCs w:val="36"/>
          <w14:textOutline w14:w="0" w14:cap="flat" w14:cmpd="sng" w14:algn="ctr">
            <w14:noFill/>
            <w14:prstDash w14:val="solid"/>
            <w14:round/>
          </w14:textOutline>
        </w:rPr>
      </w:pPr>
    </w:p>
    <w:p w14:paraId="74034D6E" w14:textId="3DBE685A" w:rsidR="005065EC" w:rsidDel="00E86464" w:rsidRDefault="005065EC" w:rsidP="005065EC">
      <w:pPr>
        <w:spacing w:after="240" w:line="240" w:lineRule="auto"/>
        <w:rPr>
          <w:del w:id="96" w:author="Nick Joseph" w:date="2020-11-01T20:21:00Z"/>
          <w:rFonts w:ascii="Helvetica" w:hAnsi="Helvetica" w:cs="Helvetica"/>
          <w:b/>
          <w:bCs/>
          <w:color w:val="538135" w:themeColor="accent6" w:themeShade="BF"/>
          <w:sz w:val="36"/>
          <w:szCs w:val="36"/>
          <w14:textOutline w14:w="0" w14:cap="flat" w14:cmpd="sng" w14:algn="ctr">
            <w14:noFill/>
            <w14:prstDash w14:val="solid"/>
            <w14:round/>
          </w14:textOutline>
        </w:rPr>
      </w:pPr>
    </w:p>
    <w:p w14:paraId="4CB6140B" w14:textId="002BD18D" w:rsidR="005065EC" w:rsidDel="00E86464" w:rsidRDefault="005065EC" w:rsidP="005065EC">
      <w:pPr>
        <w:spacing w:after="240" w:line="240" w:lineRule="auto"/>
        <w:rPr>
          <w:del w:id="97" w:author="Nick Joseph" w:date="2020-11-01T20:21:00Z"/>
          <w:rFonts w:ascii="Helvetica" w:hAnsi="Helvetica" w:cs="Helvetica"/>
          <w:b/>
          <w:bCs/>
          <w:color w:val="538135" w:themeColor="accent6" w:themeShade="BF"/>
          <w:sz w:val="36"/>
          <w:szCs w:val="36"/>
          <w14:textOutline w14:w="0" w14:cap="flat" w14:cmpd="sng" w14:algn="ctr">
            <w14:noFill/>
            <w14:prstDash w14:val="solid"/>
            <w14:round/>
          </w14:textOutline>
        </w:rPr>
      </w:pPr>
    </w:p>
    <w:p w14:paraId="2C12C2C0" w14:textId="66C5FFE3" w:rsidR="005065EC" w:rsidDel="00E86464" w:rsidRDefault="005065EC" w:rsidP="005065EC">
      <w:pPr>
        <w:spacing w:after="240" w:line="240" w:lineRule="auto"/>
        <w:rPr>
          <w:del w:id="98" w:author="Nick Joseph" w:date="2020-11-01T20:21:00Z"/>
          <w:rFonts w:ascii="Helvetica" w:hAnsi="Helvetica" w:cs="Helvetica"/>
          <w:b/>
          <w:bCs/>
          <w:color w:val="538135" w:themeColor="accent6" w:themeShade="BF"/>
          <w:sz w:val="36"/>
          <w:szCs w:val="36"/>
          <w14:textOutline w14:w="0" w14:cap="flat" w14:cmpd="sng" w14:algn="ctr">
            <w14:noFill/>
            <w14:prstDash w14:val="solid"/>
            <w14:round/>
          </w14:textOutline>
        </w:rPr>
      </w:pPr>
    </w:p>
    <w:p w14:paraId="54F6A245" w14:textId="77777777" w:rsidR="005065EC" w:rsidRDefault="005065EC" w:rsidP="005065EC">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13A7DF3C" w14:textId="322586D0" w:rsidR="005065EC" w:rsidRPr="00A65BB2" w:rsidRDefault="002460D5" w:rsidP="005065EC">
      <w:pPr>
        <w:pStyle w:val="ListParagraph"/>
        <w:numPr>
          <w:ilvl w:val="0"/>
          <w:numId w:val="2"/>
        </w:num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r w:rsidRPr="00A65BB2">
        <w:rPr>
          <w:rFonts w:ascii="Helvetica" w:hAnsi="Helvetica" w:cs="Helvetica"/>
          <w:b/>
          <w:bCs/>
          <w:color w:val="538135" w:themeColor="accent6" w:themeShade="BF"/>
          <w:sz w:val="36"/>
          <w:szCs w:val="36"/>
          <w14:textOutline w14:w="0" w14:cap="flat" w14:cmpd="sng" w14:algn="ctr">
            <w14:noFill/>
            <w14:prstDash w14:val="solid"/>
            <w14:round/>
          </w14:textOutline>
        </w:rPr>
        <w:lastRenderedPageBreak/>
        <w:t>Introduction and Overview</w:t>
      </w:r>
    </w:p>
    <w:p w14:paraId="17F059D0" w14:textId="5AADBE91" w:rsidR="00C83492" w:rsidRPr="005065EC" w:rsidRDefault="005065EC" w:rsidP="008C0363">
      <w:pPr>
        <w:spacing w:after="240" w:line="240" w:lineRule="auto"/>
        <w:rPr>
          <w:rFonts w:ascii="Helvetica" w:hAnsi="Helvetica" w:cs="Helvetica"/>
          <w:b/>
          <w:bCs/>
          <w:color w:val="538135" w:themeColor="accent6" w:themeShade="BF"/>
          <w:sz w:val="32"/>
          <w:szCs w:val="32"/>
        </w:rPr>
      </w:pPr>
      <w:r>
        <w:rPr>
          <w:rFonts w:ascii="Helvetica" w:hAnsi="Helvetica" w:cs="Helvetica"/>
          <w:b/>
          <w:bCs/>
          <w:color w:val="538135" w:themeColor="accent6" w:themeShade="BF"/>
          <w:sz w:val="32"/>
          <w:szCs w:val="32"/>
          <w14:textOutline w14:w="0" w14:cap="flat" w14:cmpd="sng" w14:algn="ctr">
            <w14:noFill/>
            <w14:prstDash w14:val="solid"/>
            <w14:round/>
          </w14:textOutline>
        </w:rPr>
        <w:t xml:space="preserve">1.1 </w:t>
      </w:r>
      <w:r w:rsidR="002460D5" w:rsidRPr="005065EC">
        <w:rPr>
          <w:rFonts w:ascii="Helvetica" w:hAnsi="Helvetica" w:cs="Helvetica"/>
          <w:b/>
          <w:bCs/>
          <w:color w:val="538135" w:themeColor="accent6" w:themeShade="BF"/>
          <w:sz w:val="32"/>
          <w:szCs w:val="32"/>
          <w14:textOutline w14:w="0" w14:cap="flat" w14:cmpd="sng" w14:algn="ctr">
            <w14:noFill/>
            <w14:prstDash w14:val="solid"/>
            <w14:round/>
          </w14:textOutline>
        </w:rPr>
        <w:t>Problem St</w:t>
      </w:r>
      <w:r w:rsidR="006F3234" w:rsidRPr="005065EC">
        <w:rPr>
          <w:rFonts w:ascii="Helvetica" w:hAnsi="Helvetica" w:cs="Helvetica"/>
          <w:b/>
          <w:bCs/>
          <w:color w:val="538135" w:themeColor="accent6" w:themeShade="BF"/>
          <w:sz w:val="32"/>
          <w:szCs w:val="32"/>
        </w:rPr>
        <w:t>ateme</w:t>
      </w:r>
      <w:r w:rsidR="002460D5" w:rsidRPr="005065EC">
        <w:rPr>
          <w:rFonts w:ascii="Helvetica" w:hAnsi="Helvetica" w:cs="Helvetica"/>
          <w:b/>
          <w:bCs/>
          <w:color w:val="538135" w:themeColor="accent6" w:themeShade="BF"/>
          <w:sz w:val="32"/>
          <w:szCs w:val="32"/>
        </w:rPr>
        <w:t>nt</w:t>
      </w:r>
    </w:p>
    <w:p w14:paraId="0D12CEA3" w14:textId="3BA3E88B" w:rsidR="00792A8B" w:rsidRDefault="005065EC" w:rsidP="005065EC">
      <w:pPr>
        <w:spacing w:after="240" w:line="240" w:lineRule="auto"/>
        <w:ind w:firstLine="720"/>
        <w:rPr>
          <w:rFonts w:ascii="Helvetica" w:hAnsi="Helvetica" w:cs="Helvetica"/>
          <w:sz w:val="24"/>
          <w:szCs w:val="24"/>
        </w:rPr>
      </w:pPr>
      <w:r>
        <w:rPr>
          <w:rFonts w:ascii="Helvetica" w:hAnsi="Helvetica" w:cs="Helvetica"/>
          <w:sz w:val="24"/>
          <w:szCs w:val="24"/>
        </w:rPr>
        <w:t xml:space="preserve">GoGoGrocery is a company founded by </w:t>
      </w:r>
      <w:r w:rsidR="009D5E96">
        <w:rPr>
          <w:rFonts w:ascii="Helvetica" w:hAnsi="Helvetica" w:cs="Helvetica"/>
          <w:sz w:val="24"/>
          <w:szCs w:val="24"/>
        </w:rPr>
        <w:t xml:space="preserve">a group of </w:t>
      </w:r>
      <w:r>
        <w:rPr>
          <w:rFonts w:ascii="Helvetica" w:hAnsi="Helvetica" w:cs="Helvetica"/>
          <w:sz w:val="24"/>
          <w:szCs w:val="24"/>
        </w:rPr>
        <w:t xml:space="preserve">students who </w:t>
      </w:r>
      <w:r w:rsidR="009D5E96">
        <w:rPr>
          <w:rFonts w:ascii="Helvetica" w:hAnsi="Helvetica" w:cs="Helvetica"/>
          <w:sz w:val="24"/>
          <w:szCs w:val="24"/>
        </w:rPr>
        <w:t xml:space="preserve">plan </w:t>
      </w:r>
      <w:r>
        <w:rPr>
          <w:rFonts w:ascii="Helvetica" w:hAnsi="Helvetica" w:cs="Helvetica"/>
          <w:sz w:val="24"/>
          <w:szCs w:val="24"/>
        </w:rPr>
        <w:t xml:space="preserve">to develop an application </w:t>
      </w:r>
      <w:del w:id="99" w:author="Nick Joseph" w:date="2020-11-02T19:04:00Z">
        <w:r w:rsidDel="003D0001">
          <w:rPr>
            <w:rFonts w:ascii="Helvetica" w:hAnsi="Helvetica" w:cs="Helvetica"/>
            <w:sz w:val="24"/>
            <w:szCs w:val="24"/>
          </w:rPr>
          <w:delText xml:space="preserve">which </w:delText>
        </w:r>
      </w:del>
      <w:ins w:id="100" w:author="Nick Joseph" w:date="2020-11-02T19:04:00Z">
        <w:r w:rsidR="003D0001">
          <w:rPr>
            <w:rFonts w:ascii="Helvetica" w:hAnsi="Helvetica" w:cs="Helvetica"/>
            <w:sz w:val="24"/>
            <w:szCs w:val="24"/>
          </w:rPr>
          <w:t xml:space="preserve">that </w:t>
        </w:r>
      </w:ins>
      <w:r>
        <w:rPr>
          <w:rFonts w:ascii="Helvetica" w:hAnsi="Helvetica" w:cs="Helvetica"/>
          <w:sz w:val="24"/>
          <w:szCs w:val="24"/>
        </w:rPr>
        <w:t xml:space="preserve">aids people in getting groceries. </w:t>
      </w:r>
      <w:r w:rsidR="00792A8B">
        <w:rPr>
          <w:rFonts w:ascii="Helvetica" w:hAnsi="Helvetica" w:cs="Helvetica"/>
          <w:sz w:val="24"/>
          <w:szCs w:val="24"/>
        </w:rPr>
        <w:t xml:space="preserve">In collaboration with OpenXcell, GoGoGrocery has designed and developed a mobile application </w:t>
      </w:r>
      <w:r w:rsidR="00AB0D3C">
        <w:rPr>
          <w:rFonts w:ascii="Helvetica" w:hAnsi="Helvetica" w:cs="Helvetica"/>
          <w:sz w:val="24"/>
          <w:szCs w:val="24"/>
        </w:rPr>
        <w:t xml:space="preserve">to enable </w:t>
      </w:r>
      <w:del w:id="101" w:author="Nick Joseph" w:date="2020-11-02T19:04:00Z">
        <w:r w:rsidR="00AB0D3C" w:rsidDel="003D0001">
          <w:rPr>
            <w:rFonts w:ascii="Helvetica" w:hAnsi="Helvetica" w:cs="Helvetica"/>
            <w:sz w:val="24"/>
            <w:szCs w:val="24"/>
          </w:rPr>
          <w:delText xml:space="preserve">their </w:delText>
        </w:r>
      </w:del>
      <w:ins w:id="102" w:author="Nick Joseph" w:date="2020-11-02T19:04:00Z">
        <w:r w:rsidR="003D0001">
          <w:rPr>
            <w:rFonts w:ascii="Helvetica" w:hAnsi="Helvetica" w:cs="Helvetica"/>
            <w:sz w:val="24"/>
            <w:szCs w:val="24"/>
          </w:rPr>
          <w:t xml:space="preserve">its </w:t>
        </w:r>
      </w:ins>
      <w:r w:rsidR="00AB0D3C">
        <w:rPr>
          <w:rFonts w:ascii="Helvetica" w:hAnsi="Helvetica" w:cs="Helvetica"/>
          <w:sz w:val="24"/>
          <w:szCs w:val="24"/>
        </w:rPr>
        <w:t xml:space="preserve">customers to get groceries delivered in the comfort of their own home. GoGoGrocery realizes the power </w:t>
      </w:r>
      <w:del w:id="103" w:author="Nick Joseph" w:date="2020-11-02T19:04:00Z">
        <w:r w:rsidR="00AB0D3C" w:rsidDel="003D0001">
          <w:rPr>
            <w:rFonts w:ascii="Helvetica" w:hAnsi="Helvetica" w:cs="Helvetica"/>
            <w:sz w:val="24"/>
            <w:szCs w:val="24"/>
          </w:rPr>
          <w:delText xml:space="preserve">to </w:delText>
        </w:r>
      </w:del>
      <w:ins w:id="104" w:author="Nick Joseph" w:date="2020-11-02T19:04:00Z">
        <w:r w:rsidR="003D0001">
          <w:rPr>
            <w:rFonts w:ascii="Helvetica" w:hAnsi="Helvetica" w:cs="Helvetica"/>
            <w:sz w:val="24"/>
            <w:szCs w:val="24"/>
          </w:rPr>
          <w:t xml:space="preserve">of </w:t>
        </w:r>
      </w:ins>
      <w:r w:rsidR="00AB0D3C">
        <w:rPr>
          <w:rFonts w:ascii="Helvetica" w:hAnsi="Helvetica" w:cs="Helvetica"/>
          <w:sz w:val="24"/>
          <w:szCs w:val="24"/>
        </w:rPr>
        <w:t xml:space="preserve">technology can be used to benefit the community. By </w:t>
      </w:r>
      <w:r w:rsidR="004277DB">
        <w:rPr>
          <w:rFonts w:ascii="Helvetica" w:hAnsi="Helvetica" w:cs="Helvetica"/>
          <w:sz w:val="24"/>
          <w:szCs w:val="24"/>
        </w:rPr>
        <w:t>integrating</w:t>
      </w:r>
      <w:r w:rsidR="00AB0D3C">
        <w:rPr>
          <w:rFonts w:ascii="Helvetica" w:hAnsi="Helvetica" w:cs="Helvetica"/>
          <w:sz w:val="24"/>
          <w:szCs w:val="24"/>
        </w:rPr>
        <w:t xml:space="preserve"> the use of </w:t>
      </w:r>
      <w:r w:rsidR="004277DB">
        <w:rPr>
          <w:rFonts w:ascii="Helvetica" w:hAnsi="Helvetica" w:cs="Helvetica"/>
          <w:sz w:val="24"/>
          <w:szCs w:val="24"/>
        </w:rPr>
        <w:t>this application</w:t>
      </w:r>
      <w:r w:rsidR="00AB0D3C">
        <w:rPr>
          <w:rFonts w:ascii="Helvetica" w:hAnsi="Helvetica" w:cs="Helvetica"/>
          <w:sz w:val="24"/>
          <w:szCs w:val="24"/>
        </w:rPr>
        <w:t xml:space="preserve"> into their company, it would</w:t>
      </w:r>
      <w:r w:rsidR="004277DB">
        <w:rPr>
          <w:rFonts w:ascii="Helvetica" w:hAnsi="Helvetica" w:cs="Helvetica"/>
          <w:sz w:val="24"/>
          <w:szCs w:val="24"/>
        </w:rPr>
        <w:t xml:space="preserve"> not only be convenient </w:t>
      </w:r>
      <w:del w:id="105" w:author="Nick Joseph" w:date="2020-11-02T19:04:00Z">
        <w:r w:rsidR="004277DB" w:rsidDel="003D0001">
          <w:rPr>
            <w:rFonts w:ascii="Helvetica" w:hAnsi="Helvetica" w:cs="Helvetica"/>
            <w:sz w:val="24"/>
            <w:szCs w:val="24"/>
          </w:rPr>
          <w:delText xml:space="preserve">to </w:delText>
        </w:r>
      </w:del>
      <w:ins w:id="106" w:author="Nick Joseph" w:date="2020-11-02T19:04:00Z">
        <w:r w:rsidR="003D0001">
          <w:rPr>
            <w:rFonts w:ascii="Helvetica" w:hAnsi="Helvetica" w:cs="Helvetica"/>
            <w:sz w:val="24"/>
            <w:szCs w:val="24"/>
          </w:rPr>
          <w:t xml:space="preserve">for </w:t>
        </w:r>
      </w:ins>
      <w:r w:rsidR="004277DB">
        <w:rPr>
          <w:rFonts w:ascii="Helvetica" w:hAnsi="Helvetica" w:cs="Helvetica"/>
          <w:sz w:val="24"/>
          <w:szCs w:val="24"/>
        </w:rPr>
        <w:t xml:space="preserve">the customers but also a milestone </w:t>
      </w:r>
      <w:del w:id="107" w:author="Nick Joseph" w:date="2020-11-02T19:04:00Z">
        <w:r w:rsidR="004277DB" w:rsidDel="003D0001">
          <w:rPr>
            <w:rFonts w:ascii="Helvetica" w:hAnsi="Helvetica" w:cs="Helvetica"/>
            <w:sz w:val="24"/>
            <w:szCs w:val="24"/>
          </w:rPr>
          <w:delText xml:space="preserve">to </w:delText>
        </w:r>
      </w:del>
      <w:ins w:id="108" w:author="Nick Joseph" w:date="2020-11-02T19:04:00Z">
        <w:r w:rsidR="003D0001">
          <w:rPr>
            <w:rFonts w:ascii="Helvetica" w:hAnsi="Helvetica" w:cs="Helvetica"/>
            <w:sz w:val="24"/>
            <w:szCs w:val="24"/>
          </w:rPr>
          <w:t xml:space="preserve">for </w:t>
        </w:r>
      </w:ins>
      <w:r w:rsidR="004277DB">
        <w:rPr>
          <w:rFonts w:ascii="Helvetica" w:hAnsi="Helvetica" w:cs="Helvetica"/>
          <w:sz w:val="24"/>
          <w:szCs w:val="24"/>
        </w:rPr>
        <w:t>the company</w:t>
      </w:r>
      <w:r w:rsidR="00AB0D3C">
        <w:rPr>
          <w:rFonts w:ascii="Helvetica" w:hAnsi="Helvetica" w:cs="Helvetica"/>
          <w:sz w:val="24"/>
          <w:szCs w:val="24"/>
        </w:rPr>
        <w:t>.</w:t>
      </w:r>
    </w:p>
    <w:p w14:paraId="11276BD8" w14:textId="0A0DB437" w:rsidR="005065EC" w:rsidRPr="005065EC" w:rsidRDefault="005065EC" w:rsidP="005065EC">
      <w:pPr>
        <w:spacing w:after="240" w:line="240" w:lineRule="auto"/>
        <w:rPr>
          <w:rFonts w:ascii="Helvetica" w:hAnsi="Helvetica" w:cs="Helvetica"/>
          <w:b/>
          <w:bCs/>
          <w:color w:val="538135" w:themeColor="accent6" w:themeShade="BF"/>
          <w:sz w:val="32"/>
          <w:szCs w:val="32"/>
        </w:rPr>
      </w:pPr>
      <w:r>
        <w:rPr>
          <w:rFonts w:ascii="Helvetica" w:hAnsi="Helvetica" w:cs="Helvetica"/>
          <w:b/>
          <w:bCs/>
          <w:color w:val="538135" w:themeColor="accent6" w:themeShade="BF"/>
          <w:sz w:val="32"/>
          <w:szCs w:val="32"/>
          <w14:textOutline w14:w="0" w14:cap="flat" w14:cmpd="sng" w14:algn="ctr">
            <w14:noFill/>
            <w14:prstDash w14:val="solid"/>
            <w14:round/>
          </w14:textOutline>
        </w:rPr>
        <w:t>1.</w:t>
      </w:r>
      <w:r w:rsidR="009D5E96">
        <w:rPr>
          <w:rFonts w:ascii="Helvetica" w:hAnsi="Helvetica" w:cs="Helvetica"/>
          <w:b/>
          <w:bCs/>
          <w:color w:val="538135" w:themeColor="accent6" w:themeShade="BF"/>
          <w:sz w:val="32"/>
          <w:szCs w:val="32"/>
          <w14:textOutline w14:w="0" w14:cap="flat" w14:cmpd="sng" w14:algn="ctr">
            <w14:noFill/>
            <w14:prstDash w14:val="solid"/>
            <w14:round/>
          </w14:textOutline>
        </w:rPr>
        <w:t>2</w:t>
      </w:r>
      <w:r>
        <w:rPr>
          <w:rFonts w:ascii="Helvetica" w:hAnsi="Helvetica" w:cs="Helvetica"/>
          <w:b/>
          <w:bCs/>
          <w:color w:val="538135" w:themeColor="accent6" w:themeShade="BF"/>
          <w:sz w:val="32"/>
          <w:szCs w:val="32"/>
          <w14:textOutline w14:w="0" w14:cap="flat" w14:cmpd="sng" w14:algn="ctr">
            <w14:noFill/>
            <w14:prstDash w14:val="solid"/>
            <w14:round/>
          </w14:textOutline>
        </w:rPr>
        <w:t xml:space="preserve"> </w:t>
      </w:r>
      <w:r w:rsidRPr="005065EC">
        <w:rPr>
          <w:rFonts w:ascii="Helvetica" w:hAnsi="Helvetica" w:cs="Helvetica"/>
          <w:b/>
          <w:bCs/>
          <w:color w:val="538135" w:themeColor="accent6" w:themeShade="BF"/>
          <w:sz w:val="32"/>
          <w:szCs w:val="32"/>
          <w14:textOutline w14:w="0" w14:cap="flat" w14:cmpd="sng" w14:algn="ctr">
            <w14:noFill/>
            <w14:prstDash w14:val="solid"/>
            <w14:round/>
          </w14:textOutline>
        </w:rPr>
        <w:t>Pro</w:t>
      </w:r>
      <w:r>
        <w:rPr>
          <w:rFonts w:ascii="Helvetica" w:hAnsi="Helvetica" w:cs="Helvetica"/>
          <w:b/>
          <w:bCs/>
          <w:color w:val="538135" w:themeColor="accent6" w:themeShade="BF"/>
          <w:sz w:val="32"/>
          <w:szCs w:val="32"/>
          <w14:textOutline w14:w="0" w14:cap="flat" w14:cmpd="sng" w14:algn="ctr">
            <w14:noFill/>
            <w14:prstDash w14:val="solid"/>
            <w14:round/>
          </w14:textOutline>
        </w:rPr>
        <w:t>ject Vision and Scope</w:t>
      </w:r>
    </w:p>
    <w:p w14:paraId="229420B5" w14:textId="76A02D4A" w:rsidR="009D5E96" w:rsidRDefault="00AB0D3C" w:rsidP="001A639A">
      <w:pPr>
        <w:spacing w:after="240" w:line="240" w:lineRule="auto"/>
        <w:ind w:firstLine="720"/>
        <w:rPr>
          <w:rFonts w:ascii="Helvetica" w:hAnsi="Helvetica" w:cs="Helvetica"/>
          <w:sz w:val="24"/>
          <w:szCs w:val="24"/>
        </w:rPr>
      </w:pPr>
      <w:r>
        <w:rPr>
          <w:rFonts w:ascii="Helvetica" w:hAnsi="Helvetica" w:cs="Helvetica"/>
          <w:sz w:val="24"/>
          <w:szCs w:val="24"/>
        </w:rPr>
        <w:t xml:space="preserve">GoGoGrocery </w:t>
      </w:r>
      <w:r w:rsidR="005065EC">
        <w:rPr>
          <w:rFonts w:ascii="Helvetica" w:hAnsi="Helvetica" w:cs="Helvetica"/>
          <w:sz w:val="24"/>
          <w:szCs w:val="24"/>
        </w:rPr>
        <w:t xml:space="preserve">recognizes </w:t>
      </w:r>
      <w:ins w:id="109" w:author="Nick Joseph" w:date="2020-11-02T19:04:00Z">
        <w:r w:rsidR="003D0001">
          <w:rPr>
            <w:rFonts w:ascii="Helvetica" w:hAnsi="Helvetica" w:cs="Helvetica"/>
            <w:sz w:val="24"/>
            <w:szCs w:val="24"/>
          </w:rPr>
          <w:t xml:space="preserve">that </w:t>
        </w:r>
      </w:ins>
      <w:r w:rsidR="005065EC">
        <w:rPr>
          <w:rFonts w:ascii="Helvetica" w:hAnsi="Helvetica" w:cs="Helvetica"/>
          <w:sz w:val="24"/>
          <w:szCs w:val="24"/>
        </w:rPr>
        <w:t>not everyone has a mode of transportation to purchase groceries. The elderly, international students</w:t>
      </w:r>
      <w:del w:id="110" w:author="Nick Joseph" w:date="2020-11-02T19:04:00Z">
        <w:r w:rsidR="005065EC" w:rsidDel="003D0001">
          <w:rPr>
            <w:rFonts w:ascii="Helvetica" w:hAnsi="Helvetica" w:cs="Helvetica"/>
            <w:sz w:val="24"/>
            <w:szCs w:val="24"/>
          </w:rPr>
          <w:delText>,</w:delText>
        </w:r>
      </w:del>
      <w:r w:rsidR="005065EC">
        <w:rPr>
          <w:rFonts w:ascii="Helvetica" w:hAnsi="Helvetica" w:cs="Helvetica"/>
          <w:sz w:val="24"/>
          <w:szCs w:val="24"/>
        </w:rPr>
        <w:t xml:space="preserve"> and low-income households are some of the demographics that are affected by the problem. GoGoGrocery hopes to eliminate or at least minimize the problem. They believe the GoGoGrocery app</w:t>
      </w:r>
      <w:r w:rsidR="00982794">
        <w:rPr>
          <w:rFonts w:ascii="Helvetica" w:hAnsi="Helvetica" w:cs="Helvetica"/>
          <w:sz w:val="24"/>
          <w:szCs w:val="24"/>
        </w:rPr>
        <w:t>lication</w:t>
      </w:r>
      <w:r w:rsidR="005065EC">
        <w:rPr>
          <w:rFonts w:ascii="Helvetica" w:hAnsi="Helvetica" w:cs="Helvetica"/>
          <w:sz w:val="24"/>
          <w:szCs w:val="24"/>
        </w:rPr>
        <w:t xml:space="preserve"> can </w:t>
      </w:r>
      <w:r w:rsidR="009D5E96">
        <w:rPr>
          <w:rFonts w:ascii="Helvetica" w:hAnsi="Helvetica" w:cs="Helvetica"/>
          <w:sz w:val="24"/>
          <w:szCs w:val="24"/>
        </w:rPr>
        <w:t>be utilized to cut the cost, time</w:t>
      </w:r>
      <w:ins w:id="111" w:author="Nick Joseph" w:date="2020-11-02T19:07:00Z">
        <w:r w:rsidR="003D0001">
          <w:rPr>
            <w:rFonts w:ascii="Helvetica" w:hAnsi="Helvetica" w:cs="Helvetica"/>
            <w:sz w:val="24"/>
            <w:szCs w:val="24"/>
          </w:rPr>
          <w:t>,</w:t>
        </w:r>
      </w:ins>
      <w:r w:rsidR="009D5E96">
        <w:rPr>
          <w:rFonts w:ascii="Helvetica" w:hAnsi="Helvetica" w:cs="Helvetica"/>
          <w:sz w:val="24"/>
          <w:szCs w:val="24"/>
        </w:rPr>
        <w:t xml:space="preserve"> and effort of customers having to travel to a grocery store. OpenXcell and GoGoGrocery plan</w:t>
      </w:r>
      <w:del w:id="112" w:author="Nick Joseph" w:date="2020-11-02T19:08:00Z">
        <w:r w:rsidR="009D5E96" w:rsidDel="003D0001">
          <w:rPr>
            <w:rFonts w:ascii="Helvetica" w:hAnsi="Helvetica" w:cs="Helvetica"/>
            <w:sz w:val="24"/>
            <w:szCs w:val="24"/>
          </w:rPr>
          <w:delText>s</w:delText>
        </w:r>
      </w:del>
      <w:r w:rsidR="009D5E96">
        <w:rPr>
          <w:rFonts w:ascii="Helvetica" w:hAnsi="Helvetica" w:cs="Helvetica"/>
          <w:sz w:val="24"/>
          <w:szCs w:val="24"/>
        </w:rPr>
        <w:t xml:space="preserve"> to build an application that meets the needs of their customers, delivery drivers</w:t>
      </w:r>
      <w:ins w:id="113" w:author="Nick Joseph" w:date="2020-11-02T19:08:00Z">
        <w:r w:rsidR="003D0001">
          <w:rPr>
            <w:rFonts w:ascii="Helvetica" w:hAnsi="Helvetica" w:cs="Helvetica"/>
            <w:sz w:val="24"/>
            <w:szCs w:val="24"/>
          </w:rPr>
          <w:t>,</w:t>
        </w:r>
      </w:ins>
      <w:r w:rsidR="009D5E96">
        <w:rPr>
          <w:rFonts w:ascii="Helvetica" w:hAnsi="Helvetica" w:cs="Helvetica"/>
          <w:sz w:val="24"/>
          <w:szCs w:val="24"/>
        </w:rPr>
        <w:t xml:space="preserve"> and company.</w:t>
      </w:r>
      <w:r w:rsidR="001A639A">
        <w:rPr>
          <w:rFonts w:ascii="Helvetica" w:hAnsi="Helvetica" w:cs="Helvetica"/>
          <w:sz w:val="24"/>
          <w:szCs w:val="24"/>
        </w:rPr>
        <w:t xml:space="preserve"> </w:t>
      </w:r>
      <w:r w:rsidR="009D5E96">
        <w:rPr>
          <w:rFonts w:ascii="Helvetica" w:hAnsi="Helvetica" w:cs="Helvetica"/>
          <w:sz w:val="24"/>
          <w:szCs w:val="24"/>
        </w:rPr>
        <w:t xml:space="preserve">The application is intended to run in the King and Snohomish County at the time of launch. There is a possibility of </w:t>
      </w:r>
      <w:r w:rsidR="001A639A">
        <w:rPr>
          <w:rFonts w:ascii="Helvetica" w:hAnsi="Helvetica" w:cs="Helvetica"/>
          <w:sz w:val="24"/>
          <w:szCs w:val="24"/>
        </w:rPr>
        <w:t xml:space="preserve">expanding to other States but, it all depends on the demand of the application. The GoGoGrocery application will be used for grocery orders by the customers, locating the most convenient store for the customer and drivers, and delivery routes for the drivers. </w:t>
      </w:r>
    </w:p>
    <w:p w14:paraId="3E1AA02F" w14:textId="43FD421F" w:rsidR="001A639A" w:rsidRDefault="001A639A" w:rsidP="001A639A">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t>1.3 Requirements Summary</w:t>
      </w:r>
    </w:p>
    <w:p w14:paraId="10285992" w14:textId="4CF1ECB3" w:rsidR="001A639A" w:rsidRDefault="001A639A" w:rsidP="001A639A">
      <w:pPr>
        <w:spacing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tab/>
      </w:r>
      <w:r w:rsidRPr="001A639A">
        <w:rPr>
          <w:rFonts w:ascii="Helvetica" w:hAnsi="Helvetica" w:cs="Helvetica"/>
          <w:sz w:val="24"/>
          <w:szCs w:val="24"/>
          <w14:textOutline w14:w="0" w14:cap="flat" w14:cmpd="sng" w14:algn="ctr">
            <w14:noFill/>
            <w14:prstDash w14:val="solid"/>
            <w14:round/>
          </w14:textOutline>
        </w:rPr>
        <w:t xml:space="preserve">To create the application intended, GoGoGrocery has included several major requirements for the application. The requirements are the following: </w:t>
      </w:r>
    </w:p>
    <w:p w14:paraId="69338C45" w14:textId="4674E3E5" w:rsidR="00736939" w:rsidRPr="00736939" w:rsidRDefault="001A639A" w:rsidP="00E131F1">
      <w:pPr>
        <w:pStyle w:val="ListParagraph"/>
        <w:numPr>
          <w:ilvl w:val="0"/>
          <w:numId w:val="6"/>
        </w:numPr>
        <w:spacing w:after="240" w:line="276" w:lineRule="auto"/>
        <w:rPr>
          <w:rFonts w:ascii="Helvetica" w:hAnsi="Helvetica" w:cs="Helvetica"/>
          <w:sz w:val="24"/>
          <w:szCs w:val="24"/>
        </w:rPr>
      </w:pPr>
      <w:r>
        <w:rPr>
          <w:rFonts w:ascii="Helvetica" w:hAnsi="Helvetica" w:cs="Helvetica"/>
          <w:sz w:val="24"/>
          <w:szCs w:val="24"/>
        </w:rPr>
        <w:t>Customers need to create an account and log in</w:t>
      </w:r>
      <w:r w:rsidR="00736939">
        <w:rPr>
          <w:rFonts w:ascii="Helvetica" w:hAnsi="Helvetica" w:cs="Helvetica"/>
          <w:sz w:val="24"/>
          <w:szCs w:val="24"/>
        </w:rPr>
        <w:t xml:space="preserve"> before using the application. They should also be able to pay online and select which stores they prefer.</w:t>
      </w:r>
    </w:p>
    <w:p w14:paraId="3C7BF4E5" w14:textId="79F6709B" w:rsidR="00736939" w:rsidRDefault="00736939" w:rsidP="00E131F1">
      <w:pPr>
        <w:pStyle w:val="ListParagraph"/>
        <w:numPr>
          <w:ilvl w:val="0"/>
          <w:numId w:val="6"/>
        </w:numPr>
        <w:spacing w:after="240" w:line="276" w:lineRule="auto"/>
        <w:rPr>
          <w:rFonts w:ascii="Helvetica" w:hAnsi="Helvetica" w:cs="Helvetica"/>
          <w:sz w:val="24"/>
          <w:szCs w:val="24"/>
        </w:rPr>
      </w:pPr>
      <w:r>
        <w:rPr>
          <w:rFonts w:ascii="Helvetica" w:hAnsi="Helvetica" w:cs="Helvetica"/>
          <w:sz w:val="24"/>
          <w:szCs w:val="24"/>
        </w:rPr>
        <w:t>Drivers need to use the application to receive customer orders, find delivery routes</w:t>
      </w:r>
      <w:del w:id="114" w:author="Nick Joseph" w:date="2020-11-02T19:08:00Z">
        <w:r w:rsidDel="003D0001">
          <w:rPr>
            <w:rFonts w:ascii="Helvetica" w:hAnsi="Helvetica" w:cs="Helvetica"/>
            <w:sz w:val="24"/>
            <w:szCs w:val="24"/>
          </w:rPr>
          <w:delText>,</w:delText>
        </w:r>
      </w:del>
      <w:r>
        <w:rPr>
          <w:rFonts w:ascii="Helvetica" w:hAnsi="Helvetica" w:cs="Helvetica"/>
          <w:sz w:val="24"/>
          <w:szCs w:val="24"/>
        </w:rPr>
        <w:t xml:space="preserve"> and contact the customer.</w:t>
      </w:r>
    </w:p>
    <w:p w14:paraId="23925AEB" w14:textId="4752EF6B" w:rsidR="00A26D34" w:rsidRDefault="00E131F1" w:rsidP="00E131F1">
      <w:pPr>
        <w:pStyle w:val="ListParagraph"/>
        <w:numPr>
          <w:ilvl w:val="0"/>
          <w:numId w:val="6"/>
        </w:numPr>
        <w:spacing w:after="240" w:line="276" w:lineRule="auto"/>
        <w:rPr>
          <w:rFonts w:ascii="Helvetica" w:hAnsi="Helvetica" w:cs="Helvetica"/>
          <w:sz w:val="24"/>
          <w:szCs w:val="24"/>
        </w:rPr>
      </w:pPr>
      <w:r>
        <w:rPr>
          <w:rFonts w:ascii="Helvetica" w:hAnsi="Helvetica" w:cs="Helvetica"/>
          <w:sz w:val="24"/>
          <w:szCs w:val="24"/>
        </w:rPr>
        <w:t xml:space="preserve">The </w:t>
      </w:r>
      <w:r w:rsidR="00982794">
        <w:rPr>
          <w:rFonts w:ascii="Helvetica" w:hAnsi="Helvetica" w:cs="Helvetica"/>
          <w:sz w:val="24"/>
          <w:szCs w:val="24"/>
        </w:rPr>
        <w:t>application</w:t>
      </w:r>
      <w:r>
        <w:rPr>
          <w:rFonts w:ascii="Helvetica" w:hAnsi="Helvetica" w:cs="Helvetica"/>
          <w:sz w:val="24"/>
          <w:szCs w:val="24"/>
        </w:rPr>
        <w:t xml:space="preserve"> asks for the customer location to give options </w:t>
      </w:r>
      <w:del w:id="115" w:author="Nick Joseph" w:date="2020-11-02T19:08:00Z">
        <w:r w:rsidDel="003D0001">
          <w:rPr>
            <w:rFonts w:ascii="Helvetica" w:hAnsi="Helvetica" w:cs="Helvetica"/>
            <w:sz w:val="24"/>
            <w:szCs w:val="24"/>
          </w:rPr>
          <w:delText xml:space="preserve">of </w:delText>
        </w:r>
      </w:del>
      <w:ins w:id="116" w:author="Nick Joseph" w:date="2020-11-02T19:08:00Z">
        <w:r w:rsidR="003D0001">
          <w:rPr>
            <w:rFonts w:ascii="Helvetica" w:hAnsi="Helvetica" w:cs="Helvetica"/>
            <w:sz w:val="24"/>
            <w:szCs w:val="24"/>
          </w:rPr>
          <w:t xml:space="preserve">to </w:t>
        </w:r>
      </w:ins>
      <w:r>
        <w:rPr>
          <w:rFonts w:ascii="Helvetica" w:hAnsi="Helvetica" w:cs="Helvetica"/>
          <w:sz w:val="24"/>
          <w:szCs w:val="24"/>
        </w:rPr>
        <w:t>the closest stores. This also allows the app</w:t>
      </w:r>
      <w:r w:rsidR="00982794">
        <w:rPr>
          <w:rFonts w:ascii="Helvetica" w:hAnsi="Helvetica" w:cs="Helvetica"/>
          <w:sz w:val="24"/>
          <w:szCs w:val="24"/>
        </w:rPr>
        <w:t>lication</w:t>
      </w:r>
      <w:r>
        <w:rPr>
          <w:rFonts w:ascii="Helvetica" w:hAnsi="Helvetica" w:cs="Helvetica"/>
          <w:sz w:val="24"/>
          <w:szCs w:val="24"/>
        </w:rPr>
        <w:t xml:space="preserve"> to notify the nearest delivery driver to purchase the groceries.</w:t>
      </w:r>
    </w:p>
    <w:p w14:paraId="001B96D9" w14:textId="31E378CD" w:rsidR="00E131F1" w:rsidRDefault="00E131F1" w:rsidP="00E131F1">
      <w:pPr>
        <w:pStyle w:val="ListParagraph"/>
        <w:numPr>
          <w:ilvl w:val="0"/>
          <w:numId w:val="6"/>
        </w:numPr>
        <w:spacing w:after="240" w:line="276" w:lineRule="auto"/>
        <w:rPr>
          <w:rFonts w:ascii="Helvetica" w:hAnsi="Helvetica" w:cs="Helvetica"/>
          <w:sz w:val="24"/>
          <w:szCs w:val="24"/>
        </w:rPr>
      </w:pPr>
      <w:r>
        <w:rPr>
          <w:rFonts w:ascii="Helvetica" w:hAnsi="Helvetica" w:cs="Helvetica"/>
          <w:sz w:val="24"/>
          <w:szCs w:val="24"/>
        </w:rPr>
        <w:t>Authorized members from GoGoGrocery and OpenXcell can access the system to operate and maintain the application.</w:t>
      </w:r>
    </w:p>
    <w:p w14:paraId="7E9E1EEB" w14:textId="029248C8" w:rsidR="00E131F1" w:rsidRDefault="00E131F1" w:rsidP="00E131F1">
      <w:pPr>
        <w:pStyle w:val="ListParagraph"/>
        <w:numPr>
          <w:ilvl w:val="0"/>
          <w:numId w:val="6"/>
        </w:numPr>
        <w:spacing w:after="240" w:line="276" w:lineRule="auto"/>
        <w:rPr>
          <w:rFonts w:ascii="Helvetica" w:hAnsi="Helvetica" w:cs="Helvetica"/>
          <w:sz w:val="24"/>
          <w:szCs w:val="24"/>
        </w:rPr>
      </w:pPr>
      <w:r>
        <w:rPr>
          <w:rFonts w:ascii="Helvetica" w:hAnsi="Helvetica" w:cs="Helvetica"/>
          <w:sz w:val="24"/>
          <w:szCs w:val="24"/>
        </w:rPr>
        <w:t>Tracks the inventory of the grocery store chosen to check whether the items are in or out of stock.</w:t>
      </w:r>
    </w:p>
    <w:p w14:paraId="66A880C5" w14:textId="77777777" w:rsidR="00E131F1" w:rsidRDefault="00E131F1" w:rsidP="00E131F1">
      <w:pPr>
        <w:spacing w:after="240" w:line="240" w:lineRule="auto"/>
        <w:rPr>
          <w:rFonts w:ascii="Helvetica" w:hAnsi="Helvetica" w:cs="Helvetica"/>
          <w:sz w:val="24"/>
          <w:szCs w:val="24"/>
        </w:rPr>
      </w:pPr>
    </w:p>
    <w:p w14:paraId="028063B1" w14:textId="58875677" w:rsidR="00E131F1" w:rsidRDefault="00E131F1" w:rsidP="00E131F1">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lastRenderedPageBreak/>
        <w:t>1.4 Stakeholders and Interests</w:t>
      </w:r>
    </w:p>
    <w:p w14:paraId="1B5E7486" w14:textId="18C9D00A" w:rsidR="00E131F1" w:rsidRDefault="00E131F1" w:rsidP="00E131F1">
      <w:pPr>
        <w:spacing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ab/>
        <w:t>Several parties will be affected by the creation of the GoGoGrocery app</w:t>
      </w:r>
      <w:r w:rsidR="00982794">
        <w:rPr>
          <w:rFonts w:ascii="Helvetica" w:hAnsi="Helvetica" w:cs="Helvetica"/>
          <w:sz w:val="24"/>
          <w:szCs w:val="24"/>
          <w14:textOutline w14:w="0" w14:cap="flat" w14:cmpd="sng" w14:algn="ctr">
            <w14:noFill/>
            <w14:prstDash w14:val="solid"/>
            <w14:round/>
          </w14:textOutline>
        </w:rPr>
        <w:t>lication</w:t>
      </w:r>
      <w:r>
        <w:rPr>
          <w:rFonts w:ascii="Helvetica" w:hAnsi="Helvetica" w:cs="Helvetica"/>
          <w:sz w:val="24"/>
          <w:szCs w:val="24"/>
          <w14:textOutline w14:w="0" w14:cap="flat" w14:cmpd="sng" w14:algn="ctr">
            <w14:noFill/>
            <w14:prstDash w14:val="solid"/>
            <w14:round/>
          </w14:textOutline>
        </w:rPr>
        <w:t xml:space="preserve">. One obvious member would be OpenXcell. Since OpenXcell is developing the application with GoGoGrocery, </w:t>
      </w:r>
      <w:del w:id="117" w:author="Nick Joseph" w:date="2020-11-02T19:09:00Z">
        <w:r w:rsidDel="003D0001">
          <w:rPr>
            <w:rFonts w:ascii="Helvetica" w:hAnsi="Helvetica" w:cs="Helvetica"/>
            <w:sz w:val="24"/>
            <w:szCs w:val="24"/>
            <w14:textOutline w14:w="0" w14:cap="flat" w14:cmpd="sng" w14:algn="ctr">
              <w14:noFill/>
              <w14:prstDash w14:val="solid"/>
              <w14:round/>
            </w14:textOutline>
          </w:rPr>
          <w:delText xml:space="preserve">they </w:delText>
        </w:r>
      </w:del>
      <w:ins w:id="118" w:author="Nick Joseph" w:date="2020-11-02T19:09:00Z">
        <w:r w:rsidR="003D0001">
          <w:rPr>
            <w:rFonts w:ascii="Helvetica" w:hAnsi="Helvetica" w:cs="Helvetica"/>
            <w:sz w:val="24"/>
            <w:szCs w:val="24"/>
            <w14:textOutline w14:w="0" w14:cap="flat" w14:cmpd="sng" w14:algn="ctr">
              <w14:noFill/>
              <w14:prstDash w14:val="solid"/>
              <w14:round/>
            </w14:textOutline>
          </w:rPr>
          <w:t xml:space="preserve">it </w:t>
        </w:r>
      </w:ins>
      <w:r>
        <w:rPr>
          <w:rFonts w:ascii="Helvetica" w:hAnsi="Helvetica" w:cs="Helvetica"/>
          <w:sz w:val="24"/>
          <w:szCs w:val="24"/>
          <w14:textOutline w14:w="0" w14:cap="flat" w14:cmpd="sng" w14:algn="ctr">
            <w14:noFill/>
            <w14:prstDash w14:val="solid"/>
            <w14:round/>
          </w14:textOutline>
        </w:rPr>
        <w:t xml:space="preserve">would have a greater stake in the outcome of the application. The list below includes which parties will be affected by </w:t>
      </w:r>
      <w:r w:rsidR="000309D5">
        <w:rPr>
          <w:rFonts w:ascii="Helvetica" w:hAnsi="Helvetica" w:cs="Helvetica"/>
          <w:sz w:val="24"/>
          <w:szCs w:val="24"/>
          <w14:textOutline w14:w="0" w14:cap="flat" w14:cmpd="sng" w14:algn="ctr">
            <w14:noFill/>
            <w14:prstDash w14:val="solid"/>
            <w14:round/>
          </w14:textOutline>
        </w:rPr>
        <w:t>the application:</w:t>
      </w:r>
    </w:p>
    <w:p w14:paraId="09AFE17B" w14:textId="440F04F9" w:rsidR="000309D5" w:rsidRDefault="000309D5" w:rsidP="000309D5">
      <w:pPr>
        <w:pStyle w:val="ListParagraph"/>
        <w:numPr>
          <w:ilvl w:val="0"/>
          <w:numId w:val="8"/>
        </w:numPr>
        <w:spacing w:after="240" w:line="276" w:lineRule="auto"/>
        <w:rPr>
          <w:rFonts w:ascii="Helvetica" w:hAnsi="Helvetica" w:cs="Helvetica"/>
          <w:sz w:val="24"/>
          <w:szCs w:val="24"/>
          <w14:textOutline w14:w="0" w14:cap="flat" w14:cmpd="sng" w14:algn="ctr">
            <w14:noFill/>
            <w14:prstDash w14:val="solid"/>
            <w14:round/>
          </w14:textOutline>
        </w:rPr>
      </w:pPr>
      <w:r w:rsidRPr="000309D5">
        <w:rPr>
          <w:rFonts w:ascii="Helvetica" w:hAnsi="Helvetica" w:cs="Helvetica"/>
          <w:b/>
          <w:bCs/>
          <w:sz w:val="24"/>
          <w:szCs w:val="24"/>
          <w14:textOutline w14:w="0" w14:cap="flat" w14:cmpd="sng" w14:algn="ctr">
            <w14:noFill/>
            <w14:prstDash w14:val="solid"/>
            <w14:round/>
          </w14:textOutline>
        </w:rPr>
        <w:t>Customers:</w:t>
      </w:r>
      <w:r>
        <w:rPr>
          <w:rFonts w:ascii="Helvetica" w:hAnsi="Helvetica" w:cs="Helvetica"/>
          <w:sz w:val="24"/>
          <w:szCs w:val="24"/>
          <w14:textOutline w14:w="0" w14:cap="flat" w14:cmpd="sng" w14:algn="ctr">
            <w14:noFill/>
            <w14:prstDash w14:val="solid"/>
            <w14:round/>
          </w14:textOutline>
        </w:rPr>
        <w:t xml:space="preserve"> The people who order groceries from the application.</w:t>
      </w:r>
    </w:p>
    <w:p w14:paraId="0F3EA98A" w14:textId="113EBBC5" w:rsidR="000309D5" w:rsidRDefault="000309D5" w:rsidP="000309D5">
      <w:pPr>
        <w:pStyle w:val="ListParagraph"/>
        <w:numPr>
          <w:ilvl w:val="0"/>
          <w:numId w:val="8"/>
        </w:numPr>
        <w:spacing w:after="240" w:line="276" w:lineRule="auto"/>
        <w:rPr>
          <w:rFonts w:ascii="Helvetica" w:hAnsi="Helvetica" w:cs="Helvetica"/>
          <w:sz w:val="24"/>
          <w:szCs w:val="24"/>
          <w14:textOutline w14:w="0" w14:cap="flat" w14:cmpd="sng" w14:algn="ctr">
            <w14:noFill/>
            <w14:prstDash w14:val="solid"/>
            <w14:round/>
          </w14:textOutline>
        </w:rPr>
      </w:pPr>
      <w:r w:rsidRPr="000309D5">
        <w:rPr>
          <w:rFonts w:ascii="Helvetica" w:hAnsi="Helvetica" w:cs="Helvetica"/>
          <w:b/>
          <w:bCs/>
          <w:sz w:val="24"/>
          <w:szCs w:val="24"/>
          <w14:textOutline w14:w="0" w14:cap="flat" w14:cmpd="sng" w14:algn="ctr">
            <w14:noFill/>
            <w14:prstDash w14:val="solid"/>
            <w14:round/>
          </w14:textOutline>
        </w:rPr>
        <w:t>Delivery drivers:</w:t>
      </w:r>
      <w:r>
        <w:rPr>
          <w:rFonts w:ascii="Helvetica" w:hAnsi="Helvetica" w:cs="Helvetica"/>
          <w:sz w:val="24"/>
          <w:szCs w:val="24"/>
          <w14:textOutline w14:w="0" w14:cap="flat" w14:cmpd="sng" w14:algn="ctr">
            <w14:noFill/>
            <w14:prstDash w14:val="solid"/>
            <w14:round/>
          </w14:textOutline>
        </w:rPr>
        <w:t xml:space="preserve"> The drivers would want accurate order information provided by the application and a GPS</w:t>
      </w:r>
      <w:del w:id="119" w:author="Nick Joseph" w:date="2020-11-02T19:10:00Z">
        <w:r w:rsidDel="003D0001">
          <w:rPr>
            <w:rFonts w:ascii="Helvetica" w:hAnsi="Helvetica" w:cs="Helvetica"/>
            <w:sz w:val="24"/>
            <w:szCs w:val="24"/>
            <w14:textOutline w14:w="0" w14:cap="flat" w14:cmpd="sng" w14:algn="ctr">
              <w14:noFill/>
              <w14:prstDash w14:val="solid"/>
              <w14:round/>
            </w14:textOutline>
          </w:rPr>
          <w:delText xml:space="preserve"> system</w:delText>
        </w:r>
      </w:del>
      <w:r>
        <w:rPr>
          <w:rFonts w:ascii="Helvetica" w:hAnsi="Helvetica" w:cs="Helvetica"/>
          <w:sz w:val="24"/>
          <w:szCs w:val="24"/>
          <w14:textOutline w14:w="0" w14:cap="flat" w14:cmpd="sng" w14:algn="ctr">
            <w14:noFill/>
            <w14:prstDash w14:val="solid"/>
            <w14:round/>
          </w14:textOutline>
        </w:rPr>
        <w:t xml:space="preserve"> which provides the best possible route.</w:t>
      </w:r>
    </w:p>
    <w:p w14:paraId="2AD1B495" w14:textId="5BEC4E46" w:rsidR="000309D5" w:rsidRDefault="000309D5" w:rsidP="000309D5">
      <w:pPr>
        <w:pStyle w:val="ListParagraph"/>
        <w:numPr>
          <w:ilvl w:val="0"/>
          <w:numId w:val="8"/>
        </w:numPr>
        <w:spacing w:after="240" w:line="276" w:lineRule="auto"/>
        <w:rPr>
          <w:rFonts w:ascii="Helvetica" w:hAnsi="Helvetica" w:cs="Helvetica"/>
          <w:sz w:val="24"/>
          <w:szCs w:val="24"/>
          <w14:textOutline w14:w="0" w14:cap="flat" w14:cmpd="sng" w14:algn="ctr">
            <w14:noFill/>
            <w14:prstDash w14:val="solid"/>
            <w14:round/>
          </w14:textOutline>
        </w:rPr>
      </w:pPr>
      <w:r w:rsidRPr="000309D5">
        <w:rPr>
          <w:rFonts w:ascii="Helvetica" w:hAnsi="Helvetica" w:cs="Helvetica"/>
          <w:b/>
          <w:bCs/>
          <w:sz w:val="24"/>
          <w:szCs w:val="24"/>
          <w14:textOutline w14:w="0" w14:cap="flat" w14:cmpd="sng" w14:algn="ctr">
            <w14:noFill/>
            <w14:prstDash w14:val="solid"/>
            <w14:round/>
          </w14:textOutline>
        </w:rPr>
        <w:t>OpenXcell developers:</w:t>
      </w:r>
      <w:r>
        <w:rPr>
          <w:rFonts w:ascii="Helvetica" w:hAnsi="Helvetica" w:cs="Helvetica"/>
          <w:sz w:val="24"/>
          <w:szCs w:val="24"/>
          <w14:textOutline w14:w="0" w14:cap="flat" w14:cmpd="sng" w14:algn="ctr">
            <w14:noFill/>
            <w14:prstDash w14:val="solid"/>
            <w14:round/>
          </w14:textOutline>
        </w:rPr>
        <w:t xml:space="preserve"> The developers are part of the team. They want to build an application that meets all the system requirements.</w:t>
      </w:r>
    </w:p>
    <w:p w14:paraId="617F03F0" w14:textId="40626D24" w:rsidR="000309D5" w:rsidRDefault="000309D5" w:rsidP="000309D5">
      <w:pPr>
        <w:pStyle w:val="ListParagraph"/>
        <w:numPr>
          <w:ilvl w:val="0"/>
          <w:numId w:val="8"/>
        </w:numPr>
        <w:spacing w:after="240" w:line="276" w:lineRule="auto"/>
        <w:rPr>
          <w:rFonts w:ascii="Helvetica" w:hAnsi="Helvetica" w:cs="Helvetica"/>
          <w:sz w:val="24"/>
          <w:szCs w:val="24"/>
          <w14:textOutline w14:w="0" w14:cap="flat" w14:cmpd="sng" w14:algn="ctr">
            <w14:noFill/>
            <w14:prstDash w14:val="solid"/>
            <w14:round/>
          </w14:textOutline>
        </w:rPr>
      </w:pPr>
      <w:r w:rsidRPr="000309D5">
        <w:rPr>
          <w:rFonts w:ascii="Helvetica" w:hAnsi="Helvetica" w:cs="Helvetica"/>
          <w:b/>
          <w:bCs/>
          <w:sz w:val="24"/>
          <w:szCs w:val="24"/>
          <w14:textOutline w14:w="0" w14:cap="flat" w14:cmpd="sng" w14:algn="ctr">
            <w14:noFill/>
            <w14:prstDash w14:val="solid"/>
            <w14:round/>
          </w14:textOutline>
        </w:rPr>
        <w:t>Investors:</w:t>
      </w:r>
      <w:r>
        <w:rPr>
          <w:rFonts w:ascii="Helvetica" w:hAnsi="Helvetica" w:cs="Helvetica"/>
          <w:sz w:val="24"/>
          <w:szCs w:val="24"/>
          <w14:textOutline w14:w="0" w14:cap="flat" w14:cmpd="sng" w14:algn="ctr">
            <w14:noFill/>
            <w14:prstDash w14:val="solid"/>
            <w14:round/>
          </w14:textOutline>
        </w:rPr>
        <w:t xml:space="preserve"> GoGoGrocery will make sure that any investors will be paid back any loans owed, and any expectations met.</w:t>
      </w:r>
    </w:p>
    <w:p w14:paraId="1B01CB2F" w14:textId="06A01971" w:rsidR="003C5621" w:rsidRDefault="003C5621" w:rsidP="003C5621">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t xml:space="preserve">1.5 Benefits and </w:t>
      </w:r>
      <w:r w:rsidR="001D35A8">
        <w:rPr>
          <w:rFonts w:ascii="Helvetica" w:hAnsi="Helvetica" w:cs="Helvetica"/>
          <w:b/>
          <w:bCs/>
          <w:color w:val="538135" w:themeColor="accent6" w:themeShade="BF"/>
          <w:sz w:val="32"/>
          <w:szCs w:val="32"/>
          <w14:textOutline w14:w="0" w14:cap="flat" w14:cmpd="sng" w14:algn="ctr">
            <w14:noFill/>
            <w14:prstDash w14:val="solid"/>
            <w14:round/>
          </w14:textOutline>
        </w:rPr>
        <w:t>Costs</w:t>
      </w:r>
    </w:p>
    <w:p w14:paraId="3B5DC60F" w14:textId="0BB89098" w:rsidR="003C5621" w:rsidRPr="00106AA8" w:rsidRDefault="003C5621" w:rsidP="003C5621">
      <w:pPr>
        <w:spacing w:after="240" w:line="240" w:lineRule="auto"/>
        <w:rPr>
          <w:rFonts w:ascii="Helvetica" w:hAnsi="Helvetica" w:cs="Helvetica"/>
          <w:b/>
          <w:bCs/>
          <w:sz w:val="24"/>
          <w:szCs w:val="24"/>
          <w14:textOutline w14:w="0" w14:cap="flat" w14:cmpd="sng" w14:algn="ctr">
            <w14:noFill/>
            <w14:prstDash w14:val="solid"/>
            <w14:round/>
          </w14:textOutline>
        </w:rPr>
      </w:pPr>
      <w:r w:rsidRPr="00106AA8">
        <w:rPr>
          <w:rFonts w:ascii="Helvetica" w:hAnsi="Helvetica" w:cs="Helvetica"/>
          <w:b/>
          <w:bCs/>
          <w:sz w:val="24"/>
          <w:szCs w:val="24"/>
          <w14:textOutline w14:w="0" w14:cap="flat" w14:cmpd="sng" w14:algn="ctr">
            <w14:noFill/>
            <w14:prstDash w14:val="solid"/>
            <w14:round/>
          </w14:textOutline>
        </w:rPr>
        <w:t>Expected Benefits:</w:t>
      </w:r>
    </w:p>
    <w:p w14:paraId="1072409C" w14:textId="60DEE2A9" w:rsidR="003C5621" w:rsidRDefault="003C5621" w:rsidP="003C5621">
      <w:pPr>
        <w:spacing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ab/>
        <w:t xml:space="preserve">With an application such as GoGoGrocery, there will be </w:t>
      </w:r>
      <w:r w:rsidR="00106AA8">
        <w:rPr>
          <w:rFonts w:ascii="Helvetica" w:hAnsi="Helvetica" w:cs="Helvetica"/>
          <w:sz w:val="24"/>
          <w:szCs w:val="24"/>
          <w14:textOutline w14:w="0" w14:cap="flat" w14:cmpd="sng" w14:algn="ctr">
            <w14:noFill/>
            <w14:prstDash w14:val="solid"/>
            <w14:round/>
          </w14:textOutline>
        </w:rPr>
        <w:t>many</w:t>
      </w:r>
      <w:r>
        <w:rPr>
          <w:rFonts w:ascii="Helvetica" w:hAnsi="Helvetica" w:cs="Helvetica"/>
          <w:sz w:val="24"/>
          <w:szCs w:val="24"/>
          <w14:textOutline w14:w="0" w14:cap="flat" w14:cmpd="sng" w14:algn="ctr">
            <w14:noFill/>
            <w14:prstDash w14:val="solid"/>
            <w14:round/>
          </w14:textOutline>
        </w:rPr>
        <w:t xml:space="preserve"> </w:t>
      </w:r>
      <w:r w:rsidR="00106AA8">
        <w:rPr>
          <w:rFonts w:ascii="Helvetica" w:hAnsi="Helvetica" w:cs="Helvetica"/>
          <w:sz w:val="24"/>
          <w:szCs w:val="24"/>
          <w14:textOutline w14:w="0" w14:cap="flat" w14:cmpd="sng" w14:algn="ctr">
            <w14:noFill/>
            <w14:prstDash w14:val="solid"/>
            <w14:round/>
          </w14:textOutline>
        </w:rPr>
        <w:t xml:space="preserve">benefits. </w:t>
      </w:r>
      <w:r w:rsidR="00AC2AE5">
        <w:rPr>
          <w:rFonts w:ascii="Helvetica" w:hAnsi="Helvetica" w:cs="Helvetica"/>
          <w:sz w:val="24"/>
          <w:szCs w:val="24"/>
          <w14:textOutline w14:w="0" w14:cap="flat" w14:cmpd="sng" w14:algn="ctr">
            <w14:noFill/>
            <w14:prstDash w14:val="solid"/>
            <w14:round/>
          </w14:textOutline>
        </w:rPr>
        <w:t>For GoGoGrocery, the benefits include having outsourced drivers. The drivers for GoGoGrocery are ordinary people who sign up to become a driver thus, saving costs for the company.</w:t>
      </w:r>
      <w:r w:rsidR="004A413C">
        <w:rPr>
          <w:rFonts w:ascii="Helvetica" w:hAnsi="Helvetica" w:cs="Helvetica"/>
          <w:sz w:val="24"/>
          <w:szCs w:val="24"/>
          <w14:textOutline w14:w="0" w14:cap="flat" w14:cmpd="sng" w14:algn="ctr">
            <w14:noFill/>
            <w14:prstDash w14:val="solid"/>
            <w14:round/>
          </w14:textOutline>
        </w:rPr>
        <w:t xml:space="preserve"> The data collected from customers will also benefit </w:t>
      </w:r>
      <w:ins w:id="120" w:author="Nick Joseph" w:date="2020-11-02T19:10:00Z">
        <w:r w:rsidR="003D0001">
          <w:rPr>
            <w:rFonts w:ascii="Helvetica" w:hAnsi="Helvetica" w:cs="Helvetica"/>
            <w:sz w:val="24"/>
            <w:szCs w:val="24"/>
            <w14:textOutline w14:w="0" w14:cap="flat" w14:cmpd="sng" w14:algn="ctr">
              <w14:noFill/>
              <w14:prstDash w14:val="solid"/>
              <w14:round/>
            </w14:textOutline>
          </w:rPr>
          <w:t xml:space="preserve">from </w:t>
        </w:r>
      </w:ins>
      <w:r w:rsidR="004A413C">
        <w:rPr>
          <w:rFonts w:ascii="Helvetica" w:hAnsi="Helvetica" w:cs="Helvetica"/>
          <w:sz w:val="24"/>
          <w:szCs w:val="24"/>
          <w14:textOutline w14:w="0" w14:cap="flat" w14:cmpd="sng" w14:algn="ctr">
            <w14:noFill/>
            <w14:prstDash w14:val="solid"/>
            <w14:round/>
          </w14:textOutline>
        </w:rPr>
        <w:t xml:space="preserve">the ongoing updates to the application. The data may show shopping trends which leads to GoGoGrocery placing the more popular products </w:t>
      </w:r>
      <w:del w:id="121" w:author="Nick Joseph" w:date="2020-11-02T19:10:00Z">
        <w:r w:rsidR="004A413C" w:rsidDel="003D0001">
          <w:rPr>
            <w:rFonts w:ascii="Helvetica" w:hAnsi="Helvetica" w:cs="Helvetica"/>
            <w:sz w:val="24"/>
            <w:szCs w:val="24"/>
            <w14:textOutline w14:w="0" w14:cap="flat" w14:cmpd="sng" w14:algn="ctr">
              <w14:noFill/>
              <w14:prstDash w14:val="solid"/>
              <w14:round/>
            </w14:textOutline>
          </w:rPr>
          <w:delText xml:space="preserve">in </w:delText>
        </w:r>
      </w:del>
      <w:ins w:id="122" w:author="Nick Joseph" w:date="2020-11-02T19:10:00Z">
        <w:r w:rsidR="003D0001">
          <w:rPr>
            <w:rFonts w:ascii="Helvetica" w:hAnsi="Helvetica" w:cs="Helvetica"/>
            <w:sz w:val="24"/>
            <w:szCs w:val="24"/>
            <w14:textOutline w14:w="0" w14:cap="flat" w14:cmpd="sng" w14:algn="ctr">
              <w14:noFill/>
              <w14:prstDash w14:val="solid"/>
              <w14:round/>
            </w14:textOutline>
          </w:rPr>
          <w:t xml:space="preserve">on </w:t>
        </w:r>
      </w:ins>
      <w:r w:rsidR="004A413C">
        <w:rPr>
          <w:rFonts w:ascii="Helvetica" w:hAnsi="Helvetica" w:cs="Helvetica"/>
          <w:sz w:val="24"/>
          <w:szCs w:val="24"/>
          <w14:textOutline w14:w="0" w14:cap="flat" w14:cmpd="sng" w14:algn="ctr">
            <w14:noFill/>
            <w14:prstDash w14:val="solid"/>
            <w14:round/>
          </w14:textOutline>
        </w:rPr>
        <w:t>the front page of each store.</w:t>
      </w:r>
      <w:r w:rsidR="00AC2AE5">
        <w:rPr>
          <w:rFonts w:ascii="Helvetica" w:hAnsi="Helvetica" w:cs="Helvetica"/>
          <w:sz w:val="24"/>
          <w:szCs w:val="24"/>
          <w14:textOutline w14:w="0" w14:cap="flat" w14:cmpd="sng" w14:algn="ctr">
            <w14:noFill/>
            <w14:prstDash w14:val="solid"/>
            <w14:round/>
          </w14:textOutline>
        </w:rPr>
        <w:t xml:space="preserve"> This will also make deliveries more affordable for customers. Especially since the COVID-19 outbreak, it is more difficult for people to get out and get groceries. By having the GoGoGrocery application, customers can order fresh groceries from their favorite stores in the comfort of their own home.</w:t>
      </w:r>
      <w:r w:rsidR="004A413C">
        <w:rPr>
          <w:rFonts w:ascii="Helvetica" w:hAnsi="Helvetica" w:cs="Helvetica"/>
          <w:sz w:val="24"/>
          <w:szCs w:val="24"/>
          <w14:textOutline w14:w="0" w14:cap="flat" w14:cmpd="sng" w14:algn="ctr">
            <w14:noFill/>
            <w14:prstDash w14:val="solid"/>
            <w14:round/>
          </w14:textOutline>
        </w:rPr>
        <w:t xml:space="preserve"> This reduced social contact will lower the risk of people with weaker immune systems to get infected by COVID-19</w:t>
      </w:r>
      <w:r w:rsidR="00106AA8">
        <w:rPr>
          <w:rFonts w:ascii="Helvetica" w:hAnsi="Helvetica" w:cs="Helvetica"/>
          <w:sz w:val="24"/>
          <w:szCs w:val="24"/>
          <w14:textOutline w14:w="0" w14:cap="flat" w14:cmpd="sng" w14:algn="ctr">
            <w14:noFill/>
            <w14:prstDash w14:val="solid"/>
            <w14:round/>
          </w14:textOutline>
        </w:rPr>
        <w:t xml:space="preserve">. </w:t>
      </w:r>
      <w:r w:rsidR="00AC2AE5">
        <w:rPr>
          <w:rFonts w:ascii="Helvetica" w:hAnsi="Helvetica" w:cs="Helvetica"/>
          <w:sz w:val="24"/>
          <w:szCs w:val="24"/>
          <w14:textOutline w14:w="0" w14:cap="flat" w14:cmpd="sng" w14:algn="ctr">
            <w14:noFill/>
            <w14:prstDash w14:val="solid"/>
            <w14:round/>
          </w14:textOutline>
        </w:rPr>
        <w:t xml:space="preserve">The application also allows the customer to </w:t>
      </w:r>
      <w:r w:rsidR="004A413C">
        <w:rPr>
          <w:rFonts w:ascii="Helvetica" w:hAnsi="Helvetica" w:cs="Helvetica"/>
          <w:sz w:val="24"/>
          <w:szCs w:val="24"/>
          <w14:textOutline w14:w="0" w14:cap="flat" w14:cmpd="sng" w14:algn="ctr">
            <w14:noFill/>
            <w14:prstDash w14:val="solid"/>
            <w14:round/>
          </w14:textOutline>
        </w:rPr>
        <w:t xml:space="preserve">choose delivery times thus, eliminating messy schedules. Especially if the customers </w:t>
      </w:r>
      <w:r w:rsidR="00106AA8">
        <w:rPr>
          <w:rFonts w:ascii="Helvetica" w:hAnsi="Helvetica" w:cs="Helvetica"/>
          <w:sz w:val="24"/>
          <w:szCs w:val="24"/>
          <w14:textOutline w14:w="0" w14:cap="flat" w14:cmpd="sng" w14:algn="ctr">
            <w14:noFill/>
            <w14:prstDash w14:val="solid"/>
            <w14:round/>
          </w14:textOutline>
        </w:rPr>
        <w:t>are</w:t>
      </w:r>
      <w:r w:rsidR="004A413C">
        <w:rPr>
          <w:rFonts w:ascii="Helvetica" w:hAnsi="Helvetica" w:cs="Helvetica"/>
          <w:sz w:val="24"/>
          <w:szCs w:val="24"/>
          <w14:textOutline w14:w="0" w14:cap="flat" w14:cmpd="sng" w14:algn="ctr">
            <w14:noFill/>
            <w14:prstDash w14:val="solid"/>
            <w14:round/>
          </w14:textOutline>
        </w:rPr>
        <w:t xml:space="preserve"> elderly or have disabilities, the application will save their time and effort. </w:t>
      </w:r>
      <w:r w:rsidR="00106AA8">
        <w:rPr>
          <w:rFonts w:ascii="Helvetica" w:hAnsi="Helvetica" w:cs="Helvetica"/>
          <w:sz w:val="24"/>
          <w:szCs w:val="24"/>
          <w14:textOutline w14:w="0" w14:cap="flat" w14:cmpd="sng" w14:algn="ctr">
            <w14:noFill/>
            <w14:prstDash w14:val="solid"/>
            <w14:round/>
          </w14:textOutline>
        </w:rPr>
        <w:t>Lastly, the use of the application may open customers to trying out different grocery stores thus, possibly helping smaller businesses gain sales and new customers.</w:t>
      </w:r>
    </w:p>
    <w:p w14:paraId="0F1D6782" w14:textId="07408C6B" w:rsidR="00106AA8" w:rsidRDefault="00106AA8" w:rsidP="003C5621">
      <w:pPr>
        <w:spacing w:after="240" w:line="240" w:lineRule="auto"/>
        <w:rPr>
          <w:rFonts w:ascii="Helvetica" w:hAnsi="Helvetica" w:cs="Helvetica"/>
          <w:b/>
          <w:bCs/>
          <w:sz w:val="24"/>
          <w:szCs w:val="24"/>
          <w14:textOutline w14:w="0" w14:cap="flat" w14:cmpd="sng" w14:algn="ctr">
            <w14:noFill/>
            <w14:prstDash w14:val="solid"/>
            <w14:round/>
          </w14:textOutline>
        </w:rPr>
      </w:pPr>
      <w:r w:rsidRPr="00106AA8">
        <w:rPr>
          <w:rFonts w:ascii="Helvetica" w:hAnsi="Helvetica" w:cs="Helvetica"/>
          <w:b/>
          <w:bCs/>
          <w:sz w:val="24"/>
          <w:szCs w:val="24"/>
          <w14:textOutline w14:w="0" w14:cap="flat" w14:cmpd="sng" w14:algn="ctr">
            <w14:noFill/>
            <w14:prstDash w14:val="solid"/>
            <w14:round/>
          </w14:textOutline>
        </w:rPr>
        <w:t>Expected Costs:</w:t>
      </w:r>
    </w:p>
    <w:p w14:paraId="0F156BDE" w14:textId="2D5C0680" w:rsidR="001D35A8" w:rsidRDefault="00106AA8" w:rsidP="003C5621">
      <w:pPr>
        <w:spacing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b/>
          <w:bCs/>
          <w:sz w:val="24"/>
          <w:szCs w:val="24"/>
          <w14:textOutline w14:w="0" w14:cap="flat" w14:cmpd="sng" w14:algn="ctr">
            <w14:noFill/>
            <w14:prstDash w14:val="solid"/>
            <w14:round/>
          </w14:textOutline>
        </w:rPr>
        <w:tab/>
      </w:r>
      <w:r w:rsidRPr="00982794">
        <w:rPr>
          <w:rFonts w:ascii="Helvetica" w:hAnsi="Helvetica" w:cs="Helvetica"/>
          <w:sz w:val="24"/>
          <w:szCs w:val="24"/>
          <w14:textOutline w14:w="0" w14:cap="flat" w14:cmpd="sng" w14:algn="ctr">
            <w14:noFill/>
            <w14:prstDash w14:val="solid"/>
            <w14:round/>
          </w14:textOutline>
        </w:rPr>
        <w:t xml:space="preserve">The </w:t>
      </w:r>
      <w:r w:rsidR="00982794" w:rsidRPr="00982794">
        <w:rPr>
          <w:rFonts w:ascii="Helvetica" w:hAnsi="Helvetica" w:cs="Helvetica"/>
          <w:sz w:val="24"/>
          <w:szCs w:val="24"/>
          <w14:textOutline w14:w="0" w14:cap="flat" w14:cmpd="sng" w14:algn="ctr">
            <w14:noFill/>
            <w14:prstDash w14:val="solid"/>
            <w14:round/>
          </w14:textOutline>
        </w:rPr>
        <w:t>obvious cost would be the initial</w:t>
      </w:r>
      <w:r w:rsidR="00982794">
        <w:rPr>
          <w:rFonts w:ascii="Helvetica" w:hAnsi="Helvetica" w:cs="Helvetica"/>
          <w:sz w:val="24"/>
          <w:szCs w:val="24"/>
          <w14:textOutline w14:w="0" w14:cap="flat" w14:cmpd="sng" w14:algn="ctr">
            <w14:noFill/>
            <w14:prstDash w14:val="solid"/>
            <w14:round/>
          </w14:textOutline>
        </w:rPr>
        <w:t xml:space="preserve"> cost of developing the GoGoGrocery application. The cost of developing the application will be high. This leads to GoGoGrocery needing to find ways to </w:t>
      </w:r>
      <w:r w:rsidR="00E675FA">
        <w:rPr>
          <w:rFonts w:ascii="Helvetica" w:hAnsi="Helvetica" w:cs="Helvetica"/>
          <w:sz w:val="24"/>
          <w:szCs w:val="24"/>
          <w14:textOutline w14:w="0" w14:cap="flat" w14:cmpd="sng" w14:algn="ctr">
            <w14:noFill/>
            <w14:prstDash w14:val="solid"/>
            <w14:round/>
          </w14:textOutline>
        </w:rPr>
        <w:t xml:space="preserve">attract customers into using the application. Additional </w:t>
      </w:r>
      <w:del w:id="123" w:author="Nick Joseph" w:date="2020-11-02T19:16:00Z">
        <w:r w:rsidR="00E675FA" w:rsidDel="003D0001">
          <w:rPr>
            <w:rFonts w:ascii="Helvetica" w:hAnsi="Helvetica" w:cs="Helvetica"/>
            <w:sz w:val="24"/>
            <w:szCs w:val="24"/>
            <w14:textOutline w14:w="0" w14:cap="flat" w14:cmpd="sng" w14:algn="ctr">
              <w14:noFill/>
              <w14:prstDash w14:val="solid"/>
              <w14:round/>
            </w14:textOutline>
          </w:rPr>
          <w:delText>costs to advertising</w:delText>
        </w:r>
      </w:del>
      <w:ins w:id="124" w:author="Nick Joseph" w:date="2020-11-02T19:16:00Z">
        <w:r w:rsidR="003D0001">
          <w:rPr>
            <w:rFonts w:ascii="Helvetica" w:hAnsi="Helvetica" w:cs="Helvetica"/>
            <w:sz w:val="24"/>
            <w:szCs w:val="24"/>
            <w14:textOutline w14:w="0" w14:cap="flat" w14:cmpd="sng" w14:algn="ctr">
              <w14:noFill/>
              <w14:prstDash w14:val="solid"/>
              <w14:round/>
            </w14:textOutline>
          </w:rPr>
          <w:t>advertising costs</w:t>
        </w:r>
      </w:ins>
      <w:r w:rsidR="00E675FA">
        <w:rPr>
          <w:rFonts w:ascii="Helvetica" w:hAnsi="Helvetica" w:cs="Helvetica"/>
          <w:sz w:val="24"/>
          <w:szCs w:val="24"/>
          <w14:textOutline w14:w="0" w14:cap="flat" w14:cmpd="sng" w14:algn="ctr">
            <w14:noFill/>
            <w14:prstDash w14:val="solid"/>
            <w14:round/>
          </w14:textOutline>
        </w:rPr>
        <w:t xml:space="preserve"> will be included to gain </w:t>
      </w:r>
      <w:ins w:id="125" w:author="Nick Joseph" w:date="2020-11-02T19:16:00Z">
        <w:r w:rsidR="003D0001">
          <w:rPr>
            <w:rFonts w:ascii="Helvetica" w:hAnsi="Helvetica" w:cs="Helvetica"/>
            <w:sz w:val="24"/>
            <w:szCs w:val="24"/>
            <w14:textOutline w14:w="0" w14:cap="flat" w14:cmpd="sng" w14:algn="ctr">
              <w14:noFill/>
              <w14:prstDash w14:val="solid"/>
              <w14:round/>
            </w14:textOutline>
          </w:rPr>
          <w:t xml:space="preserve">the </w:t>
        </w:r>
      </w:ins>
      <w:del w:id="126" w:author="Nick Joseph" w:date="2020-11-02T19:16:00Z">
        <w:r w:rsidR="00E675FA" w:rsidDel="003D0001">
          <w:rPr>
            <w:rFonts w:ascii="Helvetica" w:hAnsi="Helvetica" w:cs="Helvetica"/>
            <w:sz w:val="24"/>
            <w:szCs w:val="24"/>
            <w14:textOutline w14:w="0" w14:cap="flat" w14:cmpd="sng" w14:algn="ctr">
              <w14:noFill/>
              <w14:prstDash w14:val="solid"/>
              <w14:round/>
            </w14:textOutline>
          </w:rPr>
          <w:delText xml:space="preserve">the </w:delText>
        </w:r>
      </w:del>
      <w:r w:rsidR="00E675FA">
        <w:rPr>
          <w:rFonts w:ascii="Helvetica" w:hAnsi="Helvetica" w:cs="Helvetica"/>
          <w:sz w:val="24"/>
          <w:szCs w:val="24"/>
          <w14:textOutline w14:w="0" w14:cap="flat" w14:cmpd="sng" w14:algn="ctr">
            <w14:noFill/>
            <w14:prstDash w14:val="solid"/>
            <w14:round/>
          </w14:textOutline>
        </w:rPr>
        <w:t xml:space="preserve">attention </w:t>
      </w:r>
      <w:del w:id="127" w:author="Nick Joseph" w:date="2020-11-02T19:16:00Z">
        <w:r w:rsidR="00E675FA" w:rsidDel="003D0001">
          <w:rPr>
            <w:rFonts w:ascii="Helvetica" w:hAnsi="Helvetica" w:cs="Helvetica"/>
            <w:sz w:val="24"/>
            <w:szCs w:val="24"/>
            <w14:textOutline w14:w="0" w14:cap="flat" w14:cmpd="sng" w14:algn="ctr">
              <w14:noFill/>
              <w14:prstDash w14:val="solid"/>
              <w14:round/>
            </w14:textOutline>
          </w:rPr>
          <w:delText xml:space="preserve">on </w:delText>
        </w:r>
      </w:del>
      <w:ins w:id="128" w:author="Nick Joseph" w:date="2020-11-02T19:16:00Z">
        <w:r w:rsidR="003D0001">
          <w:rPr>
            <w:rFonts w:ascii="Helvetica" w:hAnsi="Helvetica" w:cs="Helvetica"/>
            <w:sz w:val="24"/>
            <w:szCs w:val="24"/>
            <w14:textOutline w14:w="0" w14:cap="flat" w14:cmpd="sng" w14:algn="ctr">
              <w14:noFill/>
              <w14:prstDash w14:val="solid"/>
              <w14:round/>
            </w14:textOutline>
          </w:rPr>
          <w:t xml:space="preserve">of </w:t>
        </w:r>
      </w:ins>
      <w:r w:rsidR="00E675FA">
        <w:rPr>
          <w:rFonts w:ascii="Helvetica" w:hAnsi="Helvetica" w:cs="Helvetica"/>
          <w:sz w:val="24"/>
          <w:szCs w:val="24"/>
          <w14:textOutline w14:w="0" w14:cap="flat" w14:cmpd="sng" w14:algn="ctr">
            <w14:noFill/>
            <w14:prstDash w14:val="solid"/>
            <w14:round/>
          </w14:textOutline>
        </w:rPr>
        <w:t>potential customers for the application to succeed. GoGoGrocery will also need to pay any driver who decide</w:t>
      </w:r>
      <w:ins w:id="129" w:author="Nick Joseph" w:date="2020-11-02T19:16:00Z">
        <w:r w:rsidR="003D0001">
          <w:rPr>
            <w:rFonts w:ascii="Helvetica" w:hAnsi="Helvetica" w:cs="Helvetica"/>
            <w:sz w:val="24"/>
            <w:szCs w:val="24"/>
            <w14:textOutline w14:w="0" w14:cap="flat" w14:cmpd="sng" w14:algn="ctr">
              <w14:noFill/>
              <w14:prstDash w14:val="solid"/>
              <w14:round/>
            </w14:textOutline>
          </w:rPr>
          <w:t>s</w:t>
        </w:r>
      </w:ins>
      <w:r w:rsidR="00E675FA">
        <w:rPr>
          <w:rFonts w:ascii="Helvetica" w:hAnsi="Helvetica" w:cs="Helvetica"/>
          <w:sz w:val="24"/>
          <w:szCs w:val="24"/>
          <w14:textOutline w14:w="0" w14:cap="flat" w14:cmpd="sng" w14:algn="ctr">
            <w14:noFill/>
            <w14:prstDash w14:val="solid"/>
            <w14:round/>
          </w14:textOutline>
        </w:rPr>
        <w:t xml:space="preserve"> to sign up. The total cost of wages will vary depending on how many drivers </w:t>
      </w:r>
      <w:r w:rsidR="00E675FA">
        <w:rPr>
          <w:rFonts w:ascii="Helvetica" w:hAnsi="Helvetica" w:cs="Helvetica"/>
          <w:sz w:val="24"/>
          <w:szCs w:val="24"/>
          <w14:textOutline w14:w="0" w14:cap="flat" w14:cmpd="sng" w14:algn="ctr">
            <w14:noFill/>
            <w14:prstDash w14:val="solid"/>
            <w14:round/>
          </w14:textOutline>
        </w:rPr>
        <w:lastRenderedPageBreak/>
        <w:t xml:space="preserve">sign up. Again, this will be decided on the popularity of the application. </w:t>
      </w:r>
      <w:r w:rsidR="001D35A8">
        <w:rPr>
          <w:rFonts w:ascii="Helvetica" w:hAnsi="Helvetica" w:cs="Helvetica"/>
          <w:sz w:val="24"/>
          <w:szCs w:val="24"/>
          <w14:textOutline w14:w="0" w14:cap="flat" w14:cmpd="sng" w14:algn="ctr">
            <w14:noFill/>
            <w14:prstDash w14:val="solid"/>
            <w14:round/>
          </w14:textOutline>
        </w:rPr>
        <w:t xml:space="preserve">Finally, there will also be the cost of maintaining and updating the application </w:t>
      </w:r>
      <w:r w:rsidR="007C49A0">
        <w:rPr>
          <w:rFonts w:ascii="Helvetica" w:hAnsi="Helvetica" w:cs="Helvetica"/>
          <w:sz w:val="24"/>
          <w:szCs w:val="24"/>
          <w14:textOutline w14:w="0" w14:cap="flat" w14:cmpd="sng" w14:algn="ctr">
            <w14:noFill/>
            <w14:prstDash w14:val="solid"/>
            <w14:round/>
          </w14:textOutline>
        </w:rPr>
        <w:t>to</w:t>
      </w:r>
      <w:r w:rsidR="001D35A8">
        <w:rPr>
          <w:rFonts w:ascii="Helvetica" w:hAnsi="Helvetica" w:cs="Helvetica"/>
          <w:sz w:val="24"/>
          <w:szCs w:val="24"/>
          <w14:textOutline w14:w="0" w14:cap="flat" w14:cmpd="sng" w14:algn="ctr">
            <w14:noFill/>
            <w14:prstDash w14:val="solid"/>
            <w14:round/>
          </w14:textOutline>
        </w:rPr>
        <w:t xml:space="preserve"> sustain the quality of it.</w:t>
      </w:r>
    </w:p>
    <w:p w14:paraId="4BDD475B" w14:textId="0BCA5469" w:rsidR="001D35A8" w:rsidRDefault="001D35A8" w:rsidP="001D35A8">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t>1.6 Constraints</w:t>
      </w:r>
    </w:p>
    <w:p w14:paraId="472BF3DD" w14:textId="69717768" w:rsidR="00106AA8" w:rsidRDefault="001D35A8" w:rsidP="003C5621">
      <w:pPr>
        <w:spacing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 xml:space="preserve"> </w:t>
      </w:r>
      <w:r w:rsidR="00DD0E9F">
        <w:rPr>
          <w:rFonts w:ascii="Helvetica" w:hAnsi="Helvetica" w:cs="Helvetica"/>
          <w:sz w:val="24"/>
          <w:szCs w:val="24"/>
          <w14:textOutline w14:w="0" w14:cap="flat" w14:cmpd="sng" w14:algn="ctr">
            <w14:noFill/>
            <w14:prstDash w14:val="solid"/>
            <w14:round/>
          </w14:textOutline>
        </w:rPr>
        <w:tab/>
        <w:t>The items below are a list of constraints</w:t>
      </w:r>
      <w:r w:rsidR="007C49A0">
        <w:rPr>
          <w:rFonts w:ascii="Helvetica" w:hAnsi="Helvetica" w:cs="Helvetica"/>
          <w:sz w:val="24"/>
          <w:szCs w:val="24"/>
          <w14:textOutline w14:w="0" w14:cap="flat" w14:cmpd="sng" w14:algn="ctr">
            <w14:noFill/>
            <w14:prstDash w14:val="solid"/>
            <w14:round/>
          </w14:textOutline>
        </w:rPr>
        <w:t xml:space="preserve"> related to the GoGoGrocery application and OpenXcell:</w:t>
      </w:r>
    </w:p>
    <w:p w14:paraId="40FED182" w14:textId="6541B628" w:rsidR="007C49A0" w:rsidRDefault="007C49A0" w:rsidP="00E7165B">
      <w:pPr>
        <w:pStyle w:val="ListParagraph"/>
        <w:numPr>
          <w:ilvl w:val="0"/>
          <w:numId w:val="10"/>
        </w:numPr>
        <w:spacing w:after="240" w:line="276"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 xml:space="preserve">The application must run </w:t>
      </w:r>
      <w:del w:id="130" w:author="Nick Joseph" w:date="2020-11-02T19:17:00Z">
        <w:r w:rsidDel="003D0001">
          <w:rPr>
            <w:rFonts w:ascii="Helvetica" w:hAnsi="Helvetica" w:cs="Helvetica"/>
            <w:sz w:val="24"/>
            <w:szCs w:val="24"/>
            <w14:textOutline w14:w="0" w14:cap="flat" w14:cmpd="sng" w14:algn="ctr">
              <w14:noFill/>
              <w14:prstDash w14:val="solid"/>
              <w14:round/>
            </w14:textOutline>
          </w:rPr>
          <w:delText xml:space="preserve">in </w:delText>
        </w:r>
      </w:del>
      <w:ins w:id="131" w:author="Nick Joseph" w:date="2020-11-02T19:17:00Z">
        <w:r w:rsidR="003D0001">
          <w:rPr>
            <w:rFonts w:ascii="Helvetica" w:hAnsi="Helvetica" w:cs="Helvetica"/>
            <w:sz w:val="24"/>
            <w:szCs w:val="24"/>
            <w14:textOutline w14:w="0" w14:cap="flat" w14:cmpd="sng" w14:algn="ctr">
              <w14:noFill/>
              <w14:prstDash w14:val="solid"/>
              <w14:round/>
            </w14:textOutline>
          </w:rPr>
          <w:t xml:space="preserve">on the </w:t>
        </w:r>
      </w:ins>
      <w:r>
        <w:rPr>
          <w:rFonts w:ascii="Helvetica" w:hAnsi="Helvetica" w:cs="Helvetica"/>
          <w:sz w:val="24"/>
          <w:szCs w:val="24"/>
          <w14:textOutline w14:w="0" w14:cap="flat" w14:cmpd="sng" w14:algn="ctr">
            <w14:noFill/>
            <w14:prstDash w14:val="solid"/>
            <w14:round/>
          </w14:textOutline>
        </w:rPr>
        <w:t xml:space="preserve">most popular devices as customers and drivers will have varying types. For </w:t>
      </w:r>
      <w:proofErr w:type="gramStart"/>
      <w:r>
        <w:rPr>
          <w:rFonts w:ascii="Helvetica" w:hAnsi="Helvetica" w:cs="Helvetica"/>
          <w:sz w:val="24"/>
          <w:szCs w:val="24"/>
          <w14:textOutline w14:w="0" w14:cap="flat" w14:cmpd="sng" w14:algn="ctr">
            <w14:noFill/>
            <w14:prstDash w14:val="solid"/>
            <w14:round/>
          </w14:textOutline>
        </w:rPr>
        <w:t>example</w:t>
      </w:r>
      <w:proofErr w:type="gramEnd"/>
      <w:del w:id="132" w:author="Nick Joseph" w:date="2020-11-02T19:17:00Z">
        <w:r w:rsidDel="003D0001">
          <w:rPr>
            <w:rFonts w:ascii="Helvetica" w:hAnsi="Helvetica" w:cs="Helvetica"/>
            <w:sz w:val="24"/>
            <w:szCs w:val="24"/>
            <w14:textOutline w14:w="0" w14:cap="flat" w14:cmpd="sng" w14:algn="ctr">
              <w14:noFill/>
              <w14:prstDash w14:val="solid"/>
              <w14:round/>
            </w14:textOutline>
          </w:rPr>
          <w:delText>:</w:delText>
        </w:r>
      </w:del>
      <w:r>
        <w:rPr>
          <w:rFonts w:ascii="Helvetica" w:hAnsi="Helvetica" w:cs="Helvetica"/>
          <w:sz w:val="24"/>
          <w:szCs w:val="24"/>
          <w14:textOutline w14:w="0" w14:cap="flat" w14:cmpd="sng" w14:algn="ctr">
            <w14:noFill/>
            <w14:prstDash w14:val="solid"/>
            <w14:round/>
          </w14:textOutline>
        </w:rPr>
        <w:t xml:space="preserve"> iPhone and Android. OpenXcell will </w:t>
      </w:r>
      <w:del w:id="133" w:author="Nick Joseph" w:date="2020-11-02T19:17:00Z">
        <w:r w:rsidDel="003D0001">
          <w:rPr>
            <w:rFonts w:ascii="Helvetica" w:hAnsi="Helvetica" w:cs="Helvetica"/>
            <w:sz w:val="24"/>
            <w:szCs w:val="24"/>
            <w14:textOutline w14:w="0" w14:cap="flat" w14:cmpd="sng" w14:algn="ctr">
              <w14:noFill/>
              <w14:prstDash w14:val="solid"/>
              <w14:round/>
            </w14:textOutline>
          </w:rPr>
          <w:delText xml:space="preserve">must </w:delText>
        </w:r>
      </w:del>
      <w:r>
        <w:rPr>
          <w:rFonts w:ascii="Helvetica" w:hAnsi="Helvetica" w:cs="Helvetica"/>
          <w:sz w:val="24"/>
          <w:szCs w:val="24"/>
          <w14:textOutline w14:w="0" w14:cap="flat" w14:cmpd="sng" w14:algn="ctr">
            <w14:noFill/>
            <w14:prstDash w14:val="solid"/>
            <w14:round/>
          </w14:textOutline>
        </w:rPr>
        <w:t>create an application that runs efficiently and fairly between each device.</w:t>
      </w:r>
    </w:p>
    <w:p w14:paraId="7C0D03BE" w14:textId="24F61BE9" w:rsidR="007C49A0" w:rsidRDefault="00E7165B" w:rsidP="00E7165B">
      <w:pPr>
        <w:pStyle w:val="ListParagraph"/>
        <w:numPr>
          <w:ilvl w:val="0"/>
          <w:numId w:val="10"/>
        </w:numPr>
        <w:spacing w:after="240" w:line="276"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Over</w:t>
      </w:r>
      <w:ins w:id="134" w:author="Nick Joseph" w:date="2020-11-02T19:17:00Z">
        <w:r w:rsidR="003D0001">
          <w:rPr>
            <w:rFonts w:ascii="Helvetica" w:hAnsi="Helvetica" w:cs="Helvetica"/>
            <w:sz w:val="24"/>
            <w:szCs w:val="24"/>
            <w14:textOutline w14:w="0" w14:cap="flat" w14:cmpd="sng" w14:algn="ctr">
              <w14:noFill/>
              <w14:prstDash w14:val="solid"/>
              <w14:round/>
            </w14:textOutline>
          </w:rPr>
          <w:t xml:space="preserve"> </w:t>
        </w:r>
      </w:ins>
      <w:r>
        <w:rPr>
          <w:rFonts w:ascii="Helvetica" w:hAnsi="Helvetica" w:cs="Helvetica"/>
          <w:sz w:val="24"/>
          <w:szCs w:val="24"/>
          <w14:textOutline w14:w="0" w14:cap="flat" w14:cmpd="sng" w14:algn="ctr">
            <w14:noFill/>
            <w14:prstDash w14:val="solid"/>
            <w14:round/>
          </w14:textOutline>
        </w:rPr>
        <w:t>time, costs will increase due to upgrading and maintaining the system to make sure the application will always run as intended.</w:t>
      </w:r>
    </w:p>
    <w:p w14:paraId="122A5F2E" w14:textId="2DEAC39C" w:rsidR="00E7165B" w:rsidRDefault="00E7165B" w:rsidP="00E7165B">
      <w:pPr>
        <w:pStyle w:val="ListParagraph"/>
        <w:numPr>
          <w:ilvl w:val="0"/>
          <w:numId w:val="10"/>
        </w:numPr>
        <w:spacing w:after="240" w:line="276"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 xml:space="preserve">The goal is to create the application efficiently and with as low of a cost as possible. The project outline must be clear and well defined to make sure there are no misunderstandings and mistakes when developing the application. </w:t>
      </w:r>
    </w:p>
    <w:p w14:paraId="28C5AAC6" w14:textId="6D3DE848" w:rsidR="002318F1" w:rsidRDefault="00E7165B" w:rsidP="00E7165B">
      <w:pPr>
        <w:pStyle w:val="ListParagraph"/>
        <w:numPr>
          <w:ilvl w:val="0"/>
          <w:numId w:val="10"/>
        </w:numPr>
        <w:spacing w:after="240" w:line="276" w:lineRule="auto"/>
        <w:rPr>
          <w:ins w:id="135" w:author="Nick Joseph" w:date="2020-11-07T01:55:00Z"/>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 xml:space="preserve">Advertising the application is crucial as the </w:t>
      </w:r>
      <w:r w:rsidR="002318F1">
        <w:rPr>
          <w:rFonts w:ascii="Helvetica" w:hAnsi="Helvetica" w:cs="Helvetica"/>
          <w:sz w:val="24"/>
          <w:szCs w:val="24"/>
          <w14:textOutline w14:w="0" w14:cap="flat" w14:cmpd="sng" w14:algn="ctr">
            <w14:noFill/>
            <w14:prstDash w14:val="solid"/>
            <w14:round/>
          </w14:textOutline>
        </w:rPr>
        <w:t>number</w:t>
      </w:r>
      <w:r>
        <w:rPr>
          <w:rFonts w:ascii="Helvetica" w:hAnsi="Helvetica" w:cs="Helvetica"/>
          <w:sz w:val="24"/>
          <w:szCs w:val="24"/>
          <w14:textOutline w14:w="0" w14:cap="flat" w14:cmpd="sng" w14:algn="ctr">
            <w14:noFill/>
            <w14:prstDash w14:val="solid"/>
            <w14:round/>
          </w14:textOutline>
        </w:rPr>
        <w:t xml:space="preserve"> of users using the application will determine the outcome of success. </w:t>
      </w:r>
      <w:r w:rsidR="002318F1">
        <w:rPr>
          <w:rFonts w:ascii="Helvetica" w:hAnsi="Helvetica" w:cs="Helvetica"/>
          <w:sz w:val="24"/>
          <w:szCs w:val="24"/>
          <w14:textOutline w14:w="0" w14:cap="flat" w14:cmpd="sng" w14:algn="ctr">
            <w14:noFill/>
            <w14:prstDash w14:val="solid"/>
            <w14:round/>
          </w14:textOutline>
        </w:rPr>
        <w:t>More advertising means more potential users thus, increasing the popularity of the application.</w:t>
      </w:r>
    </w:p>
    <w:p w14:paraId="7B050132" w14:textId="5AF3DC7B" w:rsidR="00716467" w:rsidRDefault="00716467" w:rsidP="00E7165B">
      <w:pPr>
        <w:pStyle w:val="ListParagraph"/>
        <w:numPr>
          <w:ilvl w:val="0"/>
          <w:numId w:val="10"/>
        </w:numPr>
        <w:spacing w:after="240" w:line="276" w:lineRule="auto"/>
        <w:rPr>
          <w:rFonts w:ascii="Helvetica" w:hAnsi="Helvetica" w:cs="Helvetica"/>
          <w:sz w:val="24"/>
          <w:szCs w:val="24"/>
          <w14:textOutline w14:w="0" w14:cap="flat" w14:cmpd="sng" w14:algn="ctr">
            <w14:noFill/>
            <w14:prstDash w14:val="solid"/>
            <w14:round/>
          </w14:textOutline>
        </w:rPr>
      </w:pPr>
      <w:ins w:id="136" w:author="Nick Joseph" w:date="2020-11-07T01:55:00Z">
        <w:r>
          <w:rPr>
            <w:rFonts w:ascii="Helvetica" w:hAnsi="Helvetica" w:cs="Helvetica"/>
            <w:sz w:val="24"/>
            <w:szCs w:val="24"/>
            <w14:textOutline w14:w="0" w14:cap="flat" w14:cmpd="sng" w14:algn="ctr">
              <w14:noFill/>
              <w14:prstDash w14:val="solid"/>
              <w14:round/>
            </w14:textOutline>
          </w:rPr>
          <w:t xml:space="preserve">Due to the COVID-19 pandemic, </w:t>
        </w:r>
      </w:ins>
      <w:ins w:id="137" w:author="Nick Joseph" w:date="2020-11-07T01:56:00Z">
        <w:r>
          <w:rPr>
            <w:rFonts w:ascii="Helvetica" w:hAnsi="Helvetica" w:cs="Helvetica"/>
            <w:sz w:val="24"/>
            <w:szCs w:val="24"/>
            <w14:textOutline w14:w="0" w14:cap="flat" w14:cmpd="sng" w14:algn="ctr">
              <w14:noFill/>
              <w14:prstDash w14:val="solid"/>
              <w14:round/>
            </w14:textOutline>
          </w:rPr>
          <w:t xml:space="preserve">the </w:t>
        </w:r>
      </w:ins>
      <w:ins w:id="138" w:author="Nick Joseph" w:date="2020-11-07T01:55:00Z">
        <w:r>
          <w:rPr>
            <w:rFonts w:ascii="Helvetica" w:hAnsi="Helvetica" w:cs="Helvetica"/>
            <w:sz w:val="24"/>
            <w:szCs w:val="24"/>
            <w14:textOutline w14:w="0" w14:cap="flat" w14:cmpd="sng" w14:algn="ctr">
              <w14:noFill/>
              <w14:prstDash w14:val="solid"/>
              <w14:round/>
            </w14:textOutline>
          </w:rPr>
          <w:t xml:space="preserve">development of the application may encounter a roadblock due to restrictions such as the lockdown rule. This </w:t>
        </w:r>
      </w:ins>
      <w:ins w:id="139" w:author="Nick Joseph" w:date="2020-11-07T01:56:00Z">
        <w:r>
          <w:rPr>
            <w:rFonts w:ascii="Helvetica" w:hAnsi="Helvetica" w:cs="Helvetica"/>
            <w:sz w:val="24"/>
            <w:szCs w:val="24"/>
            <w14:textOutline w14:w="0" w14:cap="flat" w14:cmpd="sng" w14:algn="ctr">
              <w14:noFill/>
              <w14:prstDash w14:val="solid"/>
              <w14:round/>
            </w14:textOutline>
          </w:rPr>
          <w:t>will hinder the development and may decrease efficiency, effectiveness, and increase costs.</w:t>
        </w:r>
      </w:ins>
    </w:p>
    <w:p w14:paraId="11C6773E" w14:textId="4F9A1C98" w:rsidR="002318F1" w:rsidRDefault="002318F1" w:rsidP="002318F1">
      <w:pPr>
        <w:spacing w:after="240" w:line="240" w:lineRule="auto"/>
        <w:rPr>
          <w:ins w:id="140" w:author="Nick Joseph" w:date="2020-11-01T20:24:00Z"/>
          <w:rFonts w:ascii="Helvetica" w:hAnsi="Helvetica" w:cs="Helvetica"/>
          <w:b/>
          <w:bCs/>
          <w:color w:val="538135" w:themeColor="accent6" w:themeShade="BF"/>
          <w:sz w:val="32"/>
          <w:szCs w:val="32"/>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t>1.7 Recommendation</w:t>
      </w:r>
    </w:p>
    <w:p w14:paraId="6647D67F" w14:textId="260D8047" w:rsidR="00E86464" w:rsidRDefault="00E86464" w:rsidP="002318F1">
      <w:pPr>
        <w:spacing w:after="240" w:line="240" w:lineRule="auto"/>
        <w:rPr>
          <w:ins w:id="141" w:author="Nick Joseph" w:date="2020-11-02T19:34:00Z"/>
          <w:rFonts w:ascii="Helvetica" w:hAnsi="Helvetica" w:cs="Helvetica"/>
          <w:sz w:val="24"/>
          <w:szCs w:val="24"/>
          <w14:textOutline w14:w="0" w14:cap="flat" w14:cmpd="sng" w14:algn="ctr">
            <w14:noFill/>
            <w14:prstDash w14:val="solid"/>
            <w14:round/>
          </w14:textOutline>
        </w:rPr>
      </w:pPr>
      <w:ins w:id="142" w:author="Nick Joseph" w:date="2020-11-01T20:25:00Z">
        <w:r>
          <w:rPr>
            <w:rFonts w:ascii="Helvetica" w:hAnsi="Helvetica" w:cs="Helvetica"/>
            <w:sz w:val="24"/>
            <w:szCs w:val="24"/>
            <w14:textOutline w14:w="0" w14:cap="flat" w14:cmpd="sng" w14:algn="ctr">
              <w14:noFill/>
              <w14:prstDash w14:val="solid"/>
              <w14:round/>
            </w14:textOutline>
          </w:rPr>
          <w:tab/>
          <w:t xml:space="preserve">It is </w:t>
        </w:r>
      </w:ins>
      <w:ins w:id="143" w:author="Nick Joseph" w:date="2020-11-01T20:26:00Z">
        <w:r>
          <w:rPr>
            <w:rFonts w:ascii="Helvetica" w:hAnsi="Helvetica" w:cs="Helvetica"/>
            <w:sz w:val="24"/>
            <w:szCs w:val="24"/>
            <w14:textOutline w14:w="0" w14:cap="flat" w14:cmpd="sng" w14:algn="ctr">
              <w14:noFill/>
              <w14:prstDash w14:val="solid"/>
              <w14:round/>
            </w14:textOutline>
          </w:rPr>
          <w:t xml:space="preserve">strongly recommended that OpenXcell </w:t>
        </w:r>
      </w:ins>
      <w:ins w:id="144" w:author="Nick Joseph" w:date="2020-11-01T20:43:00Z">
        <w:r w:rsidR="00E4418E">
          <w:rPr>
            <w:rFonts w:ascii="Helvetica" w:hAnsi="Helvetica" w:cs="Helvetica"/>
            <w:sz w:val="24"/>
            <w:szCs w:val="24"/>
            <w14:textOutline w14:w="0" w14:cap="flat" w14:cmpd="sng" w14:algn="ctr">
              <w14:noFill/>
              <w14:prstDash w14:val="solid"/>
              <w14:round/>
            </w14:textOutline>
          </w:rPr>
          <w:t xml:space="preserve">thoroughly reads and understands the contents within the system proposal. </w:t>
        </w:r>
      </w:ins>
      <w:ins w:id="145" w:author="Nick Joseph" w:date="2020-11-01T20:50:00Z">
        <w:r w:rsidR="002E63D5">
          <w:rPr>
            <w:rFonts w:ascii="Helvetica" w:hAnsi="Helvetica" w:cs="Helvetica"/>
            <w:sz w:val="24"/>
            <w:szCs w:val="24"/>
            <w14:textOutline w14:w="0" w14:cap="flat" w14:cmpd="sng" w14:algn="ctr">
              <w14:noFill/>
              <w14:prstDash w14:val="solid"/>
              <w14:round/>
            </w14:textOutline>
          </w:rPr>
          <w:t xml:space="preserve">If OpenXcell finds any concerns or roadblocks after reading </w:t>
        </w:r>
      </w:ins>
      <w:ins w:id="146" w:author="Nick Joseph" w:date="2020-11-01T20:51:00Z">
        <w:r w:rsidR="002E63D5">
          <w:rPr>
            <w:rFonts w:ascii="Helvetica" w:hAnsi="Helvetica" w:cs="Helvetica"/>
            <w:sz w:val="24"/>
            <w:szCs w:val="24"/>
            <w14:textOutline w14:w="0" w14:cap="flat" w14:cmpd="sng" w14:algn="ctr">
              <w14:noFill/>
              <w14:prstDash w14:val="solid"/>
              <w14:round/>
            </w14:textOutline>
          </w:rPr>
          <w:t xml:space="preserve">the proposal, </w:t>
        </w:r>
      </w:ins>
      <w:ins w:id="147" w:author="Nick Joseph" w:date="2020-11-01T20:52:00Z">
        <w:r w:rsidR="002E63D5">
          <w:rPr>
            <w:rFonts w:ascii="Helvetica" w:hAnsi="Helvetica" w:cs="Helvetica"/>
            <w:sz w:val="24"/>
            <w:szCs w:val="24"/>
            <w14:textOutline w14:w="0" w14:cap="flat" w14:cmpd="sng" w14:algn="ctr">
              <w14:noFill/>
              <w14:prstDash w14:val="solid"/>
              <w14:round/>
            </w14:textOutline>
          </w:rPr>
          <w:t>OpenXcell can make altercations that they believe will better the final application. All altercations must be informed to the GoGoGrocery team</w:t>
        </w:r>
      </w:ins>
      <w:ins w:id="148" w:author="Nick Joseph" w:date="2020-11-01T20:53:00Z">
        <w:r w:rsidR="002E63D5">
          <w:rPr>
            <w:rFonts w:ascii="Helvetica" w:hAnsi="Helvetica" w:cs="Helvetica"/>
            <w:sz w:val="24"/>
            <w:szCs w:val="24"/>
            <w14:textOutline w14:w="0" w14:cap="flat" w14:cmpd="sng" w14:algn="ctr">
              <w14:noFill/>
              <w14:prstDash w14:val="solid"/>
              <w14:round/>
            </w14:textOutline>
          </w:rPr>
          <w:t xml:space="preserve">. GoGoGrocery recommends </w:t>
        </w:r>
      </w:ins>
      <w:ins w:id="149" w:author="Nick Joseph" w:date="2020-11-01T20:54:00Z">
        <w:r w:rsidR="002E63D5">
          <w:rPr>
            <w:rFonts w:ascii="Helvetica" w:hAnsi="Helvetica" w:cs="Helvetica"/>
            <w:sz w:val="24"/>
            <w:szCs w:val="24"/>
            <w14:textOutline w14:w="0" w14:cap="flat" w14:cmpd="sng" w14:algn="ctr">
              <w14:noFill/>
              <w14:prstDash w14:val="solid"/>
              <w14:round/>
            </w14:textOutline>
          </w:rPr>
          <w:t>having</w:t>
        </w:r>
      </w:ins>
      <w:ins w:id="150" w:author="Nick Joseph" w:date="2020-11-01T20:53:00Z">
        <w:r w:rsidR="002E63D5">
          <w:rPr>
            <w:rFonts w:ascii="Helvetica" w:hAnsi="Helvetica" w:cs="Helvetica"/>
            <w:sz w:val="24"/>
            <w:szCs w:val="24"/>
            <w14:textOutline w14:w="0" w14:cap="flat" w14:cmpd="sng" w14:algn="ctr">
              <w14:noFill/>
              <w14:prstDash w14:val="solid"/>
              <w14:round/>
            </w14:textOutline>
          </w:rPr>
          <w:t xml:space="preserve"> meetings at the end of a week to share progress and keep track </w:t>
        </w:r>
      </w:ins>
      <w:ins w:id="151" w:author="Nick Joseph" w:date="2020-11-02T19:17:00Z">
        <w:r w:rsidR="003D0001">
          <w:rPr>
            <w:rFonts w:ascii="Helvetica" w:hAnsi="Helvetica" w:cs="Helvetica"/>
            <w:sz w:val="24"/>
            <w:szCs w:val="24"/>
            <w14:textOutline w14:w="0" w14:cap="flat" w14:cmpd="sng" w14:algn="ctr">
              <w14:noFill/>
              <w14:prstDash w14:val="solid"/>
              <w14:round/>
            </w14:textOutline>
          </w:rPr>
          <w:t>of</w:t>
        </w:r>
      </w:ins>
      <w:ins w:id="152" w:author="Nick Joseph" w:date="2020-11-01T20:53:00Z">
        <w:r w:rsidR="002E63D5">
          <w:rPr>
            <w:rFonts w:ascii="Helvetica" w:hAnsi="Helvetica" w:cs="Helvetica"/>
            <w:sz w:val="24"/>
            <w:szCs w:val="24"/>
            <w14:textOutline w14:w="0" w14:cap="flat" w14:cmpd="sng" w14:algn="ctr">
              <w14:noFill/>
              <w14:prstDash w14:val="solid"/>
              <w14:round/>
            </w14:textOutline>
          </w:rPr>
          <w:t xml:space="preserve"> the schedule. </w:t>
        </w:r>
      </w:ins>
      <w:ins w:id="153" w:author="Nick Joseph" w:date="2020-11-01T20:55:00Z">
        <w:r w:rsidR="002E63D5">
          <w:rPr>
            <w:rFonts w:ascii="Helvetica" w:hAnsi="Helvetica" w:cs="Helvetica"/>
            <w:sz w:val="24"/>
            <w:szCs w:val="24"/>
            <w14:textOutline w14:w="0" w14:cap="flat" w14:cmpd="sng" w14:algn="ctr">
              <w14:noFill/>
              <w14:prstDash w14:val="solid"/>
              <w14:round/>
            </w14:textOutline>
          </w:rPr>
          <w:t>If OpenXcell follows the steps, the application will be completed.</w:t>
        </w:r>
      </w:ins>
    </w:p>
    <w:p w14:paraId="6EFEFAEF" w14:textId="46ED862E" w:rsidR="00D179BC" w:rsidRDefault="00D179BC" w:rsidP="002318F1">
      <w:pPr>
        <w:spacing w:after="240" w:line="240" w:lineRule="auto"/>
        <w:rPr>
          <w:ins w:id="154" w:author="Nick Joseph" w:date="2020-11-02T19:34:00Z"/>
          <w:rFonts w:ascii="Helvetica" w:hAnsi="Helvetica" w:cs="Helvetica"/>
          <w:sz w:val="24"/>
          <w:szCs w:val="24"/>
          <w14:textOutline w14:w="0" w14:cap="flat" w14:cmpd="sng" w14:algn="ctr">
            <w14:noFill/>
            <w14:prstDash w14:val="solid"/>
            <w14:round/>
          </w14:textOutline>
        </w:rPr>
      </w:pPr>
    </w:p>
    <w:p w14:paraId="21416728" w14:textId="651F3834" w:rsidR="00D179BC" w:rsidRDefault="00D179BC" w:rsidP="002318F1">
      <w:pPr>
        <w:spacing w:after="240" w:line="240" w:lineRule="auto"/>
        <w:rPr>
          <w:ins w:id="155" w:author="Nick Joseph" w:date="2020-11-02T19:34:00Z"/>
          <w:rFonts w:ascii="Helvetica" w:hAnsi="Helvetica" w:cs="Helvetica"/>
          <w:sz w:val="24"/>
          <w:szCs w:val="24"/>
          <w14:textOutline w14:w="0" w14:cap="flat" w14:cmpd="sng" w14:algn="ctr">
            <w14:noFill/>
            <w14:prstDash w14:val="solid"/>
            <w14:round/>
          </w14:textOutline>
        </w:rPr>
      </w:pPr>
    </w:p>
    <w:p w14:paraId="79BC1873" w14:textId="4002F3C1" w:rsidR="00D179BC" w:rsidRDefault="00D179BC" w:rsidP="002318F1">
      <w:pPr>
        <w:spacing w:after="240" w:line="240" w:lineRule="auto"/>
        <w:rPr>
          <w:ins w:id="156" w:author="Nick Joseph" w:date="2020-11-02T19:34:00Z"/>
          <w:rFonts w:ascii="Helvetica" w:hAnsi="Helvetica" w:cs="Helvetica"/>
          <w:sz w:val="24"/>
          <w:szCs w:val="24"/>
          <w14:textOutline w14:w="0" w14:cap="flat" w14:cmpd="sng" w14:algn="ctr">
            <w14:noFill/>
            <w14:prstDash w14:val="solid"/>
            <w14:round/>
          </w14:textOutline>
        </w:rPr>
      </w:pPr>
    </w:p>
    <w:p w14:paraId="4C4E163E" w14:textId="6AB82E46" w:rsidR="00D179BC" w:rsidRDefault="00D179BC" w:rsidP="002318F1">
      <w:pPr>
        <w:spacing w:after="240" w:line="240" w:lineRule="auto"/>
        <w:rPr>
          <w:ins w:id="157" w:author="Nick Joseph" w:date="2020-11-02T19:34:00Z"/>
          <w:rFonts w:ascii="Helvetica" w:hAnsi="Helvetica" w:cs="Helvetica"/>
          <w:sz w:val="24"/>
          <w:szCs w:val="24"/>
          <w14:textOutline w14:w="0" w14:cap="flat" w14:cmpd="sng" w14:algn="ctr">
            <w14:noFill/>
            <w14:prstDash w14:val="solid"/>
            <w14:round/>
          </w14:textOutline>
        </w:rPr>
      </w:pPr>
    </w:p>
    <w:p w14:paraId="4D3581ED" w14:textId="77777777" w:rsidR="00D179BC" w:rsidRPr="00E86464" w:rsidRDefault="00D179BC" w:rsidP="002318F1">
      <w:pPr>
        <w:spacing w:after="240" w:line="240" w:lineRule="auto"/>
        <w:rPr>
          <w:rFonts w:ascii="Helvetica" w:hAnsi="Helvetica" w:cs="Helvetica"/>
          <w:sz w:val="24"/>
          <w:szCs w:val="24"/>
          <w14:textOutline w14:w="0" w14:cap="flat" w14:cmpd="sng" w14:algn="ctr">
            <w14:noFill/>
            <w14:prstDash w14:val="solid"/>
            <w14:round/>
          </w14:textOutline>
          <w:rPrChange w:id="158" w:author="Nick Joseph" w:date="2020-11-01T20:25:00Z">
            <w:rPr>
              <w:rFonts w:ascii="Helvetica" w:hAnsi="Helvetica" w:cs="Helvetica"/>
              <w:b/>
              <w:bCs/>
              <w:color w:val="538135" w:themeColor="accent6" w:themeShade="BF"/>
              <w:sz w:val="32"/>
              <w:szCs w:val="32"/>
              <w14:textOutline w14:w="0" w14:cap="flat" w14:cmpd="sng" w14:algn="ctr">
                <w14:noFill/>
                <w14:prstDash w14:val="solid"/>
                <w14:round/>
              </w14:textOutline>
            </w:rPr>
          </w:rPrChange>
        </w:rPr>
      </w:pPr>
    </w:p>
    <w:p w14:paraId="17304601" w14:textId="18FB677F" w:rsidR="002318F1" w:rsidRDefault="002318F1" w:rsidP="002318F1">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lastRenderedPageBreak/>
        <w:t>1.8 Document Overview</w:t>
      </w:r>
    </w:p>
    <w:p w14:paraId="1936F957" w14:textId="1943987B" w:rsidR="002318F1" w:rsidRDefault="002318F1" w:rsidP="002318F1">
      <w:pPr>
        <w:spacing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This documents currently contain the following sections:</w:t>
      </w:r>
    </w:p>
    <w:p w14:paraId="3F67FDE5" w14:textId="0B0537E7" w:rsidR="00A65BB2" w:rsidRPr="00A65BB2" w:rsidRDefault="00A65BB2" w:rsidP="00A65BB2">
      <w:pPr>
        <w:pStyle w:val="ListParagraph"/>
        <w:numPr>
          <w:ilvl w:val="0"/>
          <w:numId w:val="12"/>
        </w:numPr>
        <w:spacing w:after="240" w:line="276" w:lineRule="auto"/>
        <w:rPr>
          <w:rFonts w:ascii="Helvetica" w:hAnsi="Helvetica" w:cs="Helvetica"/>
          <w:b/>
          <w:bCs/>
          <w:sz w:val="24"/>
          <w:szCs w:val="24"/>
          <w14:textOutline w14:w="0" w14:cap="flat" w14:cmpd="sng" w14:algn="ctr">
            <w14:noFill/>
            <w14:prstDash w14:val="solid"/>
            <w14:round/>
          </w14:textOutline>
        </w:rPr>
      </w:pPr>
      <w:r w:rsidRPr="00A65BB2">
        <w:rPr>
          <w:rFonts w:ascii="Helvetica" w:hAnsi="Helvetica" w:cs="Helvetica"/>
          <w:sz w:val="24"/>
          <w:szCs w:val="24"/>
          <w:u w:val="single"/>
          <w14:textOutline w14:w="0" w14:cap="flat" w14:cmpd="sng" w14:algn="ctr">
            <w14:noFill/>
            <w14:prstDash w14:val="solid"/>
            <w14:round/>
          </w14:textOutline>
        </w:rPr>
        <w:t>Introduction and Overview</w:t>
      </w:r>
      <w:r>
        <w:rPr>
          <w:rFonts w:ascii="Helvetica" w:hAnsi="Helvetica" w:cs="Helvetica"/>
          <w:b/>
          <w:bCs/>
          <w:sz w:val="24"/>
          <w:szCs w:val="24"/>
          <w14:textOutline w14:w="0" w14:cap="flat" w14:cmpd="sng" w14:algn="ctr">
            <w14:noFill/>
            <w14:prstDash w14:val="solid"/>
            <w14:round/>
          </w14:textOutline>
        </w:rPr>
        <w:t xml:space="preserve"> </w:t>
      </w:r>
      <w:r>
        <w:rPr>
          <w:rFonts w:ascii="Helvetica" w:hAnsi="Helvetica" w:cs="Helvetica"/>
          <w:sz w:val="24"/>
          <w:szCs w:val="24"/>
          <w14:textOutline w14:w="0" w14:cap="flat" w14:cmpd="sng" w14:algn="ctr">
            <w14:noFill/>
            <w14:prstDash w14:val="solid"/>
            <w14:round/>
          </w14:textOutline>
        </w:rPr>
        <w:t>–</w:t>
      </w:r>
      <w:r w:rsidRPr="00A65BB2">
        <w:rPr>
          <w:rFonts w:ascii="Helvetica" w:hAnsi="Helvetica" w:cs="Helvetica"/>
          <w:sz w:val="24"/>
          <w:szCs w:val="24"/>
          <w14:textOutline w14:w="0" w14:cap="flat" w14:cmpd="sng" w14:algn="ctr">
            <w14:noFill/>
            <w14:prstDash w14:val="solid"/>
            <w14:round/>
          </w14:textOutline>
        </w:rPr>
        <w:t xml:space="preserve"> Infor</w:t>
      </w:r>
      <w:r>
        <w:rPr>
          <w:rFonts w:ascii="Helvetica" w:hAnsi="Helvetica" w:cs="Helvetica"/>
          <w:sz w:val="24"/>
          <w:szCs w:val="24"/>
          <w14:textOutline w14:w="0" w14:cap="flat" w14:cmpd="sng" w14:algn="ctr">
            <w14:noFill/>
            <w14:prstDash w14:val="solid"/>
            <w14:round/>
          </w14:textOutline>
        </w:rPr>
        <w:t>mation about the application including the benefits, cost, and constraints.</w:t>
      </w:r>
    </w:p>
    <w:p w14:paraId="1DB2D889" w14:textId="4BDF2CB9" w:rsidR="00A65BB2" w:rsidRPr="00A65BB2" w:rsidRDefault="00A65BB2" w:rsidP="00A65BB2">
      <w:pPr>
        <w:pStyle w:val="ListParagraph"/>
        <w:numPr>
          <w:ilvl w:val="0"/>
          <w:numId w:val="12"/>
        </w:numPr>
        <w:spacing w:after="240" w:line="276" w:lineRule="auto"/>
        <w:rPr>
          <w:rFonts w:ascii="Helvetica" w:hAnsi="Helvetica" w:cs="Helvetica"/>
          <w:b/>
          <w:bCs/>
          <w:sz w:val="24"/>
          <w:szCs w:val="24"/>
          <w14:textOutline w14:w="0" w14:cap="flat" w14:cmpd="sng" w14:algn="ctr">
            <w14:noFill/>
            <w14:prstDash w14:val="solid"/>
            <w14:round/>
          </w14:textOutline>
        </w:rPr>
      </w:pPr>
      <w:r w:rsidRPr="00A65BB2">
        <w:rPr>
          <w:rFonts w:ascii="Helvetica" w:hAnsi="Helvetica" w:cs="Helvetica"/>
          <w:sz w:val="24"/>
          <w:szCs w:val="24"/>
          <w:u w:val="single"/>
          <w14:textOutline w14:w="0" w14:cap="flat" w14:cmpd="sng" w14:algn="ctr">
            <w14:noFill/>
            <w14:prstDash w14:val="solid"/>
            <w14:round/>
          </w14:textOutline>
        </w:rPr>
        <w:t>System Initiation</w:t>
      </w:r>
      <w:r>
        <w:rPr>
          <w:rFonts w:ascii="Helvetica" w:hAnsi="Helvetica" w:cs="Helvetica"/>
          <w:b/>
          <w:bCs/>
          <w:sz w:val="24"/>
          <w:szCs w:val="24"/>
          <w14:textOutline w14:w="0" w14:cap="flat" w14:cmpd="sng" w14:algn="ctr">
            <w14:noFill/>
            <w14:prstDash w14:val="solid"/>
            <w14:round/>
          </w14:textOutline>
        </w:rPr>
        <w:t xml:space="preserve"> </w:t>
      </w:r>
      <w:r w:rsidRPr="00A65BB2">
        <w:rPr>
          <w:rFonts w:ascii="Helvetica" w:hAnsi="Helvetica" w:cs="Helvetica"/>
          <w:sz w:val="24"/>
          <w:szCs w:val="24"/>
          <w14:textOutline w14:w="0" w14:cap="flat" w14:cmpd="sng" w14:algn="ctr">
            <w14:noFill/>
            <w14:prstDash w14:val="solid"/>
            <w14:round/>
          </w14:textOutline>
        </w:rPr>
        <w:t>– A copy of the systems request</w:t>
      </w:r>
      <w:r>
        <w:rPr>
          <w:rFonts w:ascii="Helvetica" w:hAnsi="Helvetica" w:cs="Helvetica"/>
          <w:sz w:val="24"/>
          <w:szCs w:val="24"/>
          <w14:textOutline w14:w="0" w14:cap="flat" w14:cmpd="sng" w14:algn="ctr">
            <w14:noFill/>
            <w14:prstDash w14:val="solid"/>
            <w14:round/>
          </w14:textOutline>
        </w:rPr>
        <w:t>.</w:t>
      </w:r>
    </w:p>
    <w:p w14:paraId="0D255D6A" w14:textId="652D6673" w:rsidR="00A65BB2" w:rsidRPr="00A65BB2" w:rsidRDefault="00A65BB2" w:rsidP="00A65BB2">
      <w:pPr>
        <w:pStyle w:val="ListParagraph"/>
        <w:numPr>
          <w:ilvl w:val="0"/>
          <w:numId w:val="12"/>
        </w:numPr>
        <w:spacing w:after="240" w:line="276" w:lineRule="auto"/>
        <w:rPr>
          <w:rFonts w:ascii="Helvetica" w:hAnsi="Helvetica" w:cs="Helvetica"/>
          <w:b/>
          <w:bCs/>
          <w:sz w:val="24"/>
          <w:szCs w:val="24"/>
          <w14:textOutline w14:w="0" w14:cap="flat" w14:cmpd="sng" w14:algn="ctr">
            <w14:noFill/>
            <w14:prstDash w14:val="solid"/>
            <w14:round/>
          </w14:textOutline>
        </w:rPr>
      </w:pPr>
      <w:r w:rsidRPr="00A65BB2">
        <w:rPr>
          <w:rFonts w:ascii="Helvetica" w:hAnsi="Helvetica" w:cs="Helvetica"/>
          <w:sz w:val="24"/>
          <w:szCs w:val="24"/>
          <w:u w:val="single"/>
          <w14:textOutline w14:w="0" w14:cap="flat" w14:cmpd="sng" w14:algn="ctr">
            <w14:noFill/>
            <w14:prstDash w14:val="solid"/>
            <w14:round/>
          </w14:textOutline>
        </w:rPr>
        <w:t>Feasibility Assessment</w:t>
      </w:r>
      <w:r>
        <w:rPr>
          <w:rFonts w:ascii="Helvetica" w:hAnsi="Helvetica" w:cs="Helvetica"/>
          <w:b/>
          <w:bCs/>
          <w:sz w:val="24"/>
          <w:szCs w:val="24"/>
          <w14:textOutline w14:w="0" w14:cap="flat" w14:cmpd="sng" w14:algn="ctr">
            <w14:noFill/>
            <w14:prstDash w14:val="solid"/>
            <w14:round/>
          </w14:textOutline>
        </w:rPr>
        <w:t xml:space="preserve"> </w:t>
      </w:r>
      <w:r w:rsidRPr="00A65BB2">
        <w:rPr>
          <w:rFonts w:ascii="Helvetica" w:hAnsi="Helvetica" w:cs="Helvetica"/>
          <w:sz w:val="24"/>
          <w:szCs w:val="24"/>
          <w14:textOutline w14:w="0" w14:cap="flat" w14:cmpd="sng" w14:algn="ctr">
            <w14:noFill/>
            <w14:prstDash w14:val="solid"/>
            <w14:round/>
          </w14:textOutline>
        </w:rPr>
        <w:t>–</w:t>
      </w:r>
      <w:r>
        <w:rPr>
          <w:rFonts w:ascii="Helvetica" w:hAnsi="Helvetica" w:cs="Helvetica"/>
          <w:b/>
          <w:bCs/>
          <w:sz w:val="24"/>
          <w:szCs w:val="24"/>
          <w14:textOutline w14:w="0" w14:cap="flat" w14:cmpd="sng" w14:algn="ctr">
            <w14:noFill/>
            <w14:prstDash w14:val="solid"/>
            <w14:round/>
          </w14:textOutline>
        </w:rPr>
        <w:t xml:space="preserve"> </w:t>
      </w:r>
      <w:r w:rsidRPr="00A65BB2">
        <w:rPr>
          <w:rFonts w:ascii="Helvetica" w:hAnsi="Helvetica" w:cs="Helvetica"/>
          <w:sz w:val="24"/>
          <w:szCs w:val="24"/>
          <w14:textOutline w14:w="0" w14:cap="flat" w14:cmpd="sng" w14:algn="ctr">
            <w14:noFill/>
            <w14:prstDash w14:val="solid"/>
            <w14:round/>
          </w14:textOutline>
        </w:rPr>
        <w:t>An analysis of the five areas of feasibility.</w:t>
      </w:r>
    </w:p>
    <w:p w14:paraId="4EBBAEAD" w14:textId="70FCAEA9" w:rsidR="00A65BB2" w:rsidRPr="00D179BC" w:rsidRDefault="00A65BB2" w:rsidP="00A65BB2">
      <w:pPr>
        <w:pStyle w:val="ListParagraph"/>
        <w:numPr>
          <w:ilvl w:val="0"/>
          <w:numId w:val="12"/>
        </w:numPr>
        <w:spacing w:after="240" w:line="276" w:lineRule="auto"/>
        <w:rPr>
          <w:ins w:id="159" w:author="Nick Joseph" w:date="2020-11-02T19:28:00Z"/>
          <w:rFonts w:ascii="Helvetica" w:hAnsi="Helvetica" w:cs="Helvetica"/>
          <w:b/>
          <w:bCs/>
          <w:sz w:val="24"/>
          <w:szCs w:val="24"/>
          <w14:textOutline w14:w="0" w14:cap="flat" w14:cmpd="sng" w14:algn="ctr">
            <w14:noFill/>
            <w14:prstDash w14:val="solid"/>
            <w14:round/>
          </w14:textOutline>
          <w:rPrChange w:id="160" w:author="Nick Joseph" w:date="2020-11-02T19:28:00Z">
            <w:rPr>
              <w:ins w:id="161" w:author="Nick Joseph" w:date="2020-11-02T19:28:00Z"/>
              <w:rFonts w:ascii="Helvetica" w:hAnsi="Helvetica" w:cs="Helvetica"/>
              <w:sz w:val="24"/>
              <w:szCs w:val="24"/>
              <w14:textOutline w14:w="0" w14:cap="flat" w14:cmpd="sng" w14:algn="ctr">
                <w14:noFill/>
                <w14:prstDash w14:val="solid"/>
                <w14:round/>
              </w14:textOutline>
            </w:rPr>
          </w:rPrChange>
        </w:rPr>
      </w:pPr>
      <w:r w:rsidRPr="00A65BB2">
        <w:rPr>
          <w:rFonts w:ascii="Helvetica" w:hAnsi="Helvetica" w:cs="Helvetica"/>
          <w:sz w:val="24"/>
          <w:szCs w:val="24"/>
          <w:u w:val="single"/>
          <w14:textOutline w14:w="0" w14:cap="flat" w14:cmpd="sng" w14:algn="ctr">
            <w14:noFill/>
            <w14:prstDash w14:val="solid"/>
            <w14:round/>
          </w14:textOutline>
        </w:rPr>
        <w:t>Requirements Definition</w:t>
      </w:r>
      <w:r>
        <w:rPr>
          <w:rFonts w:ascii="Helvetica" w:hAnsi="Helvetica" w:cs="Helvetica"/>
          <w:b/>
          <w:bCs/>
          <w:sz w:val="24"/>
          <w:szCs w:val="24"/>
          <w14:textOutline w14:w="0" w14:cap="flat" w14:cmpd="sng" w14:algn="ctr">
            <w14:noFill/>
            <w14:prstDash w14:val="solid"/>
            <w14:round/>
          </w14:textOutline>
        </w:rPr>
        <w:t xml:space="preserve"> </w:t>
      </w:r>
      <w:r w:rsidRPr="00A65BB2">
        <w:rPr>
          <w:rFonts w:ascii="Helvetica" w:hAnsi="Helvetica" w:cs="Helvetica"/>
          <w:sz w:val="24"/>
          <w:szCs w:val="24"/>
          <w14:textOutline w14:w="0" w14:cap="flat" w14:cmpd="sng" w14:algn="ctr">
            <w14:noFill/>
            <w14:prstDash w14:val="solid"/>
            <w14:round/>
          </w14:textOutline>
        </w:rPr>
        <w:t>–</w:t>
      </w:r>
      <w:r>
        <w:rPr>
          <w:rFonts w:ascii="Helvetica" w:hAnsi="Helvetica" w:cs="Helvetica"/>
          <w:b/>
          <w:bCs/>
          <w:sz w:val="24"/>
          <w:szCs w:val="24"/>
          <w14:textOutline w14:w="0" w14:cap="flat" w14:cmpd="sng" w14:algn="ctr">
            <w14:noFill/>
            <w14:prstDash w14:val="solid"/>
            <w14:round/>
          </w14:textOutline>
        </w:rPr>
        <w:t xml:space="preserve"> </w:t>
      </w:r>
      <w:r w:rsidRPr="00A65BB2">
        <w:rPr>
          <w:rFonts w:ascii="Helvetica" w:hAnsi="Helvetica" w:cs="Helvetica"/>
          <w:sz w:val="24"/>
          <w:szCs w:val="24"/>
          <w14:textOutline w14:w="0" w14:cap="flat" w14:cmpd="sng" w14:algn="ctr">
            <w14:noFill/>
            <w14:prstDash w14:val="solid"/>
            <w14:round/>
          </w14:textOutline>
        </w:rPr>
        <w:t>A text overview of system services and behavioral properties.</w:t>
      </w:r>
    </w:p>
    <w:p w14:paraId="28C56E53" w14:textId="4F228668" w:rsidR="00D179BC" w:rsidRDefault="00D179BC" w:rsidP="00A65BB2">
      <w:pPr>
        <w:pStyle w:val="ListParagraph"/>
        <w:numPr>
          <w:ilvl w:val="0"/>
          <w:numId w:val="12"/>
        </w:numPr>
        <w:spacing w:after="240" w:line="276" w:lineRule="auto"/>
        <w:rPr>
          <w:ins w:id="162" w:author="Nick Joseph" w:date="2020-11-02T19:29:00Z"/>
          <w:rFonts w:ascii="Helvetica" w:hAnsi="Helvetica" w:cs="Helvetica"/>
          <w:b/>
          <w:bCs/>
          <w:sz w:val="24"/>
          <w:szCs w:val="24"/>
          <w14:textOutline w14:w="0" w14:cap="flat" w14:cmpd="sng" w14:algn="ctr">
            <w14:noFill/>
            <w14:prstDash w14:val="solid"/>
            <w14:round/>
          </w14:textOutline>
        </w:rPr>
      </w:pPr>
      <w:ins w:id="163" w:author="Nick Joseph" w:date="2020-11-02T19:28:00Z">
        <w:r>
          <w:rPr>
            <w:rFonts w:ascii="Helvetica" w:hAnsi="Helvetica" w:cs="Helvetica"/>
            <w:sz w:val="24"/>
            <w:szCs w:val="24"/>
            <w:u w:val="single"/>
            <w14:textOutline w14:w="0" w14:cap="flat" w14:cmpd="sng" w14:algn="ctr">
              <w14:noFill/>
              <w14:prstDash w14:val="solid"/>
              <w14:round/>
            </w14:textOutline>
          </w:rPr>
          <w:t xml:space="preserve">Requirements Model </w:t>
        </w:r>
        <w:r w:rsidRPr="00D179BC">
          <w:rPr>
            <w:rFonts w:ascii="Helvetica" w:hAnsi="Helvetica" w:cs="Helvetica"/>
            <w:sz w:val="24"/>
            <w:szCs w:val="24"/>
            <w14:textOutline w14:w="0" w14:cap="flat" w14:cmpd="sng" w14:algn="ctr">
              <w14:noFill/>
              <w14:prstDash w14:val="solid"/>
              <w14:round/>
            </w14:textOutline>
            <w:rPrChange w:id="164" w:author="Nick Joseph" w:date="2020-11-02T19:33:00Z">
              <w:rPr>
                <w:rFonts w:ascii="Helvetica" w:hAnsi="Helvetica" w:cs="Helvetica"/>
                <w:b/>
                <w:bCs/>
                <w:sz w:val="24"/>
                <w:szCs w:val="24"/>
                <w14:textOutline w14:w="0" w14:cap="flat" w14:cmpd="sng" w14:algn="ctr">
                  <w14:noFill/>
                  <w14:prstDash w14:val="solid"/>
                  <w14:round/>
                </w14:textOutline>
              </w:rPr>
            </w:rPrChange>
          </w:rPr>
          <w:t xml:space="preserve">– A model of requirements </w:t>
        </w:r>
      </w:ins>
      <w:ins w:id="165" w:author="Nick Joseph" w:date="2020-11-02T19:29:00Z">
        <w:r w:rsidRPr="00D179BC">
          <w:rPr>
            <w:rFonts w:ascii="Helvetica" w:hAnsi="Helvetica" w:cs="Helvetica"/>
            <w:sz w:val="24"/>
            <w:szCs w:val="24"/>
            <w14:textOutline w14:w="0" w14:cap="flat" w14:cmpd="sng" w14:algn="ctr">
              <w14:noFill/>
              <w14:prstDash w14:val="solid"/>
              <w14:round/>
            </w14:textOutline>
            <w:rPrChange w:id="166" w:author="Nick Joseph" w:date="2020-11-02T19:33:00Z">
              <w:rPr>
                <w:rFonts w:ascii="Helvetica" w:hAnsi="Helvetica" w:cs="Helvetica"/>
                <w:b/>
                <w:bCs/>
                <w:sz w:val="24"/>
                <w:szCs w:val="24"/>
                <w14:textOutline w14:w="0" w14:cap="flat" w14:cmpd="sng" w14:algn="ctr">
                  <w14:noFill/>
                  <w14:prstDash w14:val="solid"/>
                  <w14:round/>
                </w14:textOutline>
              </w:rPr>
            </w:rPrChange>
          </w:rPr>
          <w:t>and scenarios of the application.</w:t>
        </w:r>
      </w:ins>
    </w:p>
    <w:p w14:paraId="7A8B1ED1" w14:textId="2346F1E9" w:rsidR="00D179BC" w:rsidRDefault="00D179BC" w:rsidP="00A65BB2">
      <w:pPr>
        <w:pStyle w:val="ListParagraph"/>
        <w:numPr>
          <w:ilvl w:val="0"/>
          <w:numId w:val="12"/>
        </w:numPr>
        <w:spacing w:after="240" w:line="276" w:lineRule="auto"/>
        <w:rPr>
          <w:ins w:id="167" w:author="Nick Joseph" w:date="2020-11-02T19:30:00Z"/>
          <w:rFonts w:ascii="Helvetica" w:hAnsi="Helvetica" w:cs="Helvetica"/>
          <w:b/>
          <w:bCs/>
          <w:sz w:val="24"/>
          <w:szCs w:val="24"/>
          <w14:textOutline w14:w="0" w14:cap="flat" w14:cmpd="sng" w14:algn="ctr">
            <w14:noFill/>
            <w14:prstDash w14:val="solid"/>
            <w14:round/>
          </w14:textOutline>
        </w:rPr>
      </w:pPr>
      <w:ins w:id="168" w:author="Nick Joseph" w:date="2020-11-02T19:29:00Z">
        <w:r>
          <w:rPr>
            <w:rFonts w:ascii="Helvetica" w:hAnsi="Helvetica" w:cs="Helvetica"/>
            <w:sz w:val="24"/>
            <w:szCs w:val="24"/>
            <w:u w:val="single"/>
            <w14:textOutline w14:w="0" w14:cap="flat" w14:cmpd="sng" w14:algn="ctr">
              <w14:noFill/>
              <w14:prstDash w14:val="solid"/>
              <w14:round/>
            </w14:textOutline>
          </w:rPr>
          <w:t xml:space="preserve">System Evolution </w:t>
        </w:r>
        <w:r w:rsidRPr="00D179BC">
          <w:rPr>
            <w:rFonts w:ascii="Helvetica" w:hAnsi="Helvetica" w:cs="Helvetica"/>
            <w:sz w:val="24"/>
            <w:szCs w:val="24"/>
            <w14:textOutline w14:w="0" w14:cap="flat" w14:cmpd="sng" w14:algn="ctr">
              <w14:noFill/>
              <w14:prstDash w14:val="solid"/>
              <w14:round/>
            </w14:textOutline>
            <w:rPrChange w:id="169" w:author="Nick Joseph" w:date="2020-11-02T19:33:00Z">
              <w:rPr>
                <w:rFonts w:ascii="Helvetica" w:hAnsi="Helvetica" w:cs="Helvetica"/>
                <w:b/>
                <w:bCs/>
                <w:sz w:val="24"/>
                <w:szCs w:val="24"/>
                <w14:textOutline w14:w="0" w14:cap="flat" w14:cmpd="sng" w14:algn="ctr">
                  <w14:noFill/>
                  <w14:prstDash w14:val="solid"/>
                  <w14:round/>
                </w14:textOutline>
              </w:rPr>
            </w:rPrChange>
          </w:rPr>
          <w:t xml:space="preserve">– Outlines the </w:t>
        </w:r>
      </w:ins>
      <w:ins w:id="170" w:author="Nick Joseph" w:date="2020-11-02T19:30:00Z">
        <w:r w:rsidRPr="00D179BC">
          <w:rPr>
            <w:rFonts w:ascii="Helvetica" w:hAnsi="Helvetica" w:cs="Helvetica"/>
            <w:sz w:val="24"/>
            <w:szCs w:val="24"/>
            <w14:textOutline w14:w="0" w14:cap="flat" w14:cmpd="sng" w14:algn="ctr">
              <w14:noFill/>
              <w14:prstDash w14:val="solid"/>
              <w14:round/>
            </w14:textOutline>
            <w:rPrChange w:id="171" w:author="Nick Joseph" w:date="2020-11-02T19:33:00Z">
              <w:rPr>
                <w:rFonts w:ascii="Helvetica" w:hAnsi="Helvetica" w:cs="Helvetica"/>
                <w:b/>
                <w:bCs/>
                <w:sz w:val="24"/>
                <w:szCs w:val="24"/>
                <w14:textOutline w14:w="0" w14:cap="flat" w14:cmpd="sng" w14:algn="ctr">
                  <w14:noFill/>
                  <w14:prstDash w14:val="solid"/>
                  <w14:round/>
                </w14:textOutline>
              </w:rPr>
            </w:rPrChange>
          </w:rPr>
          <w:t>functionality, maintenance</w:t>
        </w:r>
      </w:ins>
      <w:ins w:id="172" w:author="Nick Joseph" w:date="2020-11-08T19:51:00Z">
        <w:r w:rsidR="009C2B7D">
          <w:rPr>
            <w:rFonts w:ascii="Helvetica" w:hAnsi="Helvetica" w:cs="Helvetica"/>
            <w:sz w:val="24"/>
            <w:szCs w:val="24"/>
            <w14:textOutline w14:w="0" w14:cap="flat" w14:cmpd="sng" w14:algn="ctr">
              <w14:noFill/>
              <w14:prstDash w14:val="solid"/>
              <w14:round/>
            </w14:textOutline>
          </w:rPr>
          <w:t>,</w:t>
        </w:r>
      </w:ins>
      <w:ins w:id="173" w:author="Nick Joseph" w:date="2020-11-02T19:30:00Z">
        <w:r w:rsidRPr="00D179BC">
          <w:rPr>
            <w:rFonts w:ascii="Helvetica" w:hAnsi="Helvetica" w:cs="Helvetica"/>
            <w:sz w:val="24"/>
            <w:szCs w:val="24"/>
            <w14:textOutline w14:w="0" w14:cap="flat" w14:cmpd="sng" w14:algn="ctr">
              <w14:noFill/>
              <w14:prstDash w14:val="solid"/>
              <w14:round/>
            </w14:textOutline>
            <w:rPrChange w:id="174" w:author="Nick Joseph" w:date="2020-11-02T19:33:00Z">
              <w:rPr>
                <w:rFonts w:ascii="Helvetica" w:hAnsi="Helvetica" w:cs="Helvetica"/>
                <w:b/>
                <w:bCs/>
                <w:sz w:val="24"/>
                <w:szCs w:val="24"/>
                <w14:textOutline w14:w="0" w14:cap="flat" w14:cmpd="sng" w14:algn="ctr">
                  <w14:noFill/>
                  <w14:prstDash w14:val="solid"/>
                  <w14:round/>
                </w14:textOutline>
              </w:rPr>
            </w:rPrChange>
          </w:rPr>
          <w:t xml:space="preserve"> and potential upgrades of the application.</w:t>
        </w:r>
      </w:ins>
    </w:p>
    <w:p w14:paraId="6E00B343" w14:textId="01A23B7C" w:rsidR="00D179BC" w:rsidRDefault="00D179BC" w:rsidP="00A65BB2">
      <w:pPr>
        <w:pStyle w:val="ListParagraph"/>
        <w:numPr>
          <w:ilvl w:val="0"/>
          <w:numId w:val="12"/>
        </w:numPr>
        <w:spacing w:after="240" w:line="276" w:lineRule="auto"/>
        <w:rPr>
          <w:ins w:id="175" w:author="Nick Joseph" w:date="2020-11-02T19:31:00Z"/>
          <w:rFonts w:ascii="Helvetica" w:hAnsi="Helvetica" w:cs="Helvetica"/>
          <w:b/>
          <w:bCs/>
          <w:sz w:val="24"/>
          <w:szCs w:val="24"/>
          <w14:textOutline w14:w="0" w14:cap="flat" w14:cmpd="sng" w14:algn="ctr">
            <w14:noFill/>
            <w14:prstDash w14:val="solid"/>
            <w14:round/>
          </w14:textOutline>
        </w:rPr>
      </w:pPr>
      <w:ins w:id="176" w:author="Nick Joseph" w:date="2020-11-02T19:30:00Z">
        <w:r>
          <w:rPr>
            <w:rFonts w:ascii="Helvetica" w:hAnsi="Helvetica" w:cs="Helvetica"/>
            <w:sz w:val="24"/>
            <w:szCs w:val="24"/>
            <w:u w:val="single"/>
            <w14:textOutline w14:w="0" w14:cap="flat" w14:cmpd="sng" w14:algn="ctr">
              <w14:noFill/>
              <w14:prstDash w14:val="solid"/>
              <w14:round/>
            </w14:textOutline>
          </w:rPr>
          <w:t xml:space="preserve">Conclusions and recommendations </w:t>
        </w:r>
        <w:r w:rsidRPr="00D179BC">
          <w:rPr>
            <w:rFonts w:ascii="Helvetica" w:hAnsi="Helvetica" w:cs="Helvetica"/>
            <w:sz w:val="24"/>
            <w:szCs w:val="24"/>
            <w14:textOutline w14:w="0" w14:cap="flat" w14:cmpd="sng" w14:algn="ctr">
              <w14:noFill/>
              <w14:prstDash w14:val="solid"/>
              <w14:round/>
            </w14:textOutline>
            <w:rPrChange w:id="177" w:author="Nick Joseph" w:date="2020-11-02T19:33:00Z">
              <w:rPr>
                <w:rFonts w:ascii="Helvetica" w:hAnsi="Helvetica" w:cs="Helvetica"/>
                <w:b/>
                <w:bCs/>
                <w:sz w:val="24"/>
                <w:szCs w:val="24"/>
                <w14:textOutline w14:w="0" w14:cap="flat" w14:cmpd="sng" w14:algn="ctr">
                  <w14:noFill/>
                  <w14:prstDash w14:val="solid"/>
                  <w14:round/>
                </w14:textOutline>
              </w:rPr>
            </w:rPrChange>
          </w:rPr>
          <w:t xml:space="preserve">– A summary of the </w:t>
        </w:r>
      </w:ins>
      <w:ins w:id="178" w:author="Nick Joseph" w:date="2020-11-02T19:31:00Z">
        <w:r w:rsidRPr="00D179BC">
          <w:rPr>
            <w:rFonts w:ascii="Helvetica" w:hAnsi="Helvetica" w:cs="Helvetica"/>
            <w:sz w:val="24"/>
            <w:szCs w:val="24"/>
            <w14:textOutline w14:w="0" w14:cap="flat" w14:cmpd="sng" w14:algn="ctr">
              <w14:noFill/>
              <w14:prstDash w14:val="solid"/>
              <w14:round/>
            </w14:textOutline>
            <w:rPrChange w:id="179" w:author="Nick Joseph" w:date="2020-11-02T19:33:00Z">
              <w:rPr>
                <w:rFonts w:ascii="Helvetica" w:hAnsi="Helvetica" w:cs="Helvetica"/>
                <w:b/>
                <w:bCs/>
                <w:sz w:val="24"/>
                <w:szCs w:val="24"/>
                <w14:textOutline w14:w="0" w14:cap="flat" w14:cmpd="sng" w14:algn="ctr">
                  <w14:noFill/>
                  <w14:prstDash w14:val="solid"/>
                  <w14:round/>
                </w14:textOutline>
              </w:rPr>
            </w:rPrChange>
          </w:rPr>
          <w:t>system proposal with recommendations about the application.</w:t>
        </w:r>
      </w:ins>
    </w:p>
    <w:p w14:paraId="47D0AF94" w14:textId="3B6EC34B" w:rsidR="00D179BC" w:rsidRPr="00D179BC" w:rsidRDefault="00D179BC" w:rsidP="00A65BB2">
      <w:pPr>
        <w:pStyle w:val="ListParagraph"/>
        <w:numPr>
          <w:ilvl w:val="0"/>
          <w:numId w:val="12"/>
        </w:numPr>
        <w:spacing w:after="240" w:line="276" w:lineRule="auto"/>
        <w:rPr>
          <w:ins w:id="180" w:author="Nick Joseph" w:date="2020-11-02T19:33:00Z"/>
          <w:rFonts w:ascii="Helvetica" w:hAnsi="Helvetica" w:cs="Helvetica"/>
          <w:b/>
          <w:bCs/>
          <w:sz w:val="24"/>
          <w:szCs w:val="24"/>
          <w14:textOutline w14:w="0" w14:cap="flat" w14:cmpd="sng" w14:algn="ctr">
            <w14:noFill/>
            <w14:prstDash w14:val="solid"/>
            <w14:round/>
          </w14:textOutline>
          <w:rPrChange w:id="181" w:author="Nick Joseph" w:date="2020-11-02T19:33:00Z">
            <w:rPr>
              <w:ins w:id="182" w:author="Nick Joseph" w:date="2020-11-02T19:33:00Z"/>
              <w:rFonts w:ascii="Helvetica" w:hAnsi="Helvetica" w:cs="Helvetica"/>
              <w:sz w:val="24"/>
              <w:szCs w:val="24"/>
              <w:u w:val="single"/>
              <w14:textOutline w14:w="0" w14:cap="flat" w14:cmpd="sng" w14:algn="ctr">
                <w14:noFill/>
                <w14:prstDash w14:val="solid"/>
                <w14:round/>
              </w14:textOutline>
            </w:rPr>
          </w:rPrChange>
        </w:rPr>
      </w:pPr>
      <w:ins w:id="183" w:author="Nick Joseph" w:date="2020-11-02T19:31:00Z">
        <w:r>
          <w:rPr>
            <w:rFonts w:ascii="Helvetica" w:hAnsi="Helvetica" w:cs="Helvetica"/>
            <w:sz w:val="24"/>
            <w:szCs w:val="24"/>
            <w:u w:val="single"/>
            <w14:textOutline w14:w="0" w14:cap="flat" w14:cmpd="sng" w14:algn="ctr">
              <w14:noFill/>
              <w14:prstDash w14:val="solid"/>
              <w14:round/>
            </w14:textOutline>
          </w:rPr>
          <w:t>Appendices</w:t>
        </w:r>
      </w:ins>
      <w:ins w:id="184" w:author="Nick Joseph" w:date="2020-11-08T19:49:00Z">
        <w:r w:rsidR="009C2B7D">
          <w:rPr>
            <w:rFonts w:ascii="Helvetica" w:hAnsi="Helvetica" w:cs="Helvetica"/>
            <w:sz w:val="24"/>
            <w:szCs w:val="24"/>
            <w:u w:val="single"/>
            <w14:textOutline w14:w="0" w14:cap="flat" w14:cmpd="sng" w14:algn="ctr">
              <w14:noFill/>
              <w14:prstDash w14:val="solid"/>
              <w14:round/>
            </w14:textOutline>
          </w:rPr>
          <w:t xml:space="preserve"> </w:t>
        </w:r>
      </w:ins>
      <w:ins w:id="185" w:author="Nick Joseph" w:date="2020-11-08T19:51:00Z">
        <w:r w:rsidR="009C2B7D" w:rsidRPr="009C2B7D">
          <w:rPr>
            <w:rFonts w:ascii="Helvetica" w:hAnsi="Helvetica" w:cs="Helvetica"/>
            <w:sz w:val="24"/>
            <w:szCs w:val="24"/>
            <w14:textOutline w14:w="0" w14:cap="flat" w14:cmpd="sng" w14:algn="ctr">
              <w14:noFill/>
              <w14:prstDash w14:val="solid"/>
              <w14:round/>
            </w14:textOutline>
            <w:rPrChange w:id="186" w:author="Nick Joseph" w:date="2020-11-08T19:51:00Z">
              <w:rPr>
                <w:rFonts w:ascii="Helvetica" w:hAnsi="Helvetica" w:cs="Helvetica"/>
                <w:sz w:val="24"/>
                <w:szCs w:val="24"/>
                <w:u w:val="single"/>
                <w14:textOutline w14:w="0" w14:cap="flat" w14:cmpd="sng" w14:algn="ctr">
                  <w14:noFill/>
                  <w14:prstDash w14:val="solid"/>
                  <w14:round/>
                </w14:textOutline>
              </w:rPr>
            </w:rPrChange>
          </w:rPr>
          <w:t>–</w:t>
        </w:r>
      </w:ins>
      <w:ins w:id="187" w:author="Nick Joseph" w:date="2020-11-08T19:49:00Z">
        <w:r w:rsidR="009C2B7D" w:rsidRPr="009C2B7D">
          <w:rPr>
            <w:rFonts w:ascii="Helvetica" w:hAnsi="Helvetica" w:cs="Helvetica"/>
            <w:sz w:val="24"/>
            <w:szCs w:val="24"/>
            <w14:textOutline w14:w="0" w14:cap="flat" w14:cmpd="sng" w14:algn="ctr">
              <w14:noFill/>
              <w14:prstDash w14:val="solid"/>
              <w14:round/>
            </w14:textOutline>
            <w:rPrChange w:id="188" w:author="Nick Joseph" w:date="2020-11-08T19:51:00Z">
              <w:rPr>
                <w:rFonts w:ascii="Helvetica" w:hAnsi="Helvetica" w:cs="Helvetica"/>
                <w:sz w:val="24"/>
                <w:szCs w:val="24"/>
                <w:u w:val="single"/>
                <w14:textOutline w14:w="0" w14:cap="flat" w14:cmpd="sng" w14:algn="ctr">
                  <w14:noFill/>
                  <w14:prstDash w14:val="solid"/>
                  <w14:round/>
                </w14:textOutline>
              </w:rPr>
            </w:rPrChange>
          </w:rPr>
          <w:t xml:space="preserve"> </w:t>
        </w:r>
      </w:ins>
      <w:ins w:id="189" w:author="Nick Joseph" w:date="2020-11-08T19:51:00Z">
        <w:r w:rsidR="009C2B7D" w:rsidRPr="009C2B7D">
          <w:rPr>
            <w:rFonts w:ascii="Helvetica" w:hAnsi="Helvetica" w:cs="Helvetica"/>
            <w:sz w:val="24"/>
            <w:szCs w:val="24"/>
            <w14:textOutline w14:w="0" w14:cap="flat" w14:cmpd="sng" w14:algn="ctr">
              <w14:noFill/>
              <w14:prstDash w14:val="solid"/>
              <w14:round/>
            </w14:textOutline>
            <w:rPrChange w:id="190" w:author="Nick Joseph" w:date="2020-11-08T19:51:00Z">
              <w:rPr>
                <w:rFonts w:ascii="Helvetica" w:hAnsi="Helvetica" w:cs="Helvetica"/>
                <w:sz w:val="24"/>
                <w:szCs w:val="24"/>
                <w:u w:val="single"/>
                <w14:textOutline w14:w="0" w14:cap="flat" w14:cmpd="sng" w14:algn="ctr">
                  <w14:noFill/>
                  <w14:prstDash w14:val="solid"/>
                  <w14:round/>
                </w14:textOutline>
              </w:rPr>
            </w:rPrChange>
          </w:rPr>
          <w:t>Answers from a Q &amp; A session.</w:t>
        </w:r>
      </w:ins>
    </w:p>
    <w:p w14:paraId="7A1D056D" w14:textId="0678B7BB" w:rsidR="00D179BC" w:rsidRPr="00D179BC" w:rsidRDefault="00D179BC" w:rsidP="00A65BB2">
      <w:pPr>
        <w:pStyle w:val="ListParagraph"/>
        <w:numPr>
          <w:ilvl w:val="0"/>
          <w:numId w:val="12"/>
        </w:numPr>
        <w:spacing w:after="240" w:line="276" w:lineRule="auto"/>
        <w:rPr>
          <w:rFonts w:ascii="Helvetica" w:hAnsi="Helvetica" w:cs="Helvetica"/>
          <w:b/>
          <w:bCs/>
          <w:sz w:val="24"/>
          <w:szCs w:val="24"/>
          <w14:textOutline w14:w="0" w14:cap="flat" w14:cmpd="sng" w14:algn="ctr">
            <w14:noFill/>
            <w14:prstDash w14:val="solid"/>
            <w14:round/>
          </w14:textOutline>
        </w:rPr>
      </w:pPr>
      <w:ins w:id="191" w:author="Nick Joseph" w:date="2020-11-02T19:33:00Z">
        <w:r>
          <w:rPr>
            <w:rFonts w:ascii="Helvetica" w:hAnsi="Helvetica" w:cs="Helvetica"/>
            <w:sz w:val="24"/>
            <w:szCs w:val="24"/>
            <w:u w:val="single"/>
            <w14:textOutline w14:w="0" w14:cap="flat" w14:cmpd="sng" w14:algn="ctr">
              <w14:noFill/>
              <w14:prstDash w14:val="solid"/>
              <w14:round/>
            </w14:textOutline>
          </w:rPr>
          <w:t>Glossary</w:t>
        </w:r>
        <w:r w:rsidRPr="00D179BC">
          <w:rPr>
            <w:rFonts w:ascii="Helvetica" w:hAnsi="Helvetica" w:cs="Helvetica"/>
            <w:sz w:val="24"/>
            <w:szCs w:val="24"/>
            <w14:textOutline w14:w="0" w14:cap="flat" w14:cmpd="sng" w14:algn="ctr">
              <w14:noFill/>
              <w14:prstDash w14:val="solid"/>
              <w14:round/>
            </w14:textOutline>
            <w:rPrChange w:id="192" w:author="Nick Joseph" w:date="2020-11-02T19:33:00Z">
              <w:rPr>
                <w:rFonts w:ascii="Helvetica" w:hAnsi="Helvetica" w:cs="Helvetica"/>
                <w:sz w:val="24"/>
                <w:szCs w:val="24"/>
                <w:u w:val="single"/>
                <w14:textOutline w14:w="0" w14:cap="flat" w14:cmpd="sng" w14:algn="ctr">
                  <w14:noFill/>
                  <w14:prstDash w14:val="solid"/>
                  <w14:round/>
                </w14:textOutline>
              </w:rPr>
            </w:rPrChange>
          </w:rPr>
          <w:t xml:space="preserve"> – Definition of key terms.</w:t>
        </w:r>
      </w:ins>
    </w:p>
    <w:p w14:paraId="477FC034" w14:textId="5B7151D1" w:rsidR="00A65BB2" w:rsidRPr="00A65BB2" w:rsidRDefault="00A65BB2" w:rsidP="00A65BB2">
      <w:pPr>
        <w:pStyle w:val="ListParagraph"/>
        <w:numPr>
          <w:ilvl w:val="0"/>
          <w:numId w:val="12"/>
        </w:numPr>
        <w:spacing w:after="240" w:line="276" w:lineRule="auto"/>
        <w:rPr>
          <w:rFonts w:ascii="Helvetica" w:hAnsi="Helvetica" w:cs="Helvetica"/>
          <w:b/>
          <w:bCs/>
          <w:sz w:val="24"/>
          <w:szCs w:val="24"/>
          <w14:textOutline w14:w="0" w14:cap="flat" w14:cmpd="sng" w14:algn="ctr">
            <w14:noFill/>
            <w14:prstDash w14:val="solid"/>
            <w14:round/>
          </w14:textOutline>
        </w:rPr>
      </w:pPr>
      <w:r w:rsidRPr="00A65BB2">
        <w:rPr>
          <w:rFonts w:ascii="Helvetica" w:hAnsi="Helvetica" w:cs="Helvetica"/>
          <w:sz w:val="24"/>
          <w:szCs w:val="24"/>
          <w:u w:val="single"/>
          <w14:textOutline w14:w="0" w14:cap="flat" w14:cmpd="sng" w14:algn="ctr">
            <w14:noFill/>
            <w14:prstDash w14:val="solid"/>
            <w14:round/>
          </w14:textOutline>
        </w:rPr>
        <w:t>Bibliography</w:t>
      </w:r>
      <w:r>
        <w:rPr>
          <w:rFonts w:ascii="Helvetica" w:hAnsi="Helvetica" w:cs="Helvetica"/>
          <w:b/>
          <w:bCs/>
          <w:sz w:val="24"/>
          <w:szCs w:val="24"/>
          <w14:textOutline w14:w="0" w14:cap="flat" w14:cmpd="sng" w14:algn="ctr">
            <w14:noFill/>
            <w14:prstDash w14:val="solid"/>
            <w14:round/>
          </w14:textOutline>
        </w:rPr>
        <w:t xml:space="preserve"> </w:t>
      </w:r>
      <w:r w:rsidRPr="00A65BB2">
        <w:rPr>
          <w:rFonts w:ascii="Helvetica" w:hAnsi="Helvetica" w:cs="Helvetica"/>
          <w:sz w:val="24"/>
          <w:szCs w:val="24"/>
          <w14:textOutline w14:w="0" w14:cap="flat" w14:cmpd="sng" w14:algn="ctr">
            <w14:noFill/>
            <w14:prstDash w14:val="solid"/>
            <w14:round/>
          </w14:textOutline>
        </w:rPr>
        <w:t>– A list of sources used in the proposal.</w:t>
      </w:r>
    </w:p>
    <w:p w14:paraId="6F792FEB" w14:textId="2127E541" w:rsidR="002318F1" w:rsidDel="00D179BC" w:rsidRDefault="002318F1" w:rsidP="003C5621">
      <w:pPr>
        <w:spacing w:after="240" w:line="240" w:lineRule="auto"/>
        <w:rPr>
          <w:del w:id="193" w:author="Nick Joseph" w:date="2020-11-01T20:55:00Z"/>
          <w:rFonts w:ascii="Helvetica" w:hAnsi="Helvetica" w:cs="Helvetica"/>
          <w:sz w:val="24"/>
          <w:szCs w:val="24"/>
        </w:rPr>
      </w:pPr>
    </w:p>
    <w:p w14:paraId="1292A70A" w14:textId="1F1ED57E" w:rsidR="00D179BC" w:rsidRDefault="00D179BC" w:rsidP="003C5621">
      <w:pPr>
        <w:spacing w:after="240" w:line="240" w:lineRule="auto"/>
        <w:rPr>
          <w:ins w:id="194" w:author="Nick Joseph" w:date="2020-11-02T19:34:00Z"/>
          <w:rFonts w:ascii="Helvetica" w:hAnsi="Helvetica" w:cs="Helvetica"/>
          <w:sz w:val="24"/>
          <w:szCs w:val="24"/>
        </w:rPr>
      </w:pPr>
    </w:p>
    <w:p w14:paraId="7CF118B6" w14:textId="484E0B6F" w:rsidR="00D179BC" w:rsidRDefault="00D179BC" w:rsidP="003C5621">
      <w:pPr>
        <w:spacing w:after="240" w:line="240" w:lineRule="auto"/>
        <w:rPr>
          <w:ins w:id="195" w:author="Nick Joseph" w:date="2020-11-02T19:34:00Z"/>
          <w:rFonts w:ascii="Helvetica" w:hAnsi="Helvetica" w:cs="Helvetica"/>
          <w:sz w:val="24"/>
          <w:szCs w:val="24"/>
        </w:rPr>
      </w:pPr>
    </w:p>
    <w:p w14:paraId="75196AFA" w14:textId="6B29E7DD" w:rsidR="00D179BC" w:rsidRDefault="00D179BC" w:rsidP="003C5621">
      <w:pPr>
        <w:spacing w:after="240" w:line="240" w:lineRule="auto"/>
        <w:rPr>
          <w:ins w:id="196" w:author="Nick Joseph" w:date="2020-11-02T19:34:00Z"/>
          <w:rFonts w:ascii="Helvetica" w:hAnsi="Helvetica" w:cs="Helvetica"/>
          <w:sz w:val="24"/>
          <w:szCs w:val="24"/>
        </w:rPr>
      </w:pPr>
    </w:p>
    <w:p w14:paraId="41B0EA9E" w14:textId="3B258771" w:rsidR="00D179BC" w:rsidRDefault="00D179BC" w:rsidP="003C5621">
      <w:pPr>
        <w:spacing w:after="240" w:line="240" w:lineRule="auto"/>
        <w:rPr>
          <w:ins w:id="197" w:author="Nick Joseph" w:date="2020-11-02T19:34:00Z"/>
          <w:rFonts w:ascii="Helvetica" w:hAnsi="Helvetica" w:cs="Helvetica"/>
          <w:sz w:val="24"/>
          <w:szCs w:val="24"/>
        </w:rPr>
      </w:pPr>
    </w:p>
    <w:p w14:paraId="29C9BDF0" w14:textId="3B886965" w:rsidR="00D179BC" w:rsidRDefault="00D179BC" w:rsidP="003C5621">
      <w:pPr>
        <w:spacing w:after="240" w:line="240" w:lineRule="auto"/>
        <w:rPr>
          <w:ins w:id="198" w:author="Nick Joseph" w:date="2020-11-02T19:34:00Z"/>
          <w:rFonts w:ascii="Helvetica" w:hAnsi="Helvetica" w:cs="Helvetica"/>
          <w:sz w:val="24"/>
          <w:szCs w:val="24"/>
        </w:rPr>
      </w:pPr>
    </w:p>
    <w:p w14:paraId="7B400CEC" w14:textId="633CB3A4" w:rsidR="00D179BC" w:rsidRDefault="00D179BC" w:rsidP="003C5621">
      <w:pPr>
        <w:spacing w:after="240" w:line="240" w:lineRule="auto"/>
        <w:rPr>
          <w:ins w:id="199" w:author="Nick Joseph" w:date="2020-11-02T19:34:00Z"/>
          <w:rFonts w:ascii="Helvetica" w:hAnsi="Helvetica" w:cs="Helvetica"/>
          <w:sz w:val="24"/>
          <w:szCs w:val="24"/>
        </w:rPr>
      </w:pPr>
    </w:p>
    <w:p w14:paraId="2AC488CD" w14:textId="50C0DB5E" w:rsidR="00D179BC" w:rsidRDefault="00D179BC" w:rsidP="003C5621">
      <w:pPr>
        <w:spacing w:after="240" w:line="240" w:lineRule="auto"/>
        <w:rPr>
          <w:ins w:id="200" w:author="Nick Joseph" w:date="2020-11-02T19:34:00Z"/>
          <w:rFonts w:ascii="Helvetica" w:hAnsi="Helvetica" w:cs="Helvetica"/>
          <w:sz w:val="24"/>
          <w:szCs w:val="24"/>
        </w:rPr>
      </w:pPr>
    </w:p>
    <w:p w14:paraId="11AC7626" w14:textId="203D50D8" w:rsidR="00D179BC" w:rsidRDefault="00D179BC" w:rsidP="003C5621">
      <w:pPr>
        <w:spacing w:after="240" w:line="240" w:lineRule="auto"/>
        <w:rPr>
          <w:ins w:id="201" w:author="Nick Joseph" w:date="2020-11-02T19:34:00Z"/>
          <w:rFonts w:ascii="Helvetica" w:hAnsi="Helvetica" w:cs="Helvetica"/>
          <w:sz w:val="24"/>
          <w:szCs w:val="24"/>
        </w:rPr>
      </w:pPr>
    </w:p>
    <w:p w14:paraId="6B533B6B" w14:textId="731B669D" w:rsidR="00D179BC" w:rsidRDefault="00D179BC" w:rsidP="003C5621">
      <w:pPr>
        <w:spacing w:after="240" w:line="240" w:lineRule="auto"/>
        <w:rPr>
          <w:ins w:id="202" w:author="Nick Joseph" w:date="2020-11-02T19:34:00Z"/>
          <w:rFonts w:ascii="Helvetica" w:hAnsi="Helvetica" w:cs="Helvetica"/>
          <w:sz w:val="24"/>
          <w:szCs w:val="24"/>
        </w:rPr>
      </w:pPr>
    </w:p>
    <w:p w14:paraId="7D3C80DB" w14:textId="15283A16" w:rsidR="00D179BC" w:rsidRDefault="00D179BC" w:rsidP="003C5621">
      <w:pPr>
        <w:spacing w:after="240" w:line="240" w:lineRule="auto"/>
        <w:rPr>
          <w:ins w:id="203" w:author="Nick Joseph" w:date="2020-11-02T19:34:00Z"/>
          <w:rFonts w:ascii="Helvetica" w:hAnsi="Helvetica" w:cs="Helvetica"/>
          <w:sz w:val="24"/>
          <w:szCs w:val="24"/>
        </w:rPr>
      </w:pPr>
    </w:p>
    <w:p w14:paraId="43492074" w14:textId="676EE066" w:rsidR="00D179BC" w:rsidRDefault="00D179BC" w:rsidP="003C5621">
      <w:pPr>
        <w:spacing w:after="240" w:line="240" w:lineRule="auto"/>
        <w:rPr>
          <w:ins w:id="204" w:author="Nick Joseph" w:date="2020-11-02T19:34:00Z"/>
          <w:rFonts w:ascii="Helvetica" w:hAnsi="Helvetica" w:cs="Helvetica"/>
          <w:sz w:val="24"/>
          <w:szCs w:val="24"/>
        </w:rPr>
      </w:pPr>
    </w:p>
    <w:p w14:paraId="015419E2" w14:textId="18C6383E" w:rsidR="00E7165B" w:rsidDel="00D179BC" w:rsidRDefault="00E7165B" w:rsidP="003C5621">
      <w:pPr>
        <w:spacing w:after="240" w:line="240" w:lineRule="auto"/>
        <w:rPr>
          <w:del w:id="205" w:author="Nick Joseph" w:date="2020-11-01T20:55:00Z"/>
          <w:rFonts w:ascii="Helvetica" w:hAnsi="Helvetica" w:cs="Helvetica"/>
          <w:sz w:val="24"/>
          <w:szCs w:val="24"/>
        </w:rPr>
      </w:pPr>
    </w:p>
    <w:p w14:paraId="07685F85" w14:textId="77777777" w:rsidR="00D179BC" w:rsidRPr="002318F1" w:rsidRDefault="00D179BC" w:rsidP="002318F1">
      <w:pPr>
        <w:spacing w:after="240" w:line="276" w:lineRule="auto"/>
        <w:rPr>
          <w:ins w:id="206" w:author="Nick Joseph" w:date="2020-11-02T19:34:00Z"/>
          <w:rFonts w:ascii="Helvetica" w:hAnsi="Helvetica" w:cs="Helvetica"/>
          <w:sz w:val="24"/>
          <w:szCs w:val="24"/>
          <w14:textOutline w14:w="0" w14:cap="flat" w14:cmpd="sng" w14:algn="ctr">
            <w14:noFill/>
            <w14:prstDash w14:val="solid"/>
            <w14:round/>
          </w14:textOutline>
        </w:rPr>
      </w:pPr>
    </w:p>
    <w:p w14:paraId="09B9C013" w14:textId="77777777" w:rsidR="00106AA8" w:rsidDel="002E63D5" w:rsidRDefault="00106AA8" w:rsidP="003C5621">
      <w:pPr>
        <w:spacing w:after="240" w:line="240" w:lineRule="auto"/>
        <w:rPr>
          <w:del w:id="207" w:author="Nick Joseph" w:date="2020-11-01T20:55:00Z"/>
          <w:rFonts w:ascii="Helvetica" w:hAnsi="Helvetica" w:cs="Helvetica"/>
          <w:sz w:val="24"/>
          <w:szCs w:val="24"/>
          <w14:textOutline w14:w="0" w14:cap="flat" w14:cmpd="sng" w14:algn="ctr">
            <w14:noFill/>
            <w14:prstDash w14:val="solid"/>
            <w14:round/>
          </w14:textOutline>
        </w:rPr>
      </w:pPr>
    </w:p>
    <w:p w14:paraId="312B3310" w14:textId="6152CC0B" w:rsidR="003C5621" w:rsidDel="002E63D5" w:rsidRDefault="003C5621" w:rsidP="003C5621">
      <w:pPr>
        <w:spacing w:after="240" w:line="240" w:lineRule="auto"/>
        <w:rPr>
          <w:del w:id="208" w:author="Nick Joseph" w:date="2020-11-01T20:55:00Z"/>
          <w:rFonts w:ascii="Helvetica" w:hAnsi="Helvetica" w:cs="Helvetica"/>
          <w:sz w:val="24"/>
          <w:szCs w:val="24"/>
          <w14:textOutline w14:w="0" w14:cap="flat" w14:cmpd="sng" w14:algn="ctr">
            <w14:noFill/>
            <w14:prstDash w14:val="solid"/>
            <w14:round/>
          </w14:textOutline>
        </w:rPr>
      </w:pPr>
      <w:del w:id="209" w:author="Nick Joseph" w:date="2020-11-01T20:55:00Z">
        <w:r w:rsidDel="002E63D5">
          <w:rPr>
            <w:rFonts w:ascii="Helvetica" w:hAnsi="Helvetica" w:cs="Helvetica"/>
            <w:sz w:val="24"/>
            <w:szCs w:val="24"/>
            <w14:textOutline w14:w="0" w14:cap="flat" w14:cmpd="sng" w14:algn="ctr">
              <w14:noFill/>
              <w14:prstDash w14:val="solid"/>
              <w14:round/>
            </w14:textOutline>
          </w:rPr>
          <w:tab/>
        </w:r>
      </w:del>
    </w:p>
    <w:p w14:paraId="014724DF" w14:textId="77777777" w:rsidR="003C5621" w:rsidRPr="003C5621" w:rsidDel="002E63D5" w:rsidRDefault="003C5621" w:rsidP="003C5621">
      <w:pPr>
        <w:spacing w:after="240" w:line="240" w:lineRule="auto"/>
        <w:rPr>
          <w:del w:id="210" w:author="Nick Joseph" w:date="2020-11-01T20:55:00Z"/>
          <w:rFonts w:ascii="Helvetica" w:hAnsi="Helvetica" w:cs="Helvetica"/>
          <w:sz w:val="24"/>
          <w:szCs w:val="24"/>
          <w14:textOutline w14:w="0" w14:cap="flat" w14:cmpd="sng" w14:algn="ctr">
            <w14:noFill/>
            <w14:prstDash w14:val="solid"/>
            <w14:round/>
          </w14:textOutline>
        </w:rPr>
      </w:pPr>
    </w:p>
    <w:p w14:paraId="5E03427D" w14:textId="2CAAABB7" w:rsidR="001A639A" w:rsidRDefault="001A639A" w:rsidP="003C5621">
      <w:pPr>
        <w:spacing w:after="240" w:line="240" w:lineRule="auto"/>
        <w:rPr>
          <w:rFonts w:ascii="Helvetica" w:hAnsi="Helvetica" w:cs="Helvetica"/>
          <w:sz w:val="24"/>
          <w:szCs w:val="24"/>
        </w:rPr>
      </w:pPr>
    </w:p>
    <w:p w14:paraId="2CA51488" w14:textId="77777777" w:rsidR="008C0363" w:rsidRDefault="00A65BB2" w:rsidP="008C0363">
      <w:pPr>
        <w:pStyle w:val="ListParagraph"/>
        <w:numPr>
          <w:ilvl w:val="0"/>
          <w:numId w:val="2"/>
        </w:num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r w:rsidRPr="00A65BB2">
        <w:rPr>
          <w:rFonts w:ascii="Helvetica" w:hAnsi="Helvetica" w:cs="Helvetica"/>
          <w:b/>
          <w:bCs/>
          <w:color w:val="538135" w:themeColor="accent6" w:themeShade="BF"/>
          <w:sz w:val="36"/>
          <w:szCs w:val="36"/>
          <w14:textOutline w14:w="0" w14:cap="flat" w14:cmpd="sng" w14:algn="ctr">
            <w14:noFill/>
            <w14:prstDash w14:val="solid"/>
            <w14:round/>
          </w14:textOutline>
        </w:rPr>
        <w:lastRenderedPageBreak/>
        <w:t>System Initiation</w:t>
      </w:r>
    </w:p>
    <w:p w14:paraId="170A61C0" w14:textId="4D380AFB" w:rsidR="008C0363" w:rsidRDefault="008C0363" w:rsidP="008C0363">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t xml:space="preserve">2.1 </w:t>
      </w:r>
      <w:r w:rsidRPr="008C0363">
        <w:rPr>
          <w:rFonts w:ascii="Helvetica" w:hAnsi="Helvetica" w:cs="Helvetica"/>
          <w:b/>
          <w:bCs/>
          <w:color w:val="538135" w:themeColor="accent6" w:themeShade="BF"/>
          <w:sz w:val="32"/>
          <w:szCs w:val="32"/>
          <w14:textOutline w14:w="0" w14:cap="flat" w14:cmpd="sng" w14:algn="ctr">
            <w14:noFill/>
            <w14:prstDash w14:val="solid"/>
            <w14:round/>
          </w14:textOutline>
        </w:rPr>
        <w:t>Document Overview</w:t>
      </w:r>
    </w:p>
    <w:p w14:paraId="20111F15" w14:textId="6112BBE2" w:rsidR="008C0363" w:rsidRDefault="008C0363" w:rsidP="008C0363">
      <w:pPr>
        <w:spacing w:beforeLines="40" w:before="96" w:after="40"/>
      </w:pPr>
      <w:r>
        <w:t>PIR-</w:t>
      </w:r>
      <w:r w:rsidRPr="008645EF">
        <w:rPr>
          <w:u w:val="single"/>
        </w:rPr>
        <w:t>00000</w:t>
      </w:r>
      <w:r>
        <w:t xml:space="preserve"> </w:t>
      </w:r>
      <w:r w:rsidRPr="000A2C0E">
        <w:rPr>
          <w:i/>
          <w:iCs/>
          <w:sz w:val="18"/>
        </w:rPr>
        <w:t>[</w:t>
      </w:r>
      <w:r>
        <w:rPr>
          <w:i/>
          <w:iCs/>
          <w:sz w:val="18"/>
        </w:rPr>
        <w:t xml:space="preserve">PIR </w:t>
      </w:r>
      <w:r w:rsidRPr="000A2C0E">
        <w:rPr>
          <w:i/>
          <w:iCs/>
          <w:sz w:val="18"/>
        </w:rPr>
        <w:t>Number to be assign by the Project Office]</w:t>
      </w:r>
      <w:r>
        <w:tab/>
      </w:r>
      <w:r w:rsidR="00356188">
        <w:t xml:space="preserve">              </w:t>
      </w:r>
      <w:r>
        <w:t>Project Initiation Request (PIR) – L1 v2.0</w:t>
      </w:r>
    </w:p>
    <w:p w14:paraId="4BE23847" w14:textId="362AC882" w:rsidR="008C0363" w:rsidRDefault="008C0363" w:rsidP="008C0363">
      <w:pPr>
        <w:spacing w:beforeLines="40" w:before="96" w:after="40"/>
      </w:pPr>
      <w:r>
        <w:t xml:space="preserve">Project Name: </w:t>
      </w:r>
      <w:r w:rsidRPr="00D70816">
        <w:rPr>
          <w:u w:val="single"/>
        </w:rPr>
        <w:t>GoGoGrocery</w:t>
      </w:r>
      <w:r>
        <w:tab/>
      </w:r>
      <w:r>
        <w:tab/>
      </w:r>
      <w:r>
        <w:tab/>
      </w:r>
      <w:r>
        <w:tab/>
      </w:r>
      <w:r>
        <w:tab/>
      </w:r>
      <w:r w:rsidR="00356188">
        <w:t xml:space="preserve">             </w:t>
      </w:r>
      <w:r>
        <w:t xml:space="preserve">Student Name: </w:t>
      </w:r>
      <w:r w:rsidRPr="00F77019">
        <w:rPr>
          <w:u w:val="single"/>
        </w:rPr>
        <w:t>Nicholas</w:t>
      </w:r>
      <w:r>
        <w:rPr>
          <w:u w:val="single"/>
        </w:rPr>
        <w:t xml:space="preserve"> </w:t>
      </w:r>
      <w:proofErr w:type="spellStart"/>
      <w:r w:rsidRPr="00F77019">
        <w:rPr>
          <w:u w:val="single"/>
        </w:rPr>
        <w:t>Sutanto</w:t>
      </w:r>
      <w:proofErr w:type="spellEnd"/>
    </w:p>
    <w:p w14:paraId="4095D8DB" w14:textId="77777777" w:rsidR="008C0363" w:rsidRDefault="008C0363" w:rsidP="008C0363">
      <w:pPr>
        <w:spacing w:beforeLines="40" w:before="96" w:after="40"/>
      </w:pPr>
    </w:p>
    <w:p w14:paraId="4FAD13F6" w14:textId="77777777" w:rsidR="008C0363" w:rsidRPr="00A813D4" w:rsidRDefault="008C0363" w:rsidP="008C0363">
      <w:pPr>
        <w:spacing w:beforeLines="40" w:before="96" w:after="40"/>
        <w:jc w:val="both"/>
        <w:rPr>
          <w:b/>
          <w:szCs w:val="20"/>
        </w:rPr>
      </w:pPr>
      <w:r w:rsidRPr="00A813D4">
        <w:rPr>
          <w:b/>
          <w:szCs w:val="20"/>
        </w:rPr>
        <w:t xml:space="preserve">This </w:t>
      </w:r>
      <w:r>
        <w:rPr>
          <w:b/>
          <w:szCs w:val="20"/>
        </w:rPr>
        <w:t>Project I</w:t>
      </w:r>
      <w:r w:rsidRPr="00A813D4">
        <w:rPr>
          <w:b/>
          <w:szCs w:val="20"/>
        </w:rPr>
        <w:t xml:space="preserve">nitiation </w:t>
      </w:r>
      <w:r>
        <w:rPr>
          <w:b/>
          <w:szCs w:val="20"/>
        </w:rPr>
        <w:t>R</w:t>
      </w:r>
      <w:r w:rsidRPr="00A813D4">
        <w:rPr>
          <w:b/>
          <w:szCs w:val="20"/>
        </w:rPr>
        <w:t>equest</w:t>
      </w:r>
      <w:r>
        <w:rPr>
          <w:b/>
          <w:szCs w:val="20"/>
        </w:rPr>
        <w:t xml:space="preserve"> (PIR)</w:t>
      </w:r>
      <w:r w:rsidRPr="00A813D4">
        <w:rPr>
          <w:b/>
          <w:szCs w:val="20"/>
        </w:rPr>
        <w:t xml:space="preserve"> is to be completed for all requests </w:t>
      </w:r>
      <w:r>
        <w:rPr>
          <w:b/>
          <w:szCs w:val="20"/>
        </w:rPr>
        <w:t xml:space="preserve">expected to require more than 40 hours of effort or more than </w:t>
      </w:r>
      <w:r w:rsidRPr="00A813D4">
        <w:rPr>
          <w:b/>
          <w:szCs w:val="20"/>
        </w:rPr>
        <w:t xml:space="preserve">4 weeks of total duration.  For </w:t>
      </w:r>
      <w:r>
        <w:rPr>
          <w:b/>
          <w:szCs w:val="20"/>
        </w:rPr>
        <w:t xml:space="preserve">larger </w:t>
      </w:r>
      <w:r w:rsidRPr="00A813D4">
        <w:rPr>
          <w:b/>
          <w:szCs w:val="20"/>
        </w:rPr>
        <w:t>requests that require more than fifty person</w:t>
      </w:r>
      <w:r>
        <w:rPr>
          <w:b/>
          <w:szCs w:val="20"/>
        </w:rPr>
        <w:t>-</w:t>
      </w:r>
      <w:r w:rsidRPr="00A813D4">
        <w:rPr>
          <w:b/>
          <w:szCs w:val="20"/>
        </w:rPr>
        <w:t xml:space="preserve">days of effort or with </w:t>
      </w:r>
      <w:r>
        <w:rPr>
          <w:b/>
          <w:szCs w:val="20"/>
        </w:rPr>
        <w:t xml:space="preserve">estimated </w:t>
      </w:r>
      <w:r w:rsidRPr="00A813D4">
        <w:rPr>
          <w:b/>
          <w:szCs w:val="20"/>
        </w:rPr>
        <w:t>project costs greater than $</w:t>
      </w:r>
      <w:r>
        <w:rPr>
          <w:b/>
          <w:szCs w:val="20"/>
        </w:rPr>
        <w:t>40</w:t>
      </w:r>
      <w:r w:rsidRPr="00A813D4">
        <w:rPr>
          <w:b/>
          <w:szCs w:val="20"/>
        </w:rPr>
        <w:t xml:space="preserve">,000, this template </w:t>
      </w:r>
      <w:r>
        <w:rPr>
          <w:b/>
          <w:szCs w:val="20"/>
        </w:rPr>
        <w:t>is</w:t>
      </w:r>
      <w:r w:rsidRPr="00A813D4">
        <w:rPr>
          <w:b/>
          <w:szCs w:val="20"/>
        </w:rPr>
        <w:t xml:space="preserve"> used to assess feasibility</w:t>
      </w:r>
      <w:r>
        <w:rPr>
          <w:b/>
          <w:szCs w:val="20"/>
        </w:rPr>
        <w:t xml:space="preserve"> </w:t>
      </w:r>
      <w:proofErr w:type="gramStart"/>
      <w:r>
        <w:rPr>
          <w:b/>
          <w:szCs w:val="20"/>
        </w:rPr>
        <w:t>in order to</w:t>
      </w:r>
      <w:proofErr w:type="gramEnd"/>
      <w:r>
        <w:rPr>
          <w:b/>
          <w:szCs w:val="20"/>
        </w:rPr>
        <w:t xml:space="preserve"> obtain approval to do the work to scope the project</w:t>
      </w:r>
      <w:r w:rsidRPr="00A813D4">
        <w:rPr>
          <w:b/>
          <w:szCs w:val="20"/>
        </w:rPr>
        <w:t>.  If approved, the Level 2 version of this template</w:t>
      </w:r>
      <w:r>
        <w:rPr>
          <w:b/>
          <w:szCs w:val="20"/>
        </w:rPr>
        <w:t xml:space="preserve"> (Project Proposal)</w:t>
      </w:r>
      <w:r w:rsidRPr="00A813D4">
        <w:rPr>
          <w:b/>
          <w:szCs w:val="20"/>
        </w:rPr>
        <w:t xml:space="preserve"> must then be completed.</w:t>
      </w:r>
      <w:r>
        <w:rPr>
          <w:b/>
          <w:szCs w:val="20"/>
        </w:rPr>
        <w:t xml:space="preserve"> </w:t>
      </w:r>
      <w:r w:rsidRPr="000A2C0E">
        <w:rPr>
          <w:b/>
          <w:szCs w:val="20"/>
          <w:u w:val="single"/>
        </w:rPr>
        <w:t>Expand each section as needed</w:t>
      </w:r>
      <w:r w:rsidRPr="000A2C0E">
        <w:rPr>
          <w:b/>
          <w:szCs w:val="20"/>
        </w:rPr>
        <w:t>.</w:t>
      </w:r>
      <w:r w:rsidRPr="00A813D4">
        <w:rPr>
          <w:b/>
          <w:szCs w:val="20"/>
        </w:rPr>
        <w:br/>
      </w:r>
    </w:p>
    <w:p w14:paraId="3DE3AC5E" w14:textId="77777777" w:rsidR="008C0363" w:rsidRPr="00734B8C" w:rsidRDefault="008C0363" w:rsidP="008C0363">
      <w:pPr>
        <w:numPr>
          <w:ilvl w:val="0"/>
          <w:numId w:val="13"/>
        </w:numPr>
        <w:spacing w:beforeLines="40" w:before="96" w:after="40" w:line="240" w:lineRule="auto"/>
        <w:jc w:val="both"/>
        <w:rPr>
          <w:b/>
          <w:sz w:val="24"/>
        </w:rPr>
      </w:pPr>
      <w:bookmarkStart w:id="211" w:name="OLE_LINK1"/>
      <w:r>
        <w:rPr>
          <w:b/>
          <w:sz w:val="24"/>
        </w:rPr>
        <w:t>General Project Information</w:t>
      </w:r>
    </w:p>
    <w:tbl>
      <w:tblPr>
        <w:tblW w:w="9869" w:type="dxa"/>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00" w:firstRow="0" w:lastRow="0" w:firstColumn="0" w:lastColumn="1" w:noHBand="0" w:noVBand="0"/>
      </w:tblPr>
      <w:tblGrid>
        <w:gridCol w:w="3667"/>
        <w:gridCol w:w="6202"/>
      </w:tblGrid>
      <w:tr w:rsidR="008C0363" w14:paraId="303EF0F6" w14:textId="77777777" w:rsidTr="00FF1D40">
        <w:trPr>
          <w:trHeight w:val="397"/>
        </w:trPr>
        <w:tc>
          <w:tcPr>
            <w:tcW w:w="3667" w:type="dxa"/>
            <w:shd w:val="clear" w:color="auto" w:fill="D3DFEE"/>
          </w:tcPr>
          <w:bookmarkEnd w:id="211"/>
          <w:p w14:paraId="6258707B" w14:textId="77777777" w:rsidR="008C0363" w:rsidRPr="00B56EE4" w:rsidRDefault="008C0363" w:rsidP="00051ED7">
            <w:pPr>
              <w:spacing w:beforeLines="40" w:before="96" w:after="40"/>
              <w:rPr>
                <w:rFonts w:eastAsia="Times New Roman"/>
                <w:b/>
                <w:color w:val="000000"/>
              </w:rPr>
            </w:pPr>
            <w:r w:rsidRPr="00B56EE4">
              <w:rPr>
                <w:rFonts w:eastAsia="Times New Roman"/>
                <w:b/>
                <w:color w:val="000000"/>
              </w:rPr>
              <w:t xml:space="preserve">Project Name: </w:t>
            </w:r>
          </w:p>
        </w:tc>
        <w:tc>
          <w:tcPr>
            <w:tcW w:w="6202" w:type="dxa"/>
            <w:shd w:val="clear" w:color="auto" w:fill="FFFFFF"/>
          </w:tcPr>
          <w:p w14:paraId="75E012D2" w14:textId="77777777" w:rsidR="008C0363" w:rsidRPr="00B56EE4" w:rsidRDefault="008C0363" w:rsidP="00051ED7">
            <w:pPr>
              <w:spacing w:beforeLines="40" w:before="96" w:after="40"/>
              <w:rPr>
                <w:rFonts w:eastAsia="Times New Roman"/>
                <w:color w:val="000000"/>
              </w:rPr>
            </w:pPr>
            <w:r>
              <w:rPr>
                <w:rFonts w:eastAsia="Times New Roman"/>
                <w:color w:val="000000"/>
              </w:rPr>
              <w:t>GoGoGrocery</w:t>
            </w:r>
          </w:p>
        </w:tc>
      </w:tr>
      <w:tr w:rsidR="008C0363" w14:paraId="61B9D281" w14:textId="77777777" w:rsidTr="00FF1D40">
        <w:trPr>
          <w:trHeight w:val="397"/>
        </w:trPr>
        <w:tc>
          <w:tcPr>
            <w:tcW w:w="3667" w:type="dxa"/>
            <w:shd w:val="clear" w:color="auto" w:fill="D3DFEE"/>
          </w:tcPr>
          <w:p w14:paraId="79AECBC7" w14:textId="77777777" w:rsidR="008C0363" w:rsidRPr="00B56EE4" w:rsidRDefault="008C0363" w:rsidP="00051ED7">
            <w:pPr>
              <w:spacing w:beforeLines="40" w:before="96" w:after="40"/>
              <w:rPr>
                <w:rFonts w:eastAsia="Times New Roman"/>
                <w:b/>
                <w:color w:val="000000"/>
              </w:rPr>
            </w:pPr>
            <w:r w:rsidRPr="00B56EE4">
              <w:rPr>
                <w:rFonts w:eastAsia="Times New Roman"/>
                <w:b/>
                <w:color w:val="000000"/>
              </w:rPr>
              <w:t>Two Sentence Request Description:</w:t>
            </w:r>
          </w:p>
        </w:tc>
        <w:tc>
          <w:tcPr>
            <w:tcW w:w="6202" w:type="dxa"/>
            <w:shd w:val="clear" w:color="auto" w:fill="FFFFFF"/>
          </w:tcPr>
          <w:p w14:paraId="41CC9D42" w14:textId="301B390B" w:rsidR="008C0363" w:rsidRPr="00B56EE4" w:rsidRDefault="008C0363" w:rsidP="00051ED7">
            <w:pPr>
              <w:spacing w:beforeLines="40" w:before="96" w:after="40"/>
              <w:rPr>
                <w:rFonts w:eastAsia="Times New Roman"/>
                <w:i/>
                <w:color w:val="000000"/>
              </w:rPr>
            </w:pPr>
            <w:r>
              <w:rPr>
                <w:rFonts w:eastAsia="Times New Roman"/>
                <w:i/>
                <w:color w:val="000000"/>
              </w:rPr>
              <w:t>Develop an application that allows users to get groceries without leaving their home</w:t>
            </w:r>
            <w:ins w:id="212" w:author="Nick Joseph" w:date="2020-11-02T19:18:00Z">
              <w:r w:rsidR="003D0001">
                <w:rPr>
                  <w:rFonts w:eastAsia="Times New Roman"/>
                  <w:i/>
                  <w:color w:val="000000"/>
                </w:rPr>
                <w:t>s</w:t>
              </w:r>
            </w:ins>
            <w:r>
              <w:rPr>
                <w:rFonts w:eastAsia="Times New Roman"/>
                <w:i/>
                <w:color w:val="000000"/>
              </w:rPr>
              <w:t>.</w:t>
            </w:r>
            <w:r w:rsidRPr="00B56EE4">
              <w:rPr>
                <w:rFonts w:eastAsia="Times New Roman"/>
                <w:i/>
                <w:color w:val="000000"/>
              </w:rPr>
              <w:t xml:space="preserve"> / </w:t>
            </w:r>
            <w:r>
              <w:rPr>
                <w:rFonts w:eastAsia="Times New Roman"/>
                <w:i/>
                <w:color w:val="000000"/>
              </w:rPr>
              <w:t>Helps people with disabilities or limited resources get groceries.</w:t>
            </w:r>
            <w:r w:rsidRPr="00B56EE4">
              <w:rPr>
                <w:rFonts w:eastAsia="Times New Roman"/>
                <w:i/>
                <w:color w:val="000000"/>
              </w:rPr>
              <w:t xml:space="preserve"> </w:t>
            </w:r>
          </w:p>
        </w:tc>
      </w:tr>
      <w:tr w:rsidR="008C0363" w14:paraId="0EE54551" w14:textId="77777777" w:rsidTr="00FF1D40">
        <w:trPr>
          <w:trHeight w:val="397"/>
        </w:trPr>
        <w:tc>
          <w:tcPr>
            <w:tcW w:w="3667" w:type="dxa"/>
            <w:shd w:val="clear" w:color="auto" w:fill="D3DFEE"/>
          </w:tcPr>
          <w:p w14:paraId="30CD7D6D" w14:textId="77777777" w:rsidR="008C0363" w:rsidRPr="00B56EE4" w:rsidRDefault="008C0363" w:rsidP="00051ED7">
            <w:pPr>
              <w:spacing w:beforeLines="40" w:before="96" w:after="40"/>
              <w:rPr>
                <w:rFonts w:eastAsia="Times New Roman"/>
                <w:b/>
                <w:color w:val="000000"/>
              </w:rPr>
            </w:pPr>
            <w:r w:rsidRPr="00B56EE4">
              <w:rPr>
                <w:rFonts w:eastAsia="Times New Roman"/>
                <w:b/>
                <w:color w:val="000000"/>
              </w:rPr>
              <w:t xml:space="preserve">Requested Launch Date(s): </w:t>
            </w:r>
          </w:p>
        </w:tc>
        <w:tc>
          <w:tcPr>
            <w:tcW w:w="6202" w:type="dxa"/>
            <w:shd w:val="clear" w:color="auto" w:fill="FFFFFF"/>
          </w:tcPr>
          <w:p w14:paraId="56517AEA" w14:textId="1F2A1E9D" w:rsidR="008C0363" w:rsidRPr="00B56EE4" w:rsidRDefault="00B755D8" w:rsidP="00051ED7">
            <w:pPr>
              <w:spacing w:beforeLines="40" w:before="96" w:after="40"/>
              <w:rPr>
                <w:rFonts w:eastAsia="Times New Roman"/>
                <w:i/>
                <w:color w:val="000000"/>
              </w:rPr>
            </w:pPr>
            <w:r>
              <w:rPr>
                <w:rFonts w:eastAsia="Times New Roman"/>
                <w:i/>
                <w:color w:val="000000"/>
              </w:rPr>
              <w:t>Mid</w:t>
            </w:r>
            <w:r w:rsidR="008C0363">
              <w:rPr>
                <w:rFonts w:eastAsia="Times New Roman"/>
                <w:i/>
                <w:color w:val="000000"/>
              </w:rPr>
              <w:t xml:space="preserve"> 2021</w:t>
            </w:r>
            <w:r w:rsidR="008C0363" w:rsidRPr="00B56EE4">
              <w:rPr>
                <w:rFonts w:eastAsia="Times New Roman"/>
                <w:i/>
                <w:color w:val="000000"/>
              </w:rPr>
              <w:t xml:space="preserve"> </w:t>
            </w:r>
          </w:p>
        </w:tc>
      </w:tr>
      <w:tr w:rsidR="008C0363" w14:paraId="7FBB5ABF" w14:textId="77777777" w:rsidTr="00FF1D40">
        <w:trPr>
          <w:trHeight w:val="397"/>
        </w:trPr>
        <w:tc>
          <w:tcPr>
            <w:tcW w:w="3667" w:type="dxa"/>
            <w:shd w:val="clear" w:color="auto" w:fill="D3DFEE"/>
          </w:tcPr>
          <w:p w14:paraId="0CA0F3E5" w14:textId="77777777" w:rsidR="008C0363" w:rsidRPr="00B56EE4" w:rsidRDefault="008C0363" w:rsidP="00051ED7">
            <w:pPr>
              <w:spacing w:beforeLines="40" w:before="96" w:after="40"/>
              <w:rPr>
                <w:rFonts w:eastAsia="Times New Roman"/>
                <w:b/>
                <w:color w:val="000000"/>
              </w:rPr>
            </w:pPr>
            <w:r w:rsidRPr="00B56EE4">
              <w:rPr>
                <w:rFonts w:eastAsia="Times New Roman"/>
                <w:b/>
                <w:color w:val="000000"/>
              </w:rPr>
              <w:t>Department(s) Impacted by Project:</w:t>
            </w:r>
          </w:p>
        </w:tc>
        <w:tc>
          <w:tcPr>
            <w:tcW w:w="6202" w:type="dxa"/>
            <w:shd w:val="clear" w:color="auto" w:fill="FFFFFF"/>
          </w:tcPr>
          <w:p w14:paraId="15B945E7" w14:textId="77777777" w:rsidR="008C0363" w:rsidRPr="00B56EE4" w:rsidRDefault="008C0363" w:rsidP="00051ED7">
            <w:pPr>
              <w:spacing w:beforeLines="40" w:before="96" w:after="40"/>
              <w:rPr>
                <w:rFonts w:eastAsia="Times New Roman"/>
                <w:i/>
                <w:color w:val="000000"/>
              </w:rPr>
            </w:pPr>
            <w:r>
              <w:rPr>
                <w:rFonts w:eastAsia="Times New Roman"/>
                <w:i/>
                <w:color w:val="000000"/>
              </w:rPr>
              <w:t>Technology department</w:t>
            </w:r>
            <w:r w:rsidRPr="00B56EE4">
              <w:rPr>
                <w:rFonts w:eastAsia="Times New Roman"/>
                <w:i/>
                <w:color w:val="000000"/>
              </w:rPr>
              <w:t xml:space="preserve"> </w:t>
            </w:r>
          </w:p>
        </w:tc>
      </w:tr>
      <w:tr w:rsidR="008C0363" w14:paraId="3E8C1AE4" w14:textId="77777777" w:rsidTr="00FF1D40">
        <w:trPr>
          <w:trHeight w:val="397"/>
        </w:trPr>
        <w:tc>
          <w:tcPr>
            <w:tcW w:w="3667" w:type="dxa"/>
            <w:shd w:val="clear" w:color="auto" w:fill="D3DFEE"/>
          </w:tcPr>
          <w:p w14:paraId="51955B8E" w14:textId="77777777" w:rsidR="008C0363" w:rsidRPr="00B56EE4" w:rsidRDefault="008C0363" w:rsidP="00051ED7">
            <w:pPr>
              <w:spacing w:beforeLines="40" w:before="96" w:after="40"/>
              <w:rPr>
                <w:rFonts w:eastAsia="Times New Roman"/>
                <w:b/>
                <w:color w:val="000000"/>
              </w:rPr>
            </w:pPr>
            <w:r w:rsidRPr="00B56EE4">
              <w:rPr>
                <w:rFonts w:eastAsia="Times New Roman"/>
                <w:b/>
                <w:color w:val="000000"/>
              </w:rPr>
              <w:t>Project’s Customers:</w:t>
            </w:r>
          </w:p>
        </w:tc>
        <w:tc>
          <w:tcPr>
            <w:tcW w:w="6202" w:type="dxa"/>
            <w:shd w:val="clear" w:color="auto" w:fill="FFFFFF"/>
          </w:tcPr>
          <w:p w14:paraId="69E62E53" w14:textId="77777777" w:rsidR="008C0363" w:rsidRPr="00B56EE4" w:rsidRDefault="008C0363" w:rsidP="00051ED7">
            <w:pPr>
              <w:spacing w:beforeLines="40" w:before="96" w:after="40"/>
              <w:rPr>
                <w:rFonts w:eastAsia="Times New Roman"/>
                <w:i/>
                <w:color w:val="000000"/>
              </w:rPr>
            </w:pPr>
            <w:r>
              <w:rPr>
                <w:rFonts w:eastAsia="Times New Roman"/>
                <w:i/>
                <w:color w:val="000000"/>
              </w:rPr>
              <w:t>Elderly, People with disabilities, International students without a mode of transportation.</w:t>
            </w:r>
            <w:r w:rsidRPr="00B56EE4">
              <w:rPr>
                <w:rFonts w:eastAsia="Times New Roman"/>
                <w:i/>
                <w:color w:val="000000"/>
              </w:rPr>
              <w:t xml:space="preserve"> </w:t>
            </w:r>
          </w:p>
        </w:tc>
      </w:tr>
      <w:tr w:rsidR="008C0363" w14:paraId="7546245A" w14:textId="77777777" w:rsidTr="00FF1D40">
        <w:trPr>
          <w:trHeight w:val="397"/>
        </w:trPr>
        <w:tc>
          <w:tcPr>
            <w:tcW w:w="3667" w:type="dxa"/>
            <w:shd w:val="clear" w:color="auto" w:fill="D3DFEE"/>
          </w:tcPr>
          <w:p w14:paraId="1FF07685" w14:textId="77777777" w:rsidR="008C0363" w:rsidRPr="00B56EE4" w:rsidRDefault="008C0363" w:rsidP="00051ED7">
            <w:pPr>
              <w:spacing w:beforeLines="40" w:before="96" w:after="40"/>
              <w:rPr>
                <w:rFonts w:eastAsia="Times New Roman"/>
                <w:b/>
                <w:color w:val="000000"/>
              </w:rPr>
            </w:pPr>
            <w:r w:rsidRPr="00B56EE4">
              <w:rPr>
                <w:rFonts w:eastAsia="Times New Roman"/>
                <w:b/>
                <w:color w:val="000000"/>
              </w:rPr>
              <w:t>Date Request Submitted:</w:t>
            </w:r>
          </w:p>
        </w:tc>
        <w:tc>
          <w:tcPr>
            <w:tcW w:w="6202" w:type="dxa"/>
            <w:shd w:val="clear" w:color="auto" w:fill="FFFFFF"/>
          </w:tcPr>
          <w:p w14:paraId="66FF900D" w14:textId="77777777" w:rsidR="008C0363" w:rsidRPr="00B56EE4" w:rsidRDefault="008C0363" w:rsidP="00051ED7">
            <w:pPr>
              <w:spacing w:beforeLines="40" w:before="96" w:after="40"/>
              <w:rPr>
                <w:rFonts w:eastAsia="Times New Roman"/>
                <w:color w:val="000000"/>
              </w:rPr>
            </w:pPr>
            <w:r>
              <w:rPr>
                <w:rFonts w:eastAsia="Times New Roman"/>
                <w:color w:val="000000"/>
              </w:rPr>
              <w:t>10/8/20</w:t>
            </w:r>
          </w:p>
        </w:tc>
      </w:tr>
    </w:tbl>
    <w:p w14:paraId="1EED8489" w14:textId="77777777" w:rsidR="008C0363" w:rsidRDefault="008C0363" w:rsidP="008C0363">
      <w:pPr>
        <w:spacing w:beforeLines="40" w:before="96" w:after="40"/>
        <w:ind w:left="360"/>
        <w:jc w:val="both"/>
        <w:rPr>
          <w:b/>
          <w:sz w:val="24"/>
        </w:rPr>
      </w:pPr>
    </w:p>
    <w:p w14:paraId="19024EB8" w14:textId="77777777" w:rsidR="008C0363" w:rsidRPr="009A2773" w:rsidRDefault="008C0363" w:rsidP="008C0363">
      <w:pPr>
        <w:numPr>
          <w:ilvl w:val="0"/>
          <w:numId w:val="13"/>
        </w:numPr>
        <w:spacing w:beforeLines="40" w:before="96" w:after="40" w:line="240" w:lineRule="auto"/>
        <w:jc w:val="both"/>
        <w:rPr>
          <w:b/>
          <w:sz w:val="24"/>
        </w:rPr>
      </w:pPr>
      <w:r w:rsidRPr="009A2773">
        <w:rPr>
          <w:b/>
          <w:sz w:val="24"/>
        </w:rPr>
        <w:t xml:space="preserve">Project </w:t>
      </w:r>
      <w:r>
        <w:rPr>
          <w:b/>
          <w:sz w:val="24"/>
        </w:rPr>
        <w:t>Sponsor and Manager</w:t>
      </w:r>
    </w:p>
    <w:tbl>
      <w:tblPr>
        <w:tblW w:w="988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DDDDDD"/>
        <w:tblLook w:val="01E0" w:firstRow="1" w:lastRow="1" w:firstColumn="1" w:lastColumn="1" w:noHBand="0" w:noVBand="0"/>
      </w:tblPr>
      <w:tblGrid>
        <w:gridCol w:w="1392"/>
        <w:gridCol w:w="3387"/>
        <w:gridCol w:w="254"/>
        <w:gridCol w:w="1392"/>
        <w:gridCol w:w="3459"/>
      </w:tblGrid>
      <w:tr w:rsidR="008C0363" w:rsidRPr="00760D5B" w14:paraId="3B60911C" w14:textId="77777777" w:rsidTr="00FF1D40">
        <w:trPr>
          <w:trHeight w:val="390"/>
        </w:trPr>
        <w:tc>
          <w:tcPr>
            <w:tcW w:w="4779" w:type="dxa"/>
            <w:gridSpan w:val="2"/>
            <w:tcBorders>
              <w:top w:val="nil"/>
              <w:left w:val="nil"/>
              <w:bottom w:val="single" w:sz="4" w:space="0" w:color="4F81BD"/>
              <w:right w:val="nil"/>
            </w:tcBorders>
            <w:shd w:val="clear" w:color="auto" w:fill="auto"/>
          </w:tcPr>
          <w:p w14:paraId="08929F3F" w14:textId="77777777" w:rsidR="008C0363" w:rsidRPr="006E40E9" w:rsidRDefault="008C0363" w:rsidP="00051ED7">
            <w:pPr>
              <w:spacing w:beforeLines="40" w:before="96" w:after="40"/>
            </w:pPr>
            <w:r w:rsidRPr="00760D5B">
              <w:rPr>
                <w:b/>
              </w:rPr>
              <w:t>Project Sponsor</w:t>
            </w:r>
          </w:p>
        </w:tc>
        <w:tc>
          <w:tcPr>
            <w:tcW w:w="254" w:type="dxa"/>
            <w:tcBorders>
              <w:top w:val="nil"/>
              <w:left w:val="nil"/>
              <w:bottom w:val="nil"/>
              <w:right w:val="nil"/>
            </w:tcBorders>
          </w:tcPr>
          <w:p w14:paraId="7BF3E26A" w14:textId="77777777" w:rsidR="008C0363" w:rsidRPr="00760D5B" w:rsidRDefault="008C0363" w:rsidP="00051ED7">
            <w:pPr>
              <w:spacing w:beforeLines="40" w:before="96" w:after="40"/>
              <w:rPr>
                <w:b/>
              </w:rPr>
            </w:pPr>
          </w:p>
        </w:tc>
        <w:tc>
          <w:tcPr>
            <w:tcW w:w="4851" w:type="dxa"/>
            <w:gridSpan w:val="2"/>
            <w:tcBorders>
              <w:top w:val="nil"/>
              <w:left w:val="nil"/>
              <w:bottom w:val="single" w:sz="4" w:space="0" w:color="4F81BD"/>
              <w:right w:val="nil"/>
            </w:tcBorders>
            <w:shd w:val="clear" w:color="auto" w:fill="auto"/>
          </w:tcPr>
          <w:p w14:paraId="5641F4FE" w14:textId="77777777" w:rsidR="008C0363" w:rsidRPr="006E40E9" w:rsidRDefault="008C0363" w:rsidP="00051ED7">
            <w:pPr>
              <w:spacing w:beforeLines="40" w:before="96" w:after="40"/>
            </w:pPr>
            <w:r w:rsidRPr="00760D5B">
              <w:rPr>
                <w:b/>
              </w:rPr>
              <w:t xml:space="preserve">Business Project Manager &amp; Requestor </w:t>
            </w:r>
          </w:p>
        </w:tc>
      </w:tr>
      <w:tr w:rsidR="008C0363" w:rsidRPr="00760D5B" w14:paraId="567E3B6E" w14:textId="77777777" w:rsidTr="00FF1D40">
        <w:trPr>
          <w:trHeight w:val="390"/>
        </w:trPr>
        <w:tc>
          <w:tcPr>
            <w:tcW w:w="1392" w:type="dxa"/>
            <w:tcBorders>
              <w:top w:val="single" w:sz="4" w:space="0" w:color="4F81BD"/>
              <w:left w:val="single" w:sz="4" w:space="0" w:color="4F81BD"/>
              <w:bottom w:val="single" w:sz="4" w:space="0" w:color="4F81BD"/>
              <w:right w:val="single" w:sz="4" w:space="0" w:color="4F81BD"/>
            </w:tcBorders>
            <w:shd w:val="clear" w:color="auto" w:fill="D3DFEE"/>
          </w:tcPr>
          <w:p w14:paraId="02ABBB0A" w14:textId="77777777" w:rsidR="008C0363" w:rsidRPr="00C10B6E" w:rsidRDefault="008C0363" w:rsidP="00051ED7">
            <w:pPr>
              <w:spacing w:beforeLines="40" w:before="96" w:after="40"/>
              <w:rPr>
                <w:b/>
              </w:rPr>
            </w:pPr>
            <w:r w:rsidRPr="00C10B6E">
              <w:rPr>
                <w:b/>
              </w:rPr>
              <w:t>Name:</w:t>
            </w:r>
          </w:p>
        </w:tc>
        <w:tc>
          <w:tcPr>
            <w:tcW w:w="3387" w:type="dxa"/>
            <w:tcBorders>
              <w:top w:val="single" w:sz="4" w:space="0" w:color="4F81BD"/>
              <w:left w:val="single" w:sz="4" w:space="0" w:color="4F81BD"/>
              <w:bottom w:val="single" w:sz="4" w:space="0" w:color="4F81BD"/>
              <w:right w:val="single" w:sz="4" w:space="0" w:color="4F81BD"/>
            </w:tcBorders>
            <w:shd w:val="clear" w:color="auto" w:fill="FFFFFF"/>
          </w:tcPr>
          <w:p w14:paraId="11331646" w14:textId="77777777" w:rsidR="008C0363" w:rsidRPr="006E40E9" w:rsidRDefault="008C0363" w:rsidP="00051ED7">
            <w:pPr>
              <w:spacing w:beforeLines="40" w:before="96" w:after="40"/>
            </w:pPr>
            <w:r>
              <w:t>Andy Cameron</w:t>
            </w:r>
          </w:p>
        </w:tc>
        <w:tc>
          <w:tcPr>
            <w:tcW w:w="254" w:type="dxa"/>
            <w:tcBorders>
              <w:top w:val="nil"/>
              <w:left w:val="single" w:sz="4" w:space="0" w:color="4F81BD"/>
              <w:bottom w:val="nil"/>
              <w:right w:val="single" w:sz="4" w:space="0" w:color="4F81BD"/>
            </w:tcBorders>
            <w:shd w:val="clear" w:color="auto" w:fill="FFFFFF"/>
          </w:tcPr>
          <w:p w14:paraId="6FEA3247" w14:textId="77777777" w:rsidR="008C0363" w:rsidRPr="00760D5B" w:rsidRDefault="008C0363" w:rsidP="00051ED7">
            <w:pPr>
              <w:spacing w:beforeLines="40" w:before="96" w:after="40"/>
              <w:rPr>
                <w:b/>
              </w:rPr>
            </w:pPr>
          </w:p>
        </w:tc>
        <w:tc>
          <w:tcPr>
            <w:tcW w:w="1392"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0697BD24" w14:textId="77777777" w:rsidR="008C0363" w:rsidRPr="00C10B6E" w:rsidRDefault="008C0363" w:rsidP="00051ED7">
            <w:pPr>
              <w:spacing w:beforeLines="40" w:before="96" w:after="40"/>
              <w:rPr>
                <w:b/>
              </w:rPr>
            </w:pPr>
            <w:r w:rsidRPr="00C10B6E">
              <w:rPr>
                <w:b/>
              </w:rPr>
              <w:t>Name:</w:t>
            </w:r>
          </w:p>
        </w:tc>
        <w:tc>
          <w:tcPr>
            <w:tcW w:w="3459" w:type="dxa"/>
            <w:tcBorders>
              <w:top w:val="single" w:sz="4" w:space="0" w:color="4F81BD"/>
              <w:left w:val="single" w:sz="4" w:space="0" w:color="4F81BD"/>
              <w:bottom w:val="single" w:sz="4" w:space="0" w:color="4F81BD"/>
              <w:right w:val="single" w:sz="4" w:space="0" w:color="4F81BD"/>
            </w:tcBorders>
            <w:shd w:val="clear" w:color="auto" w:fill="FFFFFF"/>
          </w:tcPr>
          <w:p w14:paraId="063FBE90" w14:textId="77777777" w:rsidR="008C0363" w:rsidRPr="006E40E9" w:rsidRDefault="008C0363" w:rsidP="00051ED7">
            <w:pPr>
              <w:spacing w:beforeLines="40" w:before="96" w:after="40"/>
            </w:pPr>
            <w:r>
              <w:t xml:space="preserve">Nicholas </w:t>
            </w:r>
            <w:proofErr w:type="spellStart"/>
            <w:r>
              <w:t>Sutanto</w:t>
            </w:r>
            <w:proofErr w:type="spellEnd"/>
          </w:p>
        </w:tc>
      </w:tr>
      <w:tr w:rsidR="008C0363" w:rsidRPr="00760D5B" w14:paraId="42B94505" w14:textId="77777777" w:rsidTr="00FF1D40">
        <w:trPr>
          <w:trHeight w:val="390"/>
        </w:trPr>
        <w:tc>
          <w:tcPr>
            <w:tcW w:w="1392" w:type="dxa"/>
            <w:tcBorders>
              <w:top w:val="single" w:sz="4" w:space="0" w:color="4F81BD"/>
              <w:left w:val="single" w:sz="4" w:space="0" w:color="4F81BD"/>
              <w:bottom w:val="single" w:sz="4" w:space="0" w:color="4F81BD"/>
              <w:right w:val="single" w:sz="4" w:space="0" w:color="4F81BD"/>
            </w:tcBorders>
            <w:shd w:val="clear" w:color="auto" w:fill="D3DFEE"/>
          </w:tcPr>
          <w:p w14:paraId="43BACFBD" w14:textId="77777777" w:rsidR="008C0363" w:rsidRPr="00C10B6E" w:rsidRDefault="008C0363" w:rsidP="00051ED7">
            <w:pPr>
              <w:spacing w:beforeLines="40" w:before="96" w:after="40"/>
              <w:rPr>
                <w:b/>
              </w:rPr>
            </w:pPr>
            <w:r w:rsidRPr="00C10B6E">
              <w:rPr>
                <w:b/>
              </w:rPr>
              <w:t>Title:</w:t>
            </w:r>
          </w:p>
        </w:tc>
        <w:tc>
          <w:tcPr>
            <w:tcW w:w="3387" w:type="dxa"/>
            <w:tcBorders>
              <w:top w:val="single" w:sz="4" w:space="0" w:color="4F81BD"/>
              <w:left w:val="single" w:sz="4" w:space="0" w:color="4F81BD"/>
              <w:bottom w:val="single" w:sz="4" w:space="0" w:color="4F81BD"/>
              <w:right w:val="single" w:sz="4" w:space="0" w:color="4F81BD"/>
            </w:tcBorders>
            <w:shd w:val="clear" w:color="auto" w:fill="FFFFFF"/>
          </w:tcPr>
          <w:p w14:paraId="70C06B43" w14:textId="77777777" w:rsidR="008C0363" w:rsidRPr="006E40E9" w:rsidRDefault="008C0363" w:rsidP="00051ED7">
            <w:pPr>
              <w:spacing w:beforeLines="40" w:before="96" w:after="40"/>
            </w:pPr>
            <w:r>
              <w:t>Instructor</w:t>
            </w:r>
          </w:p>
        </w:tc>
        <w:tc>
          <w:tcPr>
            <w:tcW w:w="254" w:type="dxa"/>
            <w:tcBorders>
              <w:top w:val="nil"/>
              <w:left w:val="single" w:sz="4" w:space="0" w:color="4F81BD"/>
              <w:bottom w:val="nil"/>
              <w:right w:val="single" w:sz="4" w:space="0" w:color="4F81BD"/>
            </w:tcBorders>
            <w:shd w:val="clear" w:color="auto" w:fill="FFFFFF"/>
          </w:tcPr>
          <w:p w14:paraId="20DFCEDF" w14:textId="77777777" w:rsidR="008C0363" w:rsidRPr="00760D5B" w:rsidRDefault="008C0363" w:rsidP="00051ED7">
            <w:pPr>
              <w:spacing w:beforeLines="40" w:before="96" w:after="40"/>
              <w:rPr>
                <w:b/>
              </w:rPr>
            </w:pPr>
          </w:p>
        </w:tc>
        <w:tc>
          <w:tcPr>
            <w:tcW w:w="1392"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450FF948" w14:textId="77777777" w:rsidR="008C0363" w:rsidRPr="00C10B6E" w:rsidRDefault="008C0363" w:rsidP="00051ED7">
            <w:pPr>
              <w:spacing w:beforeLines="40" w:before="96" w:after="40"/>
              <w:rPr>
                <w:b/>
              </w:rPr>
            </w:pPr>
            <w:r w:rsidRPr="00C10B6E">
              <w:rPr>
                <w:b/>
              </w:rPr>
              <w:t>Title:</w:t>
            </w:r>
          </w:p>
        </w:tc>
        <w:tc>
          <w:tcPr>
            <w:tcW w:w="3459" w:type="dxa"/>
            <w:tcBorders>
              <w:top w:val="single" w:sz="4" w:space="0" w:color="4F81BD"/>
              <w:left w:val="single" w:sz="4" w:space="0" w:color="4F81BD"/>
              <w:bottom w:val="single" w:sz="4" w:space="0" w:color="4F81BD"/>
              <w:right w:val="single" w:sz="4" w:space="0" w:color="4F81BD"/>
            </w:tcBorders>
            <w:shd w:val="clear" w:color="auto" w:fill="FFFFFF"/>
          </w:tcPr>
          <w:p w14:paraId="10DB28CF" w14:textId="77777777" w:rsidR="008C0363" w:rsidRPr="006E40E9" w:rsidRDefault="008C0363" w:rsidP="00051ED7">
            <w:pPr>
              <w:spacing w:beforeLines="40" w:before="96" w:after="40"/>
            </w:pPr>
            <w:r>
              <w:t>Student</w:t>
            </w:r>
          </w:p>
        </w:tc>
      </w:tr>
      <w:tr w:rsidR="008C0363" w:rsidRPr="00760D5B" w14:paraId="0D0B721A" w14:textId="77777777" w:rsidTr="00FF1D40">
        <w:trPr>
          <w:trHeight w:val="390"/>
        </w:trPr>
        <w:tc>
          <w:tcPr>
            <w:tcW w:w="1392" w:type="dxa"/>
            <w:tcBorders>
              <w:top w:val="single" w:sz="4" w:space="0" w:color="4F81BD"/>
              <w:left w:val="single" w:sz="4" w:space="0" w:color="4F81BD"/>
              <w:bottom w:val="single" w:sz="4" w:space="0" w:color="4F81BD"/>
              <w:right w:val="single" w:sz="4" w:space="0" w:color="4F81BD"/>
            </w:tcBorders>
            <w:shd w:val="clear" w:color="auto" w:fill="D3DFEE"/>
          </w:tcPr>
          <w:p w14:paraId="5899B704" w14:textId="77777777" w:rsidR="008C0363" w:rsidRPr="00C10B6E" w:rsidRDefault="008C0363" w:rsidP="00051ED7">
            <w:pPr>
              <w:spacing w:beforeLines="40" w:before="96" w:after="40"/>
              <w:rPr>
                <w:b/>
              </w:rPr>
            </w:pPr>
            <w:r w:rsidRPr="00C10B6E">
              <w:rPr>
                <w:b/>
              </w:rPr>
              <w:t>Department:</w:t>
            </w:r>
          </w:p>
        </w:tc>
        <w:tc>
          <w:tcPr>
            <w:tcW w:w="3387" w:type="dxa"/>
            <w:tcBorders>
              <w:top w:val="single" w:sz="4" w:space="0" w:color="4F81BD"/>
              <w:left w:val="single" w:sz="4" w:space="0" w:color="4F81BD"/>
              <w:bottom w:val="single" w:sz="4" w:space="0" w:color="4F81BD"/>
              <w:right w:val="single" w:sz="4" w:space="0" w:color="4F81BD"/>
            </w:tcBorders>
            <w:shd w:val="clear" w:color="auto" w:fill="FFFFFF"/>
          </w:tcPr>
          <w:p w14:paraId="1C0F0B5E" w14:textId="77777777" w:rsidR="008C0363" w:rsidRPr="006E40E9" w:rsidRDefault="008C0363" w:rsidP="00051ED7">
            <w:pPr>
              <w:spacing w:beforeLines="40" w:before="96" w:after="40"/>
            </w:pPr>
            <w:r>
              <w:t>Systems Design</w:t>
            </w:r>
          </w:p>
        </w:tc>
        <w:tc>
          <w:tcPr>
            <w:tcW w:w="254" w:type="dxa"/>
            <w:tcBorders>
              <w:top w:val="nil"/>
              <w:left w:val="single" w:sz="4" w:space="0" w:color="4F81BD"/>
              <w:bottom w:val="nil"/>
              <w:right w:val="single" w:sz="4" w:space="0" w:color="4F81BD"/>
            </w:tcBorders>
            <w:shd w:val="clear" w:color="auto" w:fill="FFFFFF"/>
          </w:tcPr>
          <w:p w14:paraId="0833D2BE" w14:textId="77777777" w:rsidR="008C0363" w:rsidRPr="00760D5B" w:rsidRDefault="008C0363" w:rsidP="00051ED7">
            <w:pPr>
              <w:spacing w:beforeLines="40" w:before="96" w:after="40"/>
              <w:rPr>
                <w:b/>
              </w:rPr>
            </w:pPr>
          </w:p>
        </w:tc>
        <w:tc>
          <w:tcPr>
            <w:tcW w:w="1392"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47288256" w14:textId="77777777" w:rsidR="008C0363" w:rsidRPr="00C10B6E" w:rsidRDefault="008C0363" w:rsidP="00051ED7">
            <w:pPr>
              <w:spacing w:beforeLines="40" w:before="96" w:after="40"/>
              <w:rPr>
                <w:b/>
              </w:rPr>
            </w:pPr>
            <w:r w:rsidRPr="00C10B6E">
              <w:rPr>
                <w:b/>
              </w:rPr>
              <w:t>Department:</w:t>
            </w:r>
          </w:p>
        </w:tc>
        <w:tc>
          <w:tcPr>
            <w:tcW w:w="3459" w:type="dxa"/>
            <w:tcBorders>
              <w:top w:val="single" w:sz="4" w:space="0" w:color="4F81BD"/>
              <w:left w:val="single" w:sz="4" w:space="0" w:color="4F81BD"/>
              <w:bottom w:val="single" w:sz="4" w:space="0" w:color="4F81BD"/>
              <w:right w:val="single" w:sz="4" w:space="0" w:color="4F81BD"/>
            </w:tcBorders>
            <w:shd w:val="clear" w:color="auto" w:fill="FFFFFF"/>
          </w:tcPr>
          <w:p w14:paraId="781D09BC" w14:textId="77777777" w:rsidR="008C0363" w:rsidRPr="006E40E9" w:rsidRDefault="008C0363" w:rsidP="00051ED7">
            <w:pPr>
              <w:spacing w:beforeLines="40" w:before="96" w:after="40"/>
            </w:pPr>
            <w:r>
              <w:t>Information Systems</w:t>
            </w:r>
          </w:p>
        </w:tc>
      </w:tr>
      <w:tr w:rsidR="008C0363" w:rsidRPr="00760D5B" w14:paraId="56B561E3" w14:textId="77777777" w:rsidTr="00FF1D40">
        <w:trPr>
          <w:trHeight w:val="390"/>
        </w:trPr>
        <w:tc>
          <w:tcPr>
            <w:tcW w:w="1392" w:type="dxa"/>
            <w:tcBorders>
              <w:top w:val="single" w:sz="4" w:space="0" w:color="4F81BD"/>
              <w:left w:val="single" w:sz="4" w:space="0" w:color="4F81BD"/>
              <w:bottom w:val="single" w:sz="4" w:space="0" w:color="4F81BD"/>
              <w:right w:val="single" w:sz="4" w:space="0" w:color="4F81BD"/>
            </w:tcBorders>
            <w:shd w:val="clear" w:color="auto" w:fill="D3DFEE"/>
          </w:tcPr>
          <w:p w14:paraId="0B250C37" w14:textId="77777777" w:rsidR="008C0363" w:rsidRPr="00C10B6E" w:rsidRDefault="008C0363" w:rsidP="00051ED7">
            <w:pPr>
              <w:spacing w:beforeLines="40" w:before="96" w:after="40"/>
              <w:rPr>
                <w:b/>
              </w:rPr>
            </w:pPr>
            <w:proofErr w:type="spellStart"/>
            <w:r w:rsidRPr="00C10B6E">
              <w:rPr>
                <w:b/>
              </w:rPr>
              <w:t>eMail</w:t>
            </w:r>
            <w:proofErr w:type="spellEnd"/>
            <w:r w:rsidRPr="00C10B6E">
              <w:rPr>
                <w:b/>
              </w:rPr>
              <w:t>:</w:t>
            </w:r>
          </w:p>
        </w:tc>
        <w:tc>
          <w:tcPr>
            <w:tcW w:w="3387" w:type="dxa"/>
            <w:tcBorders>
              <w:top w:val="single" w:sz="4" w:space="0" w:color="4F81BD"/>
              <w:left w:val="single" w:sz="4" w:space="0" w:color="4F81BD"/>
              <w:bottom w:val="single" w:sz="4" w:space="0" w:color="4F81BD"/>
              <w:right w:val="single" w:sz="4" w:space="0" w:color="4F81BD"/>
            </w:tcBorders>
            <w:shd w:val="clear" w:color="auto" w:fill="FFFFFF"/>
          </w:tcPr>
          <w:p w14:paraId="2752595F" w14:textId="77777777" w:rsidR="008C0363" w:rsidRPr="006E40E9" w:rsidRDefault="008C0363" w:rsidP="00051ED7">
            <w:pPr>
              <w:spacing w:beforeLines="40" w:before="96" w:after="40"/>
            </w:pPr>
            <w:r>
              <w:t>acameron@spu.edu</w:t>
            </w:r>
          </w:p>
        </w:tc>
        <w:tc>
          <w:tcPr>
            <w:tcW w:w="254" w:type="dxa"/>
            <w:tcBorders>
              <w:top w:val="nil"/>
              <w:left w:val="single" w:sz="4" w:space="0" w:color="4F81BD"/>
              <w:bottom w:val="nil"/>
              <w:right w:val="single" w:sz="4" w:space="0" w:color="4F81BD"/>
            </w:tcBorders>
            <w:shd w:val="clear" w:color="auto" w:fill="FFFFFF"/>
          </w:tcPr>
          <w:p w14:paraId="1D3B5E9E" w14:textId="77777777" w:rsidR="008C0363" w:rsidRPr="00760D5B" w:rsidRDefault="008C0363" w:rsidP="00051ED7">
            <w:pPr>
              <w:spacing w:beforeLines="40" w:before="96" w:after="40"/>
              <w:rPr>
                <w:b/>
              </w:rPr>
            </w:pPr>
          </w:p>
        </w:tc>
        <w:tc>
          <w:tcPr>
            <w:tcW w:w="1392"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09A9835B" w14:textId="77777777" w:rsidR="008C0363" w:rsidRPr="00C10B6E" w:rsidRDefault="008C0363" w:rsidP="00051ED7">
            <w:pPr>
              <w:spacing w:beforeLines="40" w:before="96" w:after="40"/>
              <w:rPr>
                <w:b/>
              </w:rPr>
            </w:pPr>
            <w:proofErr w:type="spellStart"/>
            <w:r w:rsidRPr="00C10B6E">
              <w:rPr>
                <w:b/>
              </w:rPr>
              <w:t>eMail</w:t>
            </w:r>
            <w:proofErr w:type="spellEnd"/>
            <w:r w:rsidRPr="00C10B6E">
              <w:rPr>
                <w:b/>
              </w:rPr>
              <w:t>:</w:t>
            </w:r>
          </w:p>
        </w:tc>
        <w:tc>
          <w:tcPr>
            <w:tcW w:w="3459" w:type="dxa"/>
            <w:tcBorders>
              <w:top w:val="single" w:sz="4" w:space="0" w:color="4F81BD"/>
              <w:left w:val="single" w:sz="4" w:space="0" w:color="4F81BD"/>
              <w:bottom w:val="single" w:sz="4" w:space="0" w:color="4F81BD"/>
              <w:right w:val="single" w:sz="4" w:space="0" w:color="4F81BD"/>
            </w:tcBorders>
            <w:shd w:val="clear" w:color="auto" w:fill="FFFFFF"/>
          </w:tcPr>
          <w:p w14:paraId="4720F720" w14:textId="77777777" w:rsidR="008C0363" w:rsidRPr="006E40E9" w:rsidRDefault="008C0363" w:rsidP="00051ED7">
            <w:pPr>
              <w:spacing w:beforeLines="40" w:before="96" w:after="40"/>
            </w:pPr>
            <w:r>
              <w:t>sutanton@spu.edu</w:t>
            </w:r>
          </w:p>
        </w:tc>
      </w:tr>
    </w:tbl>
    <w:p w14:paraId="55AADDC3" w14:textId="3A8AFF54" w:rsidR="008C0363" w:rsidRDefault="008C0363" w:rsidP="00FF1D40">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108879CB" w14:textId="77777777" w:rsidR="00FF1D40" w:rsidRDefault="00FF1D40" w:rsidP="00FF1D40">
      <w:pPr>
        <w:keepNext/>
        <w:keepLines/>
        <w:numPr>
          <w:ilvl w:val="0"/>
          <w:numId w:val="13"/>
        </w:numPr>
        <w:spacing w:beforeLines="40" w:before="96" w:after="40" w:line="240" w:lineRule="auto"/>
        <w:jc w:val="both"/>
        <w:rPr>
          <w:b/>
          <w:sz w:val="24"/>
        </w:rPr>
      </w:pPr>
      <w:r w:rsidRPr="009A2773">
        <w:rPr>
          <w:b/>
          <w:sz w:val="24"/>
        </w:rPr>
        <w:lastRenderedPageBreak/>
        <w:t xml:space="preserve">Business Problem or Opportunity (what is the </w:t>
      </w:r>
      <w:r>
        <w:rPr>
          <w:b/>
          <w:sz w:val="24"/>
        </w:rPr>
        <w:t>motivation</w:t>
      </w:r>
      <w:r w:rsidRPr="009A2773">
        <w:rPr>
          <w:b/>
          <w:sz w:val="24"/>
        </w:rPr>
        <w:t xml:space="preserve"> for this request?): </w:t>
      </w:r>
    </w:p>
    <w:p w14:paraId="5EB522AF" w14:textId="77777777" w:rsidR="00FF1D40" w:rsidRPr="008B6C5E" w:rsidRDefault="00FF1D40" w:rsidP="00FF1D40">
      <w:pPr>
        <w:keepNext/>
        <w:keepLines/>
        <w:spacing w:beforeLines="40" w:before="96" w:after="40"/>
        <w:ind w:left="360"/>
        <w:jc w:val="both"/>
        <w:rPr>
          <w:i/>
          <w:sz w:val="16"/>
          <w:szCs w:val="16"/>
        </w:rPr>
      </w:pPr>
      <w:r w:rsidRPr="008B6C5E">
        <w:rPr>
          <w:i/>
          <w:sz w:val="16"/>
          <w:szCs w:val="16"/>
        </w:rPr>
        <w:t xml:space="preserve">Describe the problem or opportunity that you would like to solve. </w:t>
      </w:r>
      <w:r>
        <w:rPr>
          <w:i/>
          <w:sz w:val="16"/>
          <w:szCs w:val="16"/>
        </w:rPr>
        <w:t>Include</w:t>
      </w:r>
      <w:r w:rsidRPr="008B6C5E">
        <w:rPr>
          <w:i/>
          <w:sz w:val="16"/>
          <w:szCs w:val="16"/>
        </w:rPr>
        <w:t xml:space="preserve"> a simple, high-level description of the business problems or opportunities that </w:t>
      </w:r>
      <w:r>
        <w:rPr>
          <w:i/>
          <w:sz w:val="16"/>
          <w:szCs w:val="16"/>
        </w:rPr>
        <w:t>are</w:t>
      </w:r>
      <w:r w:rsidRPr="008B6C5E">
        <w:rPr>
          <w:i/>
          <w:sz w:val="16"/>
          <w:szCs w:val="16"/>
        </w:rPr>
        <w:t xml:space="preserve"> the catalyst for this request. Focus on the problem or opportunity, not the solution. </w:t>
      </w:r>
      <w:r>
        <w:rPr>
          <w:i/>
          <w:sz w:val="16"/>
          <w:szCs w:val="16"/>
        </w:rPr>
        <w:t xml:space="preserve">Be sure to </w:t>
      </w:r>
      <w:r w:rsidRPr="008B6C5E">
        <w:rPr>
          <w:i/>
          <w:sz w:val="16"/>
          <w:szCs w:val="16"/>
        </w:rPr>
        <w:t>include any date-related dependencies or needs of the project.</w:t>
      </w:r>
    </w:p>
    <w:tbl>
      <w:tblPr>
        <w:tblW w:w="9901" w:type="dxa"/>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901"/>
      </w:tblGrid>
      <w:tr w:rsidR="00FF1D40" w14:paraId="3A4593B6" w14:textId="77777777" w:rsidTr="00FF1D40">
        <w:trPr>
          <w:trHeight w:val="2681"/>
          <w:tblHeader/>
        </w:trPr>
        <w:tc>
          <w:tcPr>
            <w:tcW w:w="9901" w:type="dxa"/>
            <w:shd w:val="clear" w:color="auto" w:fill="D3DFEE"/>
          </w:tcPr>
          <w:p w14:paraId="660072EB" w14:textId="1F682733" w:rsidR="00FF1D40" w:rsidRDefault="00FF1D40" w:rsidP="00051ED7">
            <w:pPr>
              <w:keepNext/>
              <w:keepLines/>
              <w:spacing w:beforeLines="40" w:before="96" w:after="40"/>
              <w:ind w:left="72" w:right="72"/>
            </w:pPr>
            <w:r>
              <w:t>As an international student, I had problems getting groceries when I first moved to the United States. I had no license so getting a car was out of the equation. It cost a lot of money to get an uber to the supermarket and back. It is difficult for people to get groceries especially if they are elderly, have disabilities</w:t>
            </w:r>
            <w:ins w:id="213" w:author="Nick Joseph" w:date="2020-11-02T19:18:00Z">
              <w:r w:rsidR="003D0001">
                <w:t>,</w:t>
              </w:r>
            </w:ins>
            <w:r>
              <w:t xml:space="preserve"> or have no mode of transport. The situation does not get better since COVID-19 has restricted people with weaker immune systems from going out. This app will help eliminate the problem of certain groups of people having difficulty getting their groceries.</w:t>
            </w:r>
          </w:p>
        </w:tc>
      </w:tr>
    </w:tbl>
    <w:p w14:paraId="0172147C" w14:textId="01C8532E" w:rsidR="00FF1D40" w:rsidRDefault="00FF1D40" w:rsidP="00FF1D40">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11751013" w14:textId="77777777" w:rsidR="00FF1D40" w:rsidRDefault="00FF1D40" w:rsidP="00FF1D40">
      <w:pPr>
        <w:keepNext/>
        <w:keepLines/>
        <w:numPr>
          <w:ilvl w:val="0"/>
          <w:numId w:val="13"/>
        </w:numPr>
        <w:spacing w:beforeLines="40" w:before="96" w:after="40" w:line="240" w:lineRule="auto"/>
        <w:jc w:val="both"/>
        <w:rPr>
          <w:b/>
          <w:sz w:val="24"/>
        </w:rPr>
      </w:pPr>
      <w:r>
        <w:rPr>
          <w:b/>
          <w:sz w:val="24"/>
        </w:rPr>
        <w:lastRenderedPageBreak/>
        <w:t xml:space="preserve">Justification, Impact, and Importance </w:t>
      </w:r>
    </w:p>
    <w:p w14:paraId="52F656FB" w14:textId="77777777" w:rsidR="00FF1D40" w:rsidRDefault="00FF1D40" w:rsidP="00FF1D40">
      <w:pPr>
        <w:keepNext/>
        <w:keepLines/>
        <w:spacing w:beforeLines="40" w:before="96" w:after="40"/>
        <w:ind w:left="360"/>
        <w:jc w:val="both"/>
        <w:rPr>
          <w:i/>
          <w:sz w:val="16"/>
          <w:szCs w:val="16"/>
        </w:rPr>
      </w:pPr>
      <w:r w:rsidRPr="00F51DE6">
        <w:rPr>
          <w:i/>
          <w:sz w:val="16"/>
          <w:szCs w:val="16"/>
        </w:rPr>
        <w:t>What is the financial impact and justification for this request? How will the investment of time, resources, and capital be returned to</w:t>
      </w:r>
      <w:r>
        <w:rPr>
          <w:i/>
          <w:sz w:val="16"/>
          <w:szCs w:val="16"/>
        </w:rPr>
        <w:t xml:space="preserve"> our company</w:t>
      </w:r>
      <w:r w:rsidRPr="00F51DE6">
        <w:rPr>
          <w:i/>
          <w:sz w:val="16"/>
          <w:szCs w:val="16"/>
        </w:rPr>
        <w:t xml:space="preserve">? (Please note any contractual or regulatory requirements associated with the request. If you have an NPV, IRR, or ROI calculation, please provide </w:t>
      </w:r>
      <w:r>
        <w:rPr>
          <w:i/>
          <w:sz w:val="16"/>
          <w:szCs w:val="16"/>
        </w:rPr>
        <w:t xml:space="preserve">the </w:t>
      </w:r>
      <w:r w:rsidRPr="00F51DE6">
        <w:rPr>
          <w:i/>
          <w:sz w:val="16"/>
          <w:szCs w:val="16"/>
        </w:rPr>
        <w:t>link</w:t>
      </w:r>
      <w:r>
        <w:rPr>
          <w:i/>
          <w:sz w:val="16"/>
          <w:szCs w:val="16"/>
        </w:rPr>
        <w:t>(s)</w:t>
      </w:r>
      <w:r w:rsidRPr="00F51DE6">
        <w:rPr>
          <w:i/>
          <w:sz w:val="16"/>
          <w:szCs w:val="16"/>
        </w:rPr>
        <w:t xml:space="preserve"> here.)</w:t>
      </w:r>
    </w:p>
    <w:p w14:paraId="4F73D039" w14:textId="77777777" w:rsidR="00FF1D40" w:rsidRPr="006E6628" w:rsidRDefault="00FF1D40" w:rsidP="00FF1D40">
      <w:pPr>
        <w:keepNext/>
        <w:pBdr>
          <w:bottom w:val="single" w:sz="12" w:space="1" w:color="4F81BD"/>
        </w:pBdr>
        <w:spacing w:beforeLines="40" w:before="96" w:after="40"/>
        <w:ind w:left="360" w:right="90"/>
        <w:jc w:val="both"/>
        <w:rPr>
          <w:rFonts w:eastAsia="Times New Roman"/>
          <w:b/>
          <w:bCs/>
          <w:color w:val="000000"/>
          <w:szCs w:val="20"/>
        </w:rPr>
      </w:pPr>
      <w:r w:rsidRPr="006E6628">
        <w:rPr>
          <w:rFonts w:eastAsia="Times New Roman"/>
          <w:b/>
          <w:bCs/>
          <w:color w:val="000000"/>
          <w:szCs w:val="20"/>
        </w:rPr>
        <w:t>Assumptions</w:t>
      </w:r>
    </w:p>
    <w:tbl>
      <w:tblPr>
        <w:tblW w:w="9000" w:type="dxa"/>
        <w:tblInd w:w="35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000"/>
      </w:tblGrid>
      <w:tr w:rsidR="00FF1D40" w:rsidRPr="00DF5B64" w14:paraId="2FA542E6" w14:textId="77777777" w:rsidTr="00A50151">
        <w:trPr>
          <w:trHeight w:val="411"/>
        </w:trPr>
        <w:tc>
          <w:tcPr>
            <w:tcW w:w="9000" w:type="dxa"/>
            <w:shd w:val="clear" w:color="auto" w:fill="D3DFEE"/>
          </w:tcPr>
          <w:p w14:paraId="2907E9E8" w14:textId="79B49EF3" w:rsidR="00FF1D40" w:rsidRPr="00C40FF0" w:rsidRDefault="00FF1D40" w:rsidP="00FF1D40">
            <w:pPr>
              <w:keepNext/>
              <w:keepLines/>
              <w:numPr>
                <w:ilvl w:val="0"/>
                <w:numId w:val="14"/>
              </w:numPr>
              <w:tabs>
                <w:tab w:val="left" w:pos="342"/>
              </w:tabs>
              <w:spacing w:beforeLines="40" w:before="96" w:after="40" w:line="240" w:lineRule="auto"/>
              <w:ind w:left="342" w:hanging="270"/>
              <w:jc w:val="both"/>
              <w:rPr>
                <w:rFonts w:eastAsia="Times New Roman"/>
                <w:color w:val="000000"/>
              </w:rPr>
            </w:pPr>
            <w:r>
              <w:rPr>
                <w:rFonts w:eastAsia="Times New Roman"/>
                <w:color w:val="000000"/>
              </w:rPr>
              <w:t xml:space="preserve">IOS is </w:t>
            </w:r>
            <w:ins w:id="214" w:author="Nick Joseph" w:date="2020-11-02T19:18:00Z">
              <w:r w:rsidR="003D0001">
                <w:rPr>
                  <w:rFonts w:eastAsia="Times New Roman"/>
                  <w:color w:val="000000"/>
                </w:rPr>
                <w:t xml:space="preserve">the </w:t>
              </w:r>
            </w:ins>
            <w:r>
              <w:rPr>
                <w:rFonts w:eastAsia="Times New Roman"/>
                <w:color w:val="000000"/>
              </w:rPr>
              <w:t>priority, may develop the app for other operating systems too.</w:t>
            </w:r>
          </w:p>
        </w:tc>
      </w:tr>
      <w:tr w:rsidR="00FF1D40" w:rsidRPr="00C40FF0" w14:paraId="2571E58B" w14:textId="77777777" w:rsidTr="00A50151">
        <w:trPr>
          <w:trHeight w:val="411"/>
        </w:trPr>
        <w:tc>
          <w:tcPr>
            <w:tcW w:w="9000" w:type="dxa"/>
          </w:tcPr>
          <w:p w14:paraId="72042E52" w14:textId="77777777" w:rsidR="00FF1D40" w:rsidRPr="00C40FF0" w:rsidRDefault="00FF1D40" w:rsidP="00FF1D40">
            <w:pPr>
              <w:keepNext/>
              <w:keepLines/>
              <w:numPr>
                <w:ilvl w:val="0"/>
                <w:numId w:val="14"/>
              </w:numPr>
              <w:tabs>
                <w:tab w:val="left" w:pos="342"/>
              </w:tabs>
              <w:spacing w:beforeLines="40" w:before="96" w:after="40" w:line="240" w:lineRule="auto"/>
              <w:ind w:left="342" w:hanging="270"/>
              <w:jc w:val="both"/>
              <w:rPr>
                <w:rFonts w:eastAsia="Times New Roman"/>
                <w:color w:val="000000"/>
              </w:rPr>
            </w:pPr>
            <w:r>
              <w:rPr>
                <w:rFonts w:eastAsia="Times New Roman"/>
                <w:color w:val="000000"/>
              </w:rPr>
              <w:t>There is no web version.</w:t>
            </w:r>
          </w:p>
        </w:tc>
      </w:tr>
    </w:tbl>
    <w:p w14:paraId="1D7FD2C0" w14:textId="77777777" w:rsidR="00FF1D40" w:rsidRDefault="00FF1D40" w:rsidP="00FF1D40">
      <w:pPr>
        <w:keepNext/>
        <w:pBdr>
          <w:bottom w:val="single" w:sz="12" w:space="1" w:color="4F81BD"/>
        </w:pBdr>
        <w:spacing w:beforeLines="40" w:before="96" w:after="40"/>
        <w:ind w:left="360" w:right="90"/>
        <w:jc w:val="both"/>
        <w:rPr>
          <w:rFonts w:eastAsia="Times New Roman"/>
          <w:b/>
          <w:bCs/>
          <w:color w:val="000000"/>
          <w:szCs w:val="20"/>
        </w:rPr>
      </w:pPr>
    </w:p>
    <w:p w14:paraId="4BC4CDA4" w14:textId="77777777" w:rsidR="00FF1D40" w:rsidRPr="006E6628" w:rsidRDefault="00FF1D40" w:rsidP="00FF1D40">
      <w:pPr>
        <w:keepNext/>
        <w:pBdr>
          <w:bottom w:val="single" w:sz="12" w:space="1" w:color="4F81BD"/>
        </w:pBdr>
        <w:spacing w:beforeLines="40" w:before="96" w:after="40"/>
        <w:ind w:left="360" w:right="90"/>
        <w:jc w:val="both"/>
        <w:rPr>
          <w:rFonts w:eastAsia="Times New Roman"/>
          <w:b/>
          <w:bCs/>
          <w:color w:val="000000"/>
          <w:szCs w:val="20"/>
        </w:rPr>
      </w:pPr>
      <w:r>
        <w:rPr>
          <w:rFonts w:eastAsia="Times New Roman"/>
          <w:b/>
          <w:bCs/>
          <w:color w:val="000000"/>
          <w:szCs w:val="20"/>
        </w:rPr>
        <w:t>Competitive Landscape / Context</w:t>
      </w:r>
    </w:p>
    <w:tbl>
      <w:tblPr>
        <w:tblW w:w="9000" w:type="dxa"/>
        <w:tblInd w:w="35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000"/>
      </w:tblGrid>
      <w:tr w:rsidR="00FF1D40" w:rsidRPr="00DF5B64" w14:paraId="41F52637" w14:textId="77777777" w:rsidTr="00A50151">
        <w:trPr>
          <w:trHeight w:val="398"/>
        </w:trPr>
        <w:tc>
          <w:tcPr>
            <w:tcW w:w="9000" w:type="dxa"/>
            <w:shd w:val="clear" w:color="auto" w:fill="D3DFEE"/>
          </w:tcPr>
          <w:p w14:paraId="5811E7C4" w14:textId="77777777" w:rsidR="00FF1D40" w:rsidRPr="00C40FF0" w:rsidRDefault="00FF1D40" w:rsidP="00FF1D40">
            <w:pPr>
              <w:keepNext/>
              <w:keepLines/>
              <w:numPr>
                <w:ilvl w:val="0"/>
                <w:numId w:val="14"/>
              </w:numPr>
              <w:tabs>
                <w:tab w:val="left" w:pos="342"/>
              </w:tabs>
              <w:spacing w:beforeLines="40" w:before="96" w:after="40" w:line="240" w:lineRule="auto"/>
              <w:ind w:left="342" w:hanging="270"/>
              <w:jc w:val="both"/>
              <w:rPr>
                <w:rFonts w:eastAsia="Times New Roman"/>
                <w:color w:val="000000"/>
              </w:rPr>
            </w:pPr>
            <w:r>
              <w:rPr>
                <w:rFonts w:eastAsia="Times New Roman"/>
                <w:color w:val="000000"/>
              </w:rPr>
              <w:t>InstaCart</w:t>
            </w:r>
          </w:p>
        </w:tc>
      </w:tr>
      <w:tr w:rsidR="00FF1D40" w:rsidRPr="00C40FF0" w14:paraId="3418F757" w14:textId="77777777" w:rsidTr="00A50151">
        <w:trPr>
          <w:trHeight w:val="398"/>
        </w:trPr>
        <w:tc>
          <w:tcPr>
            <w:tcW w:w="9000" w:type="dxa"/>
          </w:tcPr>
          <w:p w14:paraId="74C7E7EA" w14:textId="77777777" w:rsidR="00FF1D40" w:rsidRPr="00C40FF0" w:rsidRDefault="00FF1D40" w:rsidP="00FF1D40">
            <w:pPr>
              <w:keepNext/>
              <w:keepLines/>
              <w:numPr>
                <w:ilvl w:val="0"/>
                <w:numId w:val="14"/>
              </w:numPr>
              <w:tabs>
                <w:tab w:val="left" w:pos="342"/>
              </w:tabs>
              <w:spacing w:beforeLines="40" w:before="96" w:after="40" w:line="240" w:lineRule="auto"/>
              <w:ind w:left="342" w:hanging="270"/>
              <w:jc w:val="both"/>
              <w:rPr>
                <w:rFonts w:eastAsia="Times New Roman"/>
                <w:color w:val="000000"/>
              </w:rPr>
            </w:pPr>
            <w:r>
              <w:rPr>
                <w:rFonts w:eastAsia="Times New Roman"/>
                <w:color w:val="000000"/>
              </w:rPr>
              <w:t>Amazon Fresh</w:t>
            </w:r>
          </w:p>
        </w:tc>
      </w:tr>
    </w:tbl>
    <w:p w14:paraId="3CD59DD8" w14:textId="77777777" w:rsidR="00FF1D40" w:rsidRDefault="00FF1D40" w:rsidP="00FF1D40">
      <w:pPr>
        <w:keepNext/>
        <w:spacing w:beforeLines="40" w:before="96" w:after="40"/>
        <w:ind w:left="360"/>
        <w:jc w:val="both"/>
      </w:pPr>
    </w:p>
    <w:p w14:paraId="6A154E1E" w14:textId="1FB5E8D1" w:rsidR="00FF1D40" w:rsidRPr="006E6628" w:rsidRDefault="00FF1D40" w:rsidP="00FF1D40">
      <w:pPr>
        <w:keepNext/>
        <w:pBdr>
          <w:bottom w:val="single" w:sz="12" w:space="1" w:color="4F81BD"/>
        </w:pBdr>
        <w:tabs>
          <w:tab w:val="right" w:pos="8910"/>
          <w:tab w:val="right" w:pos="10440"/>
        </w:tabs>
        <w:spacing w:beforeLines="40" w:before="96" w:after="40"/>
        <w:ind w:left="360" w:right="90"/>
        <w:jc w:val="both"/>
        <w:rPr>
          <w:rFonts w:eastAsia="Times New Roman"/>
          <w:b/>
          <w:bCs/>
          <w:color w:val="000000"/>
          <w:szCs w:val="20"/>
        </w:rPr>
      </w:pPr>
      <w:r>
        <w:rPr>
          <w:rFonts w:eastAsia="Times New Roman"/>
          <w:b/>
          <w:bCs/>
          <w:color w:val="000000"/>
          <w:szCs w:val="20"/>
        </w:rPr>
        <w:t>Return, Opportunity, or Impact                                                                             One Time</w:t>
      </w:r>
      <w:r>
        <w:rPr>
          <w:rFonts w:eastAsia="Times New Roman"/>
          <w:b/>
          <w:bCs/>
          <w:color w:val="000000"/>
          <w:szCs w:val="20"/>
        </w:rPr>
        <w:tab/>
        <w:t xml:space="preserve">         On-Going</w:t>
      </w:r>
    </w:p>
    <w:tbl>
      <w:tblPr>
        <w:tblW w:w="9000" w:type="dxa"/>
        <w:tblInd w:w="35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6560"/>
        <w:gridCol w:w="1392"/>
        <w:gridCol w:w="1048"/>
      </w:tblGrid>
      <w:tr w:rsidR="00FF1D40" w:rsidRPr="00C40FF0" w14:paraId="6FC5454A" w14:textId="77777777" w:rsidTr="00A50151">
        <w:trPr>
          <w:trHeight w:val="398"/>
        </w:trPr>
        <w:tc>
          <w:tcPr>
            <w:tcW w:w="6560" w:type="dxa"/>
            <w:tcBorders>
              <w:right w:val="nil"/>
            </w:tcBorders>
            <w:shd w:val="clear" w:color="auto" w:fill="D3DFEE"/>
          </w:tcPr>
          <w:p w14:paraId="4E62CF41" w14:textId="727615DF" w:rsidR="00FF1D40" w:rsidRPr="00C40FF0" w:rsidRDefault="00FF1D40" w:rsidP="00FF1D40">
            <w:pPr>
              <w:keepNext/>
              <w:keepLines/>
              <w:numPr>
                <w:ilvl w:val="0"/>
                <w:numId w:val="14"/>
              </w:numPr>
              <w:tabs>
                <w:tab w:val="left" w:pos="342"/>
              </w:tabs>
              <w:spacing w:beforeLines="40" w:before="96" w:after="40" w:line="240" w:lineRule="auto"/>
              <w:ind w:left="342" w:hanging="270"/>
              <w:jc w:val="both"/>
              <w:rPr>
                <w:rFonts w:eastAsia="Times New Roman"/>
                <w:color w:val="000000"/>
              </w:rPr>
            </w:pPr>
            <w:r>
              <w:rPr>
                <w:rFonts w:eastAsia="Times New Roman"/>
                <w:color w:val="000000"/>
              </w:rPr>
              <w:t xml:space="preserve">The drivers are everyday people who choose to sign up through the app. They are outsourced </w:t>
            </w:r>
            <w:r w:rsidR="00A24609">
              <w:rPr>
                <w:rFonts w:eastAsia="Times New Roman"/>
                <w:color w:val="000000"/>
              </w:rPr>
              <w:t>thus, saving</w:t>
            </w:r>
            <w:r>
              <w:rPr>
                <w:rFonts w:eastAsia="Times New Roman"/>
                <w:color w:val="000000"/>
              </w:rPr>
              <w:t xml:space="preserve"> money.</w:t>
            </w:r>
          </w:p>
        </w:tc>
        <w:tc>
          <w:tcPr>
            <w:tcW w:w="1392" w:type="dxa"/>
            <w:tcBorders>
              <w:left w:val="nil"/>
              <w:right w:val="nil"/>
            </w:tcBorders>
            <w:shd w:val="clear" w:color="auto" w:fill="D3DFEE"/>
          </w:tcPr>
          <w:p w14:paraId="3FB5E234" w14:textId="77777777" w:rsidR="00FF1D40" w:rsidRPr="00C40FF0" w:rsidRDefault="00FF1D40" w:rsidP="00051ED7">
            <w:pPr>
              <w:keepNext/>
              <w:tabs>
                <w:tab w:val="decimal" w:pos="1062"/>
              </w:tabs>
              <w:spacing w:beforeLines="40" w:before="96" w:after="40"/>
              <w:jc w:val="both"/>
              <w:rPr>
                <w:rFonts w:eastAsia="Times New Roman"/>
                <w:color w:val="000000"/>
              </w:rPr>
            </w:pPr>
          </w:p>
        </w:tc>
        <w:tc>
          <w:tcPr>
            <w:tcW w:w="1048" w:type="dxa"/>
            <w:tcBorders>
              <w:left w:val="nil"/>
            </w:tcBorders>
            <w:shd w:val="clear" w:color="auto" w:fill="D3DFEE"/>
          </w:tcPr>
          <w:p w14:paraId="3FB3CCD1" w14:textId="77777777" w:rsidR="00FF1D40" w:rsidRPr="00C40FF0" w:rsidRDefault="00FF1D40" w:rsidP="00051ED7">
            <w:pPr>
              <w:keepNext/>
              <w:tabs>
                <w:tab w:val="decimal" w:pos="1107"/>
              </w:tabs>
              <w:spacing w:beforeLines="40" w:before="96" w:after="40"/>
              <w:jc w:val="both"/>
              <w:rPr>
                <w:rFonts w:eastAsia="Times New Roman"/>
                <w:color w:val="000000"/>
              </w:rPr>
            </w:pPr>
          </w:p>
        </w:tc>
      </w:tr>
      <w:tr w:rsidR="00FF1D40" w:rsidRPr="00C40FF0" w14:paraId="0E51484D" w14:textId="77777777" w:rsidTr="00A50151">
        <w:trPr>
          <w:trHeight w:val="398"/>
        </w:trPr>
        <w:tc>
          <w:tcPr>
            <w:tcW w:w="6560" w:type="dxa"/>
            <w:tcBorders>
              <w:right w:val="nil"/>
            </w:tcBorders>
          </w:tcPr>
          <w:p w14:paraId="7E002024" w14:textId="77777777" w:rsidR="00FF1D40" w:rsidRPr="00C40FF0" w:rsidRDefault="00FF1D40" w:rsidP="00FF1D40">
            <w:pPr>
              <w:keepNext/>
              <w:keepLines/>
              <w:numPr>
                <w:ilvl w:val="0"/>
                <w:numId w:val="14"/>
              </w:numPr>
              <w:tabs>
                <w:tab w:val="left" w:pos="342"/>
              </w:tabs>
              <w:spacing w:beforeLines="40" w:before="96" w:after="40" w:line="240" w:lineRule="auto"/>
              <w:ind w:left="342" w:hanging="270"/>
              <w:jc w:val="both"/>
              <w:rPr>
                <w:rFonts w:eastAsia="Times New Roman"/>
                <w:color w:val="000000"/>
              </w:rPr>
            </w:pPr>
            <w:r>
              <w:rPr>
                <w:rFonts w:eastAsia="Times New Roman"/>
                <w:color w:val="000000"/>
              </w:rPr>
              <w:t xml:space="preserve">GoGoGrocery will collaborate with the software company which allows shared profits and advertisements. </w:t>
            </w:r>
          </w:p>
        </w:tc>
        <w:tc>
          <w:tcPr>
            <w:tcW w:w="1392" w:type="dxa"/>
            <w:tcBorders>
              <w:left w:val="nil"/>
              <w:right w:val="nil"/>
            </w:tcBorders>
          </w:tcPr>
          <w:p w14:paraId="65DDF372" w14:textId="77777777" w:rsidR="00FF1D40" w:rsidRPr="00C40FF0" w:rsidRDefault="00FF1D40" w:rsidP="00051ED7">
            <w:pPr>
              <w:keepNext/>
              <w:tabs>
                <w:tab w:val="decimal" w:pos="1062"/>
              </w:tabs>
              <w:spacing w:beforeLines="40" w:before="96" w:after="40"/>
              <w:jc w:val="both"/>
              <w:rPr>
                <w:rFonts w:eastAsia="Times New Roman"/>
                <w:color w:val="000000"/>
              </w:rPr>
            </w:pPr>
          </w:p>
        </w:tc>
        <w:tc>
          <w:tcPr>
            <w:tcW w:w="1048" w:type="dxa"/>
            <w:tcBorders>
              <w:left w:val="nil"/>
            </w:tcBorders>
          </w:tcPr>
          <w:p w14:paraId="0ED14BB0" w14:textId="77777777" w:rsidR="00FF1D40" w:rsidRPr="00C40FF0" w:rsidRDefault="00FF1D40" w:rsidP="00051ED7">
            <w:pPr>
              <w:keepNext/>
              <w:tabs>
                <w:tab w:val="decimal" w:pos="1107"/>
              </w:tabs>
              <w:spacing w:beforeLines="40" w:before="96" w:after="40"/>
              <w:jc w:val="both"/>
              <w:rPr>
                <w:rFonts w:eastAsia="Times New Roman"/>
                <w:color w:val="000000"/>
              </w:rPr>
            </w:pPr>
          </w:p>
        </w:tc>
      </w:tr>
    </w:tbl>
    <w:p w14:paraId="5F4F6FA3" w14:textId="77777777" w:rsidR="00FF1D40" w:rsidRDefault="00FF1D40" w:rsidP="00FF1D40">
      <w:pPr>
        <w:keepNext/>
        <w:spacing w:beforeLines="40" w:before="96" w:after="40"/>
        <w:ind w:left="360"/>
        <w:jc w:val="both"/>
      </w:pPr>
    </w:p>
    <w:p w14:paraId="057AACDD" w14:textId="77777777" w:rsidR="00FF1D40" w:rsidRPr="006E6628" w:rsidRDefault="00FF1D40" w:rsidP="00FF1D40">
      <w:pPr>
        <w:keepNext/>
        <w:pBdr>
          <w:bottom w:val="single" w:sz="12" w:space="1" w:color="4F81BD"/>
        </w:pBdr>
        <w:tabs>
          <w:tab w:val="right" w:pos="10440"/>
        </w:tabs>
        <w:spacing w:beforeLines="40" w:before="96" w:after="40"/>
        <w:ind w:left="360" w:right="90"/>
        <w:jc w:val="both"/>
        <w:rPr>
          <w:rFonts w:eastAsia="Times New Roman"/>
          <w:b/>
          <w:bCs/>
          <w:color w:val="000000"/>
          <w:szCs w:val="20"/>
        </w:rPr>
      </w:pPr>
      <w:r>
        <w:rPr>
          <w:rFonts w:eastAsia="Times New Roman"/>
          <w:b/>
          <w:bCs/>
          <w:color w:val="000000"/>
          <w:szCs w:val="20"/>
        </w:rPr>
        <w:t>Intangible Benefits</w:t>
      </w:r>
      <w:r>
        <w:rPr>
          <w:rFonts w:eastAsia="Times New Roman"/>
          <w:b/>
          <w:bCs/>
          <w:color w:val="000000"/>
          <w:szCs w:val="20"/>
        </w:rPr>
        <w:tab/>
        <w:t>Impact or Value</w:t>
      </w:r>
    </w:p>
    <w:tbl>
      <w:tblPr>
        <w:tblW w:w="9000" w:type="dxa"/>
        <w:tblInd w:w="350"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00" w:firstRow="0" w:lastRow="0" w:firstColumn="0" w:lastColumn="0" w:noHBand="0" w:noVBand="1"/>
      </w:tblPr>
      <w:tblGrid>
        <w:gridCol w:w="7994"/>
        <w:gridCol w:w="1006"/>
      </w:tblGrid>
      <w:tr w:rsidR="00FF1D40" w:rsidRPr="00C40FF0" w14:paraId="1749D0C5" w14:textId="77777777" w:rsidTr="00A50151">
        <w:trPr>
          <w:trHeight w:val="420"/>
        </w:trPr>
        <w:tc>
          <w:tcPr>
            <w:tcW w:w="7994" w:type="dxa"/>
            <w:tcBorders>
              <w:right w:val="nil"/>
            </w:tcBorders>
            <w:shd w:val="clear" w:color="auto" w:fill="D3DFEE"/>
          </w:tcPr>
          <w:p w14:paraId="4E465C4C" w14:textId="77777777" w:rsidR="00FF1D40" w:rsidRPr="00C40FF0" w:rsidRDefault="00FF1D40" w:rsidP="00FF1D40">
            <w:pPr>
              <w:keepNext/>
              <w:keepLines/>
              <w:numPr>
                <w:ilvl w:val="0"/>
                <w:numId w:val="14"/>
              </w:numPr>
              <w:tabs>
                <w:tab w:val="left" w:pos="342"/>
              </w:tabs>
              <w:spacing w:beforeLines="40" w:before="96" w:after="40" w:line="240" w:lineRule="auto"/>
              <w:ind w:left="342" w:hanging="270"/>
              <w:jc w:val="both"/>
              <w:rPr>
                <w:rFonts w:eastAsia="Times New Roman"/>
                <w:color w:val="000000"/>
              </w:rPr>
            </w:pPr>
            <w:r>
              <w:rPr>
                <w:rFonts w:eastAsia="Times New Roman"/>
                <w:color w:val="000000"/>
              </w:rPr>
              <w:t>Fresh groceries from any of your preferred stores.</w:t>
            </w:r>
          </w:p>
        </w:tc>
        <w:tc>
          <w:tcPr>
            <w:tcW w:w="1006" w:type="dxa"/>
            <w:tcBorders>
              <w:left w:val="nil"/>
            </w:tcBorders>
            <w:shd w:val="clear" w:color="auto" w:fill="D3DFEE"/>
          </w:tcPr>
          <w:p w14:paraId="7C4FAA6B" w14:textId="77777777" w:rsidR="00FF1D40" w:rsidRPr="00C40FF0" w:rsidRDefault="00FF1D40" w:rsidP="00051ED7">
            <w:pPr>
              <w:keepNext/>
              <w:tabs>
                <w:tab w:val="decimal" w:pos="1062"/>
              </w:tabs>
              <w:spacing w:beforeLines="40" w:before="96" w:after="40"/>
              <w:ind w:left="72"/>
              <w:jc w:val="both"/>
              <w:rPr>
                <w:rFonts w:eastAsia="Times New Roman"/>
                <w:color w:val="000000"/>
              </w:rPr>
            </w:pPr>
          </w:p>
        </w:tc>
      </w:tr>
      <w:tr w:rsidR="00FF1D40" w:rsidRPr="00C40FF0" w14:paraId="1EDC4446" w14:textId="77777777" w:rsidTr="00A50151">
        <w:trPr>
          <w:trHeight w:val="420"/>
        </w:trPr>
        <w:tc>
          <w:tcPr>
            <w:tcW w:w="7994" w:type="dxa"/>
            <w:tcBorders>
              <w:right w:val="nil"/>
            </w:tcBorders>
          </w:tcPr>
          <w:p w14:paraId="05DADFD3" w14:textId="77777777" w:rsidR="00FF1D40" w:rsidRPr="00C40FF0" w:rsidRDefault="00FF1D40" w:rsidP="00FF1D40">
            <w:pPr>
              <w:keepNext/>
              <w:keepLines/>
              <w:numPr>
                <w:ilvl w:val="0"/>
                <w:numId w:val="14"/>
              </w:numPr>
              <w:tabs>
                <w:tab w:val="left" w:pos="342"/>
              </w:tabs>
              <w:spacing w:beforeLines="40" w:before="96" w:after="40" w:line="240" w:lineRule="auto"/>
              <w:ind w:left="342" w:hanging="270"/>
              <w:jc w:val="both"/>
              <w:rPr>
                <w:rFonts w:eastAsia="Times New Roman"/>
                <w:color w:val="000000"/>
              </w:rPr>
            </w:pPr>
            <w:r>
              <w:rPr>
                <w:rFonts w:eastAsia="Times New Roman"/>
                <w:color w:val="000000"/>
              </w:rPr>
              <w:t>Saves time and effort for elderly and disabled customers.</w:t>
            </w:r>
          </w:p>
        </w:tc>
        <w:tc>
          <w:tcPr>
            <w:tcW w:w="1006" w:type="dxa"/>
            <w:tcBorders>
              <w:left w:val="nil"/>
            </w:tcBorders>
          </w:tcPr>
          <w:p w14:paraId="38C9555B" w14:textId="77777777" w:rsidR="00FF1D40" w:rsidRPr="00C40FF0" w:rsidRDefault="00FF1D40" w:rsidP="00051ED7">
            <w:pPr>
              <w:keepNext/>
              <w:tabs>
                <w:tab w:val="decimal" w:pos="1062"/>
              </w:tabs>
              <w:spacing w:beforeLines="40" w:before="96" w:after="40"/>
              <w:ind w:left="72"/>
              <w:jc w:val="both"/>
              <w:rPr>
                <w:rFonts w:eastAsia="Times New Roman"/>
                <w:color w:val="000000"/>
              </w:rPr>
            </w:pPr>
          </w:p>
        </w:tc>
      </w:tr>
      <w:tr w:rsidR="00FF1D40" w:rsidRPr="00C40FF0" w14:paraId="5E759BBF" w14:textId="77777777" w:rsidTr="00A50151">
        <w:trPr>
          <w:trHeight w:val="420"/>
        </w:trPr>
        <w:tc>
          <w:tcPr>
            <w:tcW w:w="7994" w:type="dxa"/>
            <w:tcBorders>
              <w:right w:val="nil"/>
            </w:tcBorders>
          </w:tcPr>
          <w:p w14:paraId="0333FE76" w14:textId="77777777" w:rsidR="00FF1D40" w:rsidRDefault="00FF1D40" w:rsidP="00FF1D40">
            <w:pPr>
              <w:keepNext/>
              <w:keepLines/>
              <w:numPr>
                <w:ilvl w:val="0"/>
                <w:numId w:val="14"/>
              </w:numPr>
              <w:tabs>
                <w:tab w:val="left" w:pos="342"/>
              </w:tabs>
              <w:spacing w:beforeLines="40" w:before="96" w:after="40" w:line="240" w:lineRule="auto"/>
              <w:ind w:left="342" w:hanging="270"/>
              <w:jc w:val="both"/>
              <w:rPr>
                <w:rFonts w:eastAsia="Times New Roman"/>
                <w:color w:val="000000"/>
              </w:rPr>
            </w:pPr>
            <w:r>
              <w:rPr>
                <w:rFonts w:eastAsia="Times New Roman"/>
                <w:color w:val="000000"/>
              </w:rPr>
              <w:t>Lowers risk of face to face contact especially during COVID</w:t>
            </w:r>
          </w:p>
        </w:tc>
        <w:tc>
          <w:tcPr>
            <w:tcW w:w="1006" w:type="dxa"/>
            <w:tcBorders>
              <w:left w:val="nil"/>
            </w:tcBorders>
          </w:tcPr>
          <w:p w14:paraId="7CB59DD9" w14:textId="77777777" w:rsidR="00FF1D40" w:rsidRPr="00C40FF0" w:rsidRDefault="00FF1D40" w:rsidP="00051ED7">
            <w:pPr>
              <w:keepNext/>
              <w:tabs>
                <w:tab w:val="decimal" w:pos="1062"/>
              </w:tabs>
              <w:spacing w:beforeLines="40" w:before="96" w:after="40"/>
              <w:ind w:left="72"/>
              <w:jc w:val="both"/>
              <w:rPr>
                <w:rFonts w:eastAsia="Times New Roman"/>
                <w:color w:val="000000"/>
              </w:rPr>
            </w:pPr>
          </w:p>
        </w:tc>
      </w:tr>
    </w:tbl>
    <w:p w14:paraId="7D2BB96A" w14:textId="77777777" w:rsidR="00FF1D40" w:rsidRPr="00FF1D40" w:rsidRDefault="00FF1D40" w:rsidP="00FF1D40">
      <w:p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p>
    <w:p w14:paraId="2A8A5117" w14:textId="7160E38C" w:rsidR="00A65BB2" w:rsidRPr="00792A8B" w:rsidRDefault="00A65BB2" w:rsidP="003C5621">
      <w:pPr>
        <w:spacing w:after="240" w:line="240" w:lineRule="auto"/>
        <w:rPr>
          <w:rFonts w:ascii="Helvetica" w:hAnsi="Helvetica" w:cs="Helvetica"/>
          <w:sz w:val="24"/>
          <w:szCs w:val="24"/>
        </w:rPr>
      </w:pPr>
    </w:p>
    <w:p w14:paraId="28B3F2B7" w14:textId="77777777" w:rsidR="00792A8B" w:rsidRPr="00792A8B" w:rsidRDefault="00792A8B" w:rsidP="003C5621">
      <w:pPr>
        <w:spacing w:after="240" w:line="240" w:lineRule="auto"/>
        <w:rPr>
          <w:rFonts w:ascii="Helvetica" w:hAnsi="Helvetica" w:cs="Helvetica"/>
          <w:b/>
          <w:bCs/>
          <w:color w:val="538135" w:themeColor="accent6" w:themeShade="BF"/>
          <w:sz w:val="24"/>
          <w:szCs w:val="24"/>
        </w:rPr>
      </w:pPr>
    </w:p>
    <w:p w14:paraId="5F4CB108" w14:textId="77777777" w:rsidR="004D73BD" w:rsidRPr="004D73BD" w:rsidRDefault="004D73BD" w:rsidP="003C5621">
      <w:pPr>
        <w:spacing w:after="240" w:line="240" w:lineRule="auto"/>
        <w:rPr>
          <w:rFonts w:ascii="Helvetica" w:hAnsi="Helvetica" w:cs="Helvetica"/>
          <w:sz w:val="24"/>
          <w:szCs w:val="24"/>
        </w:rPr>
      </w:pPr>
    </w:p>
    <w:p w14:paraId="4BBE64FC" w14:textId="77777777" w:rsidR="00A50151" w:rsidRPr="009A2773" w:rsidRDefault="00A50151" w:rsidP="00A50151">
      <w:pPr>
        <w:keepNext/>
        <w:keepLines/>
        <w:numPr>
          <w:ilvl w:val="0"/>
          <w:numId w:val="13"/>
        </w:numPr>
        <w:spacing w:beforeLines="40" w:before="96" w:after="40" w:line="240" w:lineRule="auto"/>
        <w:jc w:val="both"/>
        <w:rPr>
          <w:b/>
          <w:sz w:val="24"/>
        </w:rPr>
      </w:pPr>
      <w:r w:rsidRPr="009A2773">
        <w:rPr>
          <w:b/>
          <w:sz w:val="24"/>
        </w:rPr>
        <w:lastRenderedPageBreak/>
        <w:t xml:space="preserve">Project </w:t>
      </w:r>
      <w:r>
        <w:rPr>
          <w:b/>
          <w:sz w:val="24"/>
        </w:rPr>
        <w:t>Requirements</w:t>
      </w:r>
      <w:r w:rsidRPr="009A2773">
        <w:rPr>
          <w:b/>
          <w:sz w:val="24"/>
        </w:rPr>
        <w:t xml:space="preserve"> </w:t>
      </w:r>
    </w:p>
    <w:p w14:paraId="623507B6" w14:textId="77777777" w:rsidR="00A50151" w:rsidRPr="005B7013" w:rsidRDefault="00A50151" w:rsidP="00A50151">
      <w:pPr>
        <w:keepNext/>
        <w:keepLines/>
        <w:spacing w:beforeLines="40" w:before="96" w:after="40"/>
        <w:ind w:left="360"/>
        <w:jc w:val="both"/>
        <w:rPr>
          <w:i/>
          <w:sz w:val="16"/>
          <w:szCs w:val="16"/>
        </w:rPr>
      </w:pPr>
      <w:r w:rsidRPr="00F51DE6">
        <w:rPr>
          <w:i/>
          <w:sz w:val="16"/>
          <w:szCs w:val="16"/>
        </w:rPr>
        <w:t xml:space="preserve">The Project team will gather detailed requirements once the project is approved. </w:t>
      </w:r>
      <w:r>
        <w:rPr>
          <w:i/>
          <w:sz w:val="16"/>
          <w:szCs w:val="16"/>
        </w:rPr>
        <w:t>Use this section to</w:t>
      </w:r>
      <w:r w:rsidRPr="00F51DE6">
        <w:rPr>
          <w:i/>
          <w:sz w:val="16"/>
          <w:szCs w:val="16"/>
        </w:rPr>
        <w:t xml:space="preserve"> articulate any critical components of the solution to help with scoping the size</w:t>
      </w:r>
      <w:r>
        <w:rPr>
          <w:i/>
          <w:sz w:val="16"/>
          <w:szCs w:val="16"/>
        </w:rPr>
        <w:t xml:space="preserve"> and complexity</w:t>
      </w:r>
      <w:r w:rsidRPr="00F51DE6">
        <w:rPr>
          <w:i/>
          <w:sz w:val="16"/>
          <w:szCs w:val="16"/>
        </w:rPr>
        <w:t xml:space="preserve"> of the project. Do not indicate the type of solution</w:t>
      </w:r>
      <w:r>
        <w:rPr>
          <w:i/>
          <w:sz w:val="16"/>
          <w:szCs w:val="16"/>
        </w:rPr>
        <w:t>;</w:t>
      </w:r>
      <w:r w:rsidRPr="00F51DE6">
        <w:rPr>
          <w:i/>
          <w:sz w:val="16"/>
          <w:szCs w:val="16"/>
        </w:rPr>
        <w:t xml:space="preserve"> </w:t>
      </w:r>
      <w:r>
        <w:rPr>
          <w:i/>
          <w:sz w:val="16"/>
          <w:szCs w:val="16"/>
        </w:rPr>
        <w:t>instead,</w:t>
      </w:r>
      <w:r w:rsidRPr="00F51DE6">
        <w:rPr>
          <w:i/>
          <w:sz w:val="16"/>
          <w:szCs w:val="16"/>
        </w:rPr>
        <w:t xml:space="preserve"> only list the end</w:t>
      </w:r>
      <w:r>
        <w:rPr>
          <w:i/>
          <w:sz w:val="16"/>
          <w:szCs w:val="16"/>
        </w:rPr>
        <w:t xml:space="preserve"> result</w:t>
      </w:r>
      <w:r w:rsidRPr="00F51DE6">
        <w:rPr>
          <w:i/>
          <w:sz w:val="16"/>
          <w:szCs w:val="16"/>
        </w:rPr>
        <w:t xml:space="preserve">s you would expect to receive when the project is complete. </w:t>
      </w:r>
    </w:p>
    <w:p w14:paraId="2775CE19" w14:textId="77777777" w:rsidR="00A50151" w:rsidRPr="00FF0714" w:rsidRDefault="00A50151" w:rsidP="00A50151">
      <w:pPr>
        <w:keepNext/>
        <w:keepLines/>
        <w:numPr>
          <w:ilvl w:val="1"/>
          <w:numId w:val="13"/>
        </w:numPr>
        <w:tabs>
          <w:tab w:val="left" w:pos="1080"/>
        </w:tabs>
        <w:spacing w:beforeLines="40" w:before="96" w:after="40" w:line="240" w:lineRule="auto"/>
        <w:jc w:val="both"/>
        <w:rPr>
          <w:b/>
          <w:iCs/>
          <w:szCs w:val="20"/>
        </w:rPr>
      </w:pPr>
      <w:r w:rsidRPr="00FF0714">
        <w:rPr>
          <w:b/>
          <w:szCs w:val="20"/>
        </w:rPr>
        <w:t>Must Have’s</w:t>
      </w:r>
    </w:p>
    <w:tbl>
      <w:tblPr>
        <w:tblW w:w="8940" w:type="dxa"/>
        <w:tblInd w:w="409"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8940"/>
      </w:tblGrid>
      <w:tr w:rsidR="00A50151" w:rsidRPr="00C40FF0" w14:paraId="0D39A6F6" w14:textId="77777777" w:rsidTr="00A50151">
        <w:trPr>
          <w:trHeight w:val="420"/>
        </w:trPr>
        <w:tc>
          <w:tcPr>
            <w:tcW w:w="8940" w:type="dxa"/>
            <w:shd w:val="clear" w:color="auto" w:fill="D3DFEE"/>
          </w:tcPr>
          <w:p w14:paraId="6D706E05" w14:textId="77777777" w:rsidR="00A50151" w:rsidRPr="00C40FF0" w:rsidRDefault="00A50151" w:rsidP="00A50151">
            <w:pPr>
              <w:keepNext/>
              <w:keepLines/>
              <w:numPr>
                <w:ilvl w:val="2"/>
                <w:numId w:val="13"/>
              </w:numPr>
              <w:tabs>
                <w:tab w:val="left" w:pos="882"/>
              </w:tabs>
              <w:spacing w:beforeLines="40" w:before="96" w:after="40" w:line="240" w:lineRule="auto"/>
              <w:ind w:left="882" w:hanging="810"/>
              <w:jc w:val="both"/>
              <w:rPr>
                <w:rFonts w:eastAsia="Times New Roman"/>
                <w:bCs/>
                <w:color w:val="000000"/>
              </w:rPr>
            </w:pPr>
            <w:r>
              <w:rPr>
                <w:rFonts w:eastAsia="Times New Roman"/>
                <w:bCs/>
                <w:color w:val="000000"/>
              </w:rPr>
              <w:t>The app requesting the user’s location or asking the user to enter their address to check what grocery stores are nearby. The user can choose which stores they want to get groceries from.</w:t>
            </w:r>
          </w:p>
        </w:tc>
      </w:tr>
      <w:tr w:rsidR="00A50151" w:rsidRPr="00C40FF0" w14:paraId="24FDC385" w14:textId="77777777" w:rsidTr="00A50151">
        <w:trPr>
          <w:trHeight w:val="420"/>
        </w:trPr>
        <w:tc>
          <w:tcPr>
            <w:tcW w:w="8940" w:type="dxa"/>
          </w:tcPr>
          <w:p w14:paraId="77C6E9A1" w14:textId="77777777" w:rsidR="00A50151" w:rsidRPr="00C40FF0" w:rsidRDefault="00A50151" w:rsidP="00A50151">
            <w:pPr>
              <w:keepNext/>
              <w:numPr>
                <w:ilvl w:val="2"/>
                <w:numId w:val="13"/>
              </w:numPr>
              <w:tabs>
                <w:tab w:val="left" w:pos="882"/>
              </w:tabs>
              <w:spacing w:beforeLines="40" w:before="96" w:after="40" w:line="240" w:lineRule="auto"/>
              <w:ind w:left="882" w:hanging="810"/>
              <w:jc w:val="both"/>
              <w:rPr>
                <w:rFonts w:eastAsia="Times New Roman"/>
                <w:color w:val="000000"/>
              </w:rPr>
            </w:pPr>
            <w:r>
              <w:rPr>
                <w:rFonts w:eastAsia="Times New Roman"/>
                <w:bCs/>
                <w:color w:val="000000"/>
              </w:rPr>
              <w:t>A user is assigned a courier at check out. The app sends out a request to any couriers close to the store and customer.</w:t>
            </w:r>
          </w:p>
        </w:tc>
      </w:tr>
      <w:tr w:rsidR="00A50151" w:rsidRPr="00C40FF0" w14:paraId="322332C3" w14:textId="77777777" w:rsidTr="00A50151">
        <w:trPr>
          <w:trHeight w:val="420"/>
        </w:trPr>
        <w:tc>
          <w:tcPr>
            <w:tcW w:w="8940" w:type="dxa"/>
          </w:tcPr>
          <w:p w14:paraId="36428CE0" w14:textId="2142BECC" w:rsidR="00A50151" w:rsidRDefault="00A50151" w:rsidP="00A50151">
            <w:pPr>
              <w:keepNext/>
              <w:numPr>
                <w:ilvl w:val="2"/>
                <w:numId w:val="13"/>
              </w:numPr>
              <w:tabs>
                <w:tab w:val="left" w:pos="882"/>
              </w:tabs>
              <w:spacing w:beforeLines="40" w:before="96" w:after="40" w:line="240" w:lineRule="auto"/>
              <w:ind w:left="882" w:hanging="810"/>
              <w:jc w:val="both"/>
              <w:rPr>
                <w:rFonts w:eastAsia="Times New Roman"/>
                <w:bCs/>
                <w:color w:val="000000"/>
              </w:rPr>
            </w:pPr>
            <w:r>
              <w:rPr>
                <w:rFonts w:eastAsia="Times New Roman"/>
                <w:bCs/>
                <w:color w:val="000000"/>
              </w:rPr>
              <w:t xml:space="preserve">The app should display each category of groceries. For </w:t>
            </w:r>
            <w:proofErr w:type="gramStart"/>
            <w:r>
              <w:rPr>
                <w:rFonts w:eastAsia="Times New Roman"/>
                <w:bCs/>
                <w:color w:val="000000"/>
              </w:rPr>
              <w:t>example</w:t>
            </w:r>
            <w:proofErr w:type="gramEnd"/>
            <w:del w:id="215" w:author="Nick Joseph" w:date="2020-11-02T19:18:00Z">
              <w:r w:rsidDel="003D0001">
                <w:rPr>
                  <w:rFonts w:eastAsia="Times New Roman"/>
                  <w:bCs/>
                  <w:color w:val="000000"/>
                </w:rPr>
                <w:delText>:</w:delText>
              </w:r>
            </w:del>
            <w:r>
              <w:rPr>
                <w:rFonts w:eastAsia="Times New Roman"/>
                <w:bCs/>
                <w:color w:val="000000"/>
              </w:rPr>
              <w:t xml:space="preserve"> dairy, milk, fruits, healthcare, </w:t>
            </w:r>
            <w:r w:rsidR="00EF4B01">
              <w:rPr>
                <w:rFonts w:eastAsia="Times New Roman"/>
                <w:bCs/>
                <w:color w:val="000000"/>
              </w:rPr>
              <w:t>etc.</w:t>
            </w:r>
            <w:r>
              <w:rPr>
                <w:rFonts w:eastAsia="Times New Roman"/>
                <w:bCs/>
                <w:color w:val="000000"/>
              </w:rPr>
              <w:t xml:space="preserve"> for customers to easily look for products.</w:t>
            </w:r>
          </w:p>
        </w:tc>
      </w:tr>
      <w:tr w:rsidR="00A50151" w:rsidRPr="00C40FF0" w14:paraId="5B0D25E8" w14:textId="77777777" w:rsidTr="00A50151">
        <w:trPr>
          <w:trHeight w:val="420"/>
        </w:trPr>
        <w:tc>
          <w:tcPr>
            <w:tcW w:w="8940" w:type="dxa"/>
          </w:tcPr>
          <w:p w14:paraId="0B5F1DF6" w14:textId="77777777" w:rsidR="00A50151" w:rsidRDefault="00A50151" w:rsidP="00A50151">
            <w:pPr>
              <w:keepNext/>
              <w:numPr>
                <w:ilvl w:val="2"/>
                <w:numId w:val="13"/>
              </w:numPr>
              <w:tabs>
                <w:tab w:val="left" w:pos="882"/>
              </w:tabs>
              <w:spacing w:beforeLines="40" w:before="96" w:after="40" w:line="240" w:lineRule="auto"/>
              <w:ind w:left="882" w:hanging="810"/>
              <w:jc w:val="both"/>
              <w:rPr>
                <w:rFonts w:eastAsia="Times New Roman"/>
                <w:bCs/>
                <w:color w:val="000000"/>
              </w:rPr>
            </w:pPr>
            <w:r>
              <w:rPr>
                <w:rFonts w:eastAsia="Times New Roman"/>
                <w:bCs/>
                <w:color w:val="000000"/>
              </w:rPr>
              <w:t>Allows the customer to pick delivery times from a pool of delivery windows.</w:t>
            </w:r>
          </w:p>
        </w:tc>
      </w:tr>
      <w:tr w:rsidR="00A50151" w:rsidRPr="00C40FF0" w14:paraId="59A2E7DD" w14:textId="77777777" w:rsidTr="00A50151">
        <w:trPr>
          <w:trHeight w:val="420"/>
        </w:trPr>
        <w:tc>
          <w:tcPr>
            <w:tcW w:w="8940" w:type="dxa"/>
          </w:tcPr>
          <w:p w14:paraId="22741052" w14:textId="6814E4D7" w:rsidR="00A50151" w:rsidRDefault="00A50151" w:rsidP="00A50151">
            <w:pPr>
              <w:keepNext/>
              <w:numPr>
                <w:ilvl w:val="2"/>
                <w:numId w:val="13"/>
              </w:numPr>
              <w:tabs>
                <w:tab w:val="left" w:pos="882"/>
              </w:tabs>
              <w:spacing w:beforeLines="40" w:before="96" w:after="40" w:line="240" w:lineRule="auto"/>
              <w:ind w:left="882" w:hanging="810"/>
              <w:jc w:val="both"/>
              <w:rPr>
                <w:rFonts w:eastAsia="Times New Roman"/>
                <w:color w:val="000000"/>
              </w:rPr>
            </w:pPr>
            <w:r>
              <w:rPr>
                <w:rFonts w:eastAsia="Times New Roman"/>
                <w:color w:val="000000"/>
              </w:rPr>
              <w:t xml:space="preserve">Different methods of payment. </w:t>
            </w:r>
            <w:r w:rsidR="00EF4B01">
              <w:rPr>
                <w:rFonts w:eastAsia="Times New Roman"/>
                <w:color w:val="000000"/>
              </w:rPr>
              <w:t>PayPal</w:t>
            </w:r>
            <w:r>
              <w:rPr>
                <w:rFonts w:eastAsia="Times New Roman"/>
                <w:color w:val="000000"/>
              </w:rPr>
              <w:t xml:space="preserve">, </w:t>
            </w:r>
            <w:r w:rsidR="00EF4B01">
              <w:rPr>
                <w:rFonts w:eastAsia="Times New Roman"/>
                <w:color w:val="000000"/>
              </w:rPr>
              <w:t>Apple Pay</w:t>
            </w:r>
            <w:r>
              <w:rPr>
                <w:rFonts w:eastAsia="Times New Roman"/>
                <w:color w:val="000000"/>
              </w:rPr>
              <w:t xml:space="preserve">, </w:t>
            </w:r>
            <w:r w:rsidR="00BE495D">
              <w:rPr>
                <w:rFonts w:eastAsia="Times New Roman"/>
                <w:color w:val="000000"/>
              </w:rPr>
              <w:t xml:space="preserve">and </w:t>
            </w:r>
            <w:r>
              <w:rPr>
                <w:rFonts w:eastAsia="Times New Roman"/>
                <w:color w:val="000000"/>
              </w:rPr>
              <w:t>Credit/Debit card</w:t>
            </w:r>
            <w:r w:rsidR="00BE495D">
              <w:rPr>
                <w:rFonts w:eastAsia="Times New Roman"/>
                <w:color w:val="000000"/>
              </w:rPr>
              <w:t>.</w:t>
            </w:r>
          </w:p>
        </w:tc>
      </w:tr>
    </w:tbl>
    <w:p w14:paraId="4D93C273" w14:textId="77777777" w:rsidR="00A50151" w:rsidRDefault="00A50151" w:rsidP="00A50151">
      <w:pPr>
        <w:keepNext/>
        <w:tabs>
          <w:tab w:val="left" w:pos="1080"/>
        </w:tabs>
        <w:spacing w:beforeLines="40" w:before="96" w:after="40"/>
        <w:jc w:val="both"/>
        <w:rPr>
          <w:b/>
          <w:iCs/>
          <w:szCs w:val="20"/>
        </w:rPr>
      </w:pPr>
    </w:p>
    <w:p w14:paraId="389795E9" w14:textId="77777777" w:rsidR="00A50151" w:rsidRPr="00FF0714" w:rsidRDefault="00A50151" w:rsidP="00A50151">
      <w:pPr>
        <w:keepNext/>
        <w:numPr>
          <w:ilvl w:val="1"/>
          <w:numId w:val="13"/>
        </w:numPr>
        <w:tabs>
          <w:tab w:val="left" w:pos="1080"/>
        </w:tabs>
        <w:spacing w:beforeLines="40" w:before="96" w:after="40" w:line="240" w:lineRule="auto"/>
        <w:jc w:val="both"/>
        <w:rPr>
          <w:b/>
          <w:iCs/>
          <w:szCs w:val="20"/>
        </w:rPr>
      </w:pPr>
      <w:r>
        <w:rPr>
          <w:b/>
          <w:szCs w:val="20"/>
        </w:rPr>
        <w:t>Nice to</w:t>
      </w:r>
      <w:r w:rsidRPr="00FF0714">
        <w:rPr>
          <w:b/>
          <w:szCs w:val="20"/>
        </w:rPr>
        <w:t xml:space="preserve"> Have’s</w:t>
      </w:r>
    </w:p>
    <w:tbl>
      <w:tblPr>
        <w:tblW w:w="8970" w:type="dxa"/>
        <w:tblInd w:w="379"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8970"/>
      </w:tblGrid>
      <w:tr w:rsidR="00A50151" w:rsidRPr="00C40FF0" w14:paraId="15D8B4BF" w14:textId="77777777" w:rsidTr="00A50151">
        <w:trPr>
          <w:trHeight w:val="405"/>
        </w:trPr>
        <w:tc>
          <w:tcPr>
            <w:tcW w:w="8970" w:type="dxa"/>
            <w:shd w:val="clear" w:color="auto" w:fill="D3DFEE"/>
          </w:tcPr>
          <w:p w14:paraId="2A5EE735" w14:textId="474B0722" w:rsidR="00A50151" w:rsidRPr="00C40FF0" w:rsidRDefault="00A50151" w:rsidP="00A50151">
            <w:pPr>
              <w:keepNext/>
              <w:keepLines/>
              <w:numPr>
                <w:ilvl w:val="2"/>
                <w:numId w:val="13"/>
              </w:numPr>
              <w:tabs>
                <w:tab w:val="left" w:pos="882"/>
              </w:tabs>
              <w:spacing w:beforeLines="40" w:before="96" w:after="40" w:line="240" w:lineRule="auto"/>
              <w:ind w:left="882" w:hanging="810"/>
              <w:jc w:val="both"/>
              <w:rPr>
                <w:rFonts w:eastAsia="Times New Roman"/>
                <w:bCs/>
                <w:color w:val="000000"/>
              </w:rPr>
            </w:pPr>
            <w:r>
              <w:rPr>
                <w:rFonts w:eastAsia="Times New Roman"/>
                <w:bCs/>
                <w:color w:val="000000"/>
              </w:rPr>
              <w:t xml:space="preserve">Options to choose a replacement for a product if it is out of stock. If not, the courier contacts the customer that they </w:t>
            </w:r>
            <w:r w:rsidR="00703B5E">
              <w:rPr>
                <w:rFonts w:eastAsia="Times New Roman"/>
                <w:bCs/>
                <w:color w:val="000000"/>
              </w:rPr>
              <w:t>must</w:t>
            </w:r>
            <w:r>
              <w:rPr>
                <w:rFonts w:eastAsia="Times New Roman"/>
                <w:bCs/>
                <w:color w:val="000000"/>
              </w:rPr>
              <w:t xml:space="preserve"> replace the item.</w:t>
            </w:r>
          </w:p>
        </w:tc>
      </w:tr>
      <w:tr w:rsidR="00A50151" w:rsidRPr="00C40FF0" w14:paraId="0E5FCBB0" w14:textId="77777777" w:rsidTr="00A50151">
        <w:trPr>
          <w:trHeight w:val="405"/>
        </w:trPr>
        <w:tc>
          <w:tcPr>
            <w:tcW w:w="8970" w:type="dxa"/>
          </w:tcPr>
          <w:p w14:paraId="359ACAB8" w14:textId="77777777" w:rsidR="00A50151" w:rsidRPr="00C40FF0" w:rsidRDefault="00A50151" w:rsidP="00A50151">
            <w:pPr>
              <w:keepNext/>
              <w:numPr>
                <w:ilvl w:val="2"/>
                <w:numId w:val="13"/>
              </w:numPr>
              <w:tabs>
                <w:tab w:val="left" w:pos="882"/>
              </w:tabs>
              <w:spacing w:beforeLines="40" w:before="96" w:after="40" w:line="240" w:lineRule="auto"/>
              <w:ind w:left="882" w:hanging="810"/>
              <w:jc w:val="both"/>
              <w:rPr>
                <w:rFonts w:eastAsia="Times New Roman"/>
                <w:color w:val="000000"/>
              </w:rPr>
            </w:pPr>
            <w:r>
              <w:rPr>
                <w:rFonts w:eastAsia="Times New Roman"/>
                <w:color w:val="000000"/>
              </w:rPr>
              <w:t>Save frequently accessed stores.</w:t>
            </w:r>
          </w:p>
        </w:tc>
      </w:tr>
      <w:tr w:rsidR="00A50151" w:rsidRPr="00C40FF0" w14:paraId="3F357BA6" w14:textId="77777777" w:rsidTr="00A50151">
        <w:trPr>
          <w:trHeight w:val="405"/>
        </w:trPr>
        <w:tc>
          <w:tcPr>
            <w:tcW w:w="8970" w:type="dxa"/>
          </w:tcPr>
          <w:p w14:paraId="0C15E66C" w14:textId="77777777" w:rsidR="00A50151" w:rsidRDefault="00A50151" w:rsidP="00A50151">
            <w:pPr>
              <w:keepNext/>
              <w:numPr>
                <w:ilvl w:val="2"/>
                <w:numId w:val="13"/>
              </w:numPr>
              <w:tabs>
                <w:tab w:val="left" w:pos="882"/>
              </w:tabs>
              <w:spacing w:beforeLines="40" w:before="96" w:after="40" w:line="240" w:lineRule="auto"/>
              <w:ind w:left="882" w:hanging="810"/>
              <w:jc w:val="both"/>
              <w:rPr>
                <w:rFonts w:eastAsia="Times New Roman"/>
                <w:color w:val="000000"/>
              </w:rPr>
            </w:pPr>
            <w:r>
              <w:rPr>
                <w:rFonts w:eastAsia="Times New Roman"/>
                <w:color w:val="000000"/>
              </w:rPr>
              <w:t>Shows instructions on how the app works the first time using it.</w:t>
            </w:r>
          </w:p>
        </w:tc>
      </w:tr>
      <w:tr w:rsidR="00A50151" w:rsidRPr="00C40FF0" w14:paraId="74F2CDCE" w14:textId="77777777" w:rsidTr="00A50151">
        <w:trPr>
          <w:trHeight w:val="405"/>
        </w:trPr>
        <w:tc>
          <w:tcPr>
            <w:tcW w:w="8970" w:type="dxa"/>
          </w:tcPr>
          <w:p w14:paraId="01D574E9" w14:textId="77777777" w:rsidR="00A50151" w:rsidRDefault="00A50151" w:rsidP="00A50151">
            <w:pPr>
              <w:keepNext/>
              <w:numPr>
                <w:ilvl w:val="2"/>
                <w:numId w:val="13"/>
              </w:numPr>
              <w:tabs>
                <w:tab w:val="left" w:pos="882"/>
              </w:tabs>
              <w:spacing w:beforeLines="40" w:before="96" w:after="40" w:line="240" w:lineRule="auto"/>
              <w:ind w:left="882" w:hanging="810"/>
              <w:jc w:val="both"/>
              <w:rPr>
                <w:rFonts w:eastAsia="Times New Roman"/>
                <w:color w:val="000000"/>
              </w:rPr>
            </w:pPr>
            <w:r>
              <w:rPr>
                <w:rFonts w:eastAsia="Times New Roman"/>
                <w:color w:val="000000"/>
              </w:rPr>
              <w:t>A section to invite other users to the app or a referral code section.</w:t>
            </w:r>
          </w:p>
        </w:tc>
      </w:tr>
    </w:tbl>
    <w:p w14:paraId="21CE5CC3" w14:textId="77777777" w:rsidR="00A50151" w:rsidRPr="000A2C0E" w:rsidRDefault="00A50151" w:rsidP="00A50151">
      <w:pPr>
        <w:keepNext/>
        <w:tabs>
          <w:tab w:val="left" w:pos="1080"/>
        </w:tabs>
        <w:spacing w:beforeLines="40" w:before="96" w:after="40"/>
        <w:jc w:val="both"/>
        <w:rPr>
          <w:b/>
          <w:iCs/>
          <w:szCs w:val="20"/>
        </w:rPr>
      </w:pPr>
    </w:p>
    <w:p w14:paraId="04C9783D" w14:textId="77777777" w:rsidR="00A50151" w:rsidRPr="00FF0714" w:rsidRDefault="00A50151" w:rsidP="00A50151">
      <w:pPr>
        <w:keepNext/>
        <w:numPr>
          <w:ilvl w:val="1"/>
          <w:numId w:val="13"/>
        </w:numPr>
        <w:tabs>
          <w:tab w:val="left" w:pos="1080"/>
        </w:tabs>
        <w:spacing w:beforeLines="40" w:before="96" w:after="40" w:line="240" w:lineRule="auto"/>
        <w:jc w:val="both"/>
        <w:rPr>
          <w:b/>
          <w:iCs/>
          <w:szCs w:val="20"/>
        </w:rPr>
      </w:pPr>
      <w:proofErr w:type="gramStart"/>
      <w:r>
        <w:rPr>
          <w:b/>
          <w:szCs w:val="20"/>
        </w:rPr>
        <w:t>Don’t</w:t>
      </w:r>
      <w:proofErr w:type="gramEnd"/>
      <w:r>
        <w:rPr>
          <w:b/>
          <w:szCs w:val="20"/>
        </w:rPr>
        <w:t xml:space="preserve"> Do’s (Out of Scope) </w:t>
      </w:r>
    </w:p>
    <w:tbl>
      <w:tblPr>
        <w:tblW w:w="8985" w:type="dxa"/>
        <w:tblInd w:w="364"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8985"/>
      </w:tblGrid>
      <w:tr w:rsidR="00A50151" w:rsidRPr="00C40FF0" w14:paraId="38B9E6E5" w14:textId="77777777" w:rsidTr="00A50151">
        <w:trPr>
          <w:trHeight w:val="398"/>
        </w:trPr>
        <w:tc>
          <w:tcPr>
            <w:tcW w:w="8985" w:type="dxa"/>
            <w:shd w:val="clear" w:color="auto" w:fill="D3DFEE"/>
          </w:tcPr>
          <w:p w14:paraId="40167601" w14:textId="77777777" w:rsidR="00A50151" w:rsidRPr="00C40FF0" w:rsidRDefault="00A50151" w:rsidP="00A50151">
            <w:pPr>
              <w:keepNext/>
              <w:keepLines/>
              <w:numPr>
                <w:ilvl w:val="2"/>
                <w:numId w:val="13"/>
              </w:numPr>
              <w:tabs>
                <w:tab w:val="left" w:pos="882"/>
              </w:tabs>
              <w:spacing w:beforeLines="40" w:before="96" w:after="40" w:line="240" w:lineRule="auto"/>
              <w:ind w:left="882" w:hanging="810"/>
              <w:jc w:val="both"/>
              <w:rPr>
                <w:rFonts w:eastAsia="Times New Roman"/>
                <w:bCs/>
                <w:color w:val="000000"/>
              </w:rPr>
            </w:pPr>
            <w:r>
              <w:rPr>
                <w:rFonts w:eastAsia="Times New Roman"/>
                <w:bCs/>
                <w:color w:val="000000"/>
              </w:rPr>
              <w:t>Monthly subscription system for discounts.</w:t>
            </w:r>
          </w:p>
        </w:tc>
      </w:tr>
      <w:tr w:rsidR="00A50151" w:rsidRPr="00C40FF0" w14:paraId="5D846304" w14:textId="77777777" w:rsidTr="00A50151">
        <w:trPr>
          <w:trHeight w:val="398"/>
        </w:trPr>
        <w:tc>
          <w:tcPr>
            <w:tcW w:w="8985" w:type="dxa"/>
          </w:tcPr>
          <w:p w14:paraId="4EDBB38F" w14:textId="189E6EF4" w:rsidR="00A50151" w:rsidRPr="00C40FF0" w:rsidRDefault="00A50151" w:rsidP="00A50151">
            <w:pPr>
              <w:keepNext/>
              <w:numPr>
                <w:ilvl w:val="2"/>
                <w:numId w:val="13"/>
              </w:numPr>
              <w:tabs>
                <w:tab w:val="left" w:pos="882"/>
              </w:tabs>
              <w:spacing w:beforeLines="40" w:before="96" w:after="40" w:line="240" w:lineRule="auto"/>
              <w:ind w:left="882" w:hanging="810"/>
              <w:jc w:val="both"/>
              <w:rPr>
                <w:rFonts w:eastAsia="Times New Roman"/>
                <w:color w:val="000000"/>
              </w:rPr>
            </w:pPr>
            <w:r>
              <w:rPr>
                <w:rFonts w:eastAsia="Times New Roman"/>
                <w:color w:val="000000"/>
              </w:rPr>
              <w:t xml:space="preserve">Do not allow the courier and customer to see any information about each other after the delivery. For </w:t>
            </w:r>
            <w:proofErr w:type="gramStart"/>
            <w:r>
              <w:rPr>
                <w:rFonts w:eastAsia="Times New Roman"/>
                <w:color w:val="000000"/>
              </w:rPr>
              <w:t>example</w:t>
            </w:r>
            <w:proofErr w:type="gramEnd"/>
            <w:del w:id="216" w:author="Nick Joseph" w:date="2020-11-02T19:18:00Z">
              <w:r w:rsidDel="003D0001">
                <w:rPr>
                  <w:rFonts w:eastAsia="Times New Roman"/>
                  <w:color w:val="000000"/>
                </w:rPr>
                <w:delText>:</w:delText>
              </w:r>
            </w:del>
            <w:r>
              <w:rPr>
                <w:rFonts w:eastAsia="Times New Roman"/>
                <w:color w:val="000000"/>
              </w:rPr>
              <w:t xml:space="preserve"> Name, and picture.</w:t>
            </w:r>
          </w:p>
        </w:tc>
      </w:tr>
    </w:tbl>
    <w:p w14:paraId="79E81F73" w14:textId="40C49FFF" w:rsidR="006F3234" w:rsidRDefault="006F3234" w:rsidP="003C5621">
      <w:pPr>
        <w:spacing w:after="240" w:line="240" w:lineRule="auto"/>
      </w:pPr>
    </w:p>
    <w:p w14:paraId="523AE29C" w14:textId="381466DE" w:rsidR="00A50151" w:rsidRDefault="00A50151" w:rsidP="003C5621">
      <w:pPr>
        <w:spacing w:after="240" w:line="240" w:lineRule="auto"/>
      </w:pPr>
    </w:p>
    <w:p w14:paraId="01BB3795" w14:textId="064FF5F2" w:rsidR="00A50151" w:rsidRDefault="00A50151" w:rsidP="003C5621">
      <w:pPr>
        <w:spacing w:after="240" w:line="240" w:lineRule="auto"/>
      </w:pPr>
    </w:p>
    <w:p w14:paraId="449AFBD7" w14:textId="6F503234" w:rsidR="00A50151" w:rsidRDefault="00A50151" w:rsidP="003C5621">
      <w:pPr>
        <w:spacing w:after="240" w:line="240" w:lineRule="auto"/>
      </w:pPr>
    </w:p>
    <w:p w14:paraId="72A2ED4C" w14:textId="77777777" w:rsidR="00BE495D" w:rsidRDefault="00BE495D" w:rsidP="003C5621">
      <w:pPr>
        <w:spacing w:after="240" w:line="240" w:lineRule="auto"/>
      </w:pPr>
    </w:p>
    <w:p w14:paraId="37988AA5" w14:textId="77777777" w:rsidR="00A50151" w:rsidRDefault="00A50151" w:rsidP="003C5621">
      <w:pPr>
        <w:spacing w:after="240" w:line="240" w:lineRule="auto"/>
      </w:pPr>
    </w:p>
    <w:p w14:paraId="19CEF96F" w14:textId="77777777" w:rsidR="00A50151" w:rsidRPr="009A2773" w:rsidRDefault="00A50151" w:rsidP="00A50151">
      <w:pPr>
        <w:keepNext/>
        <w:keepLines/>
        <w:numPr>
          <w:ilvl w:val="0"/>
          <w:numId w:val="13"/>
        </w:numPr>
        <w:spacing w:beforeLines="40" w:before="96" w:after="40" w:line="240" w:lineRule="auto"/>
        <w:jc w:val="both"/>
        <w:rPr>
          <w:b/>
          <w:sz w:val="24"/>
        </w:rPr>
      </w:pPr>
      <w:r>
        <w:rPr>
          <w:b/>
          <w:sz w:val="24"/>
        </w:rPr>
        <w:lastRenderedPageBreak/>
        <w:t xml:space="preserve">Project Costs (Operating and Capital, One-time and Recurring) </w:t>
      </w:r>
    </w:p>
    <w:p w14:paraId="2BA1DFCA" w14:textId="720BBA20" w:rsidR="00A50151" w:rsidRPr="00A50151" w:rsidRDefault="00A50151" w:rsidP="00A50151">
      <w:pPr>
        <w:keepNext/>
        <w:spacing w:beforeLines="40" w:before="96" w:after="40"/>
        <w:ind w:left="360"/>
        <w:jc w:val="both"/>
        <w:rPr>
          <w:i/>
          <w:sz w:val="16"/>
          <w:szCs w:val="16"/>
        </w:rPr>
      </w:pPr>
      <w:r>
        <w:rPr>
          <w:i/>
          <w:sz w:val="16"/>
          <w:szCs w:val="16"/>
        </w:rPr>
        <w:t>This section is typically completed after PIR has been submitted by the requestor, as part of the initial scoping. It captures the effort estimates, capital expenditures, and other costs associated with performing this work and creating the product/solution. If the submitter has thoughts or estimates on what these costs are or might be, or suggestions on how they might be estimated, please include those here. Add short descriptions as needed.</w:t>
      </w:r>
    </w:p>
    <w:p w14:paraId="7C130153" w14:textId="77777777" w:rsidR="00A50151" w:rsidRPr="00C82FE6" w:rsidRDefault="00A50151" w:rsidP="00A50151">
      <w:pPr>
        <w:keepNext/>
        <w:spacing w:beforeLines="40" w:before="96" w:after="40"/>
        <w:ind w:left="360"/>
        <w:jc w:val="both"/>
        <w:rPr>
          <w:b/>
          <w:sz w:val="24"/>
        </w:rPr>
      </w:pPr>
      <w:r w:rsidRPr="00C82FE6">
        <w:rPr>
          <w:b/>
          <w:sz w:val="24"/>
        </w:rPr>
        <w:t>Labor Costs</w:t>
      </w:r>
    </w:p>
    <w:tbl>
      <w:tblPr>
        <w:tblpPr w:leftFromText="187" w:rightFromText="187" w:vertAnchor="text" w:horzAnchor="margin" w:tblpXSpec="center" w:tblpY="57"/>
        <w:tblOverlap w:val="neve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528"/>
        <w:gridCol w:w="1890"/>
        <w:gridCol w:w="1260"/>
        <w:gridCol w:w="1260"/>
      </w:tblGrid>
      <w:tr w:rsidR="00A50151" w:rsidRPr="006A77EB" w14:paraId="3E8DE95E" w14:textId="77777777" w:rsidTr="00A50151">
        <w:tc>
          <w:tcPr>
            <w:tcW w:w="3528" w:type="dxa"/>
            <w:tcBorders>
              <w:top w:val="single" w:sz="8" w:space="0" w:color="7BA0CD"/>
              <w:left w:val="single" w:sz="8" w:space="0" w:color="7BA0CD"/>
              <w:bottom w:val="single" w:sz="8" w:space="0" w:color="7BA0CD"/>
              <w:right w:val="nil"/>
            </w:tcBorders>
            <w:shd w:val="clear" w:color="auto" w:fill="4F81BD"/>
          </w:tcPr>
          <w:p w14:paraId="2A899B19" w14:textId="77777777" w:rsidR="00A50151" w:rsidRPr="006A77EB" w:rsidRDefault="00A50151" w:rsidP="00A50151">
            <w:pPr>
              <w:spacing w:beforeLines="40" w:before="96" w:after="40"/>
              <w:rPr>
                <w:b/>
                <w:bCs/>
                <w:color w:val="FFFFFF"/>
              </w:rPr>
            </w:pPr>
            <w:r w:rsidRPr="006A77EB">
              <w:rPr>
                <w:b/>
                <w:bCs/>
                <w:color w:val="FFFFFF"/>
              </w:rPr>
              <w:t>Type</w:t>
            </w:r>
          </w:p>
        </w:tc>
        <w:tc>
          <w:tcPr>
            <w:tcW w:w="1890" w:type="dxa"/>
            <w:tcBorders>
              <w:top w:val="single" w:sz="8" w:space="0" w:color="7BA0CD"/>
              <w:left w:val="nil"/>
              <w:bottom w:val="single" w:sz="8" w:space="0" w:color="7BA0CD"/>
              <w:right w:val="nil"/>
            </w:tcBorders>
            <w:shd w:val="clear" w:color="auto" w:fill="4F81BD"/>
          </w:tcPr>
          <w:p w14:paraId="7C0FD2A3" w14:textId="77777777" w:rsidR="00A50151" w:rsidRPr="006A77EB" w:rsidRDefault="00A50151" w:rsidP="00A50151">
            <w:pPr>
              <w:spacing w:beforeLines="40" w:before="96" w:after="40"/>
              <w:rPr>
                <w:b/>
                <w:bCs/>
                <w:color w:val="FFFFFF"/>
              </w:rPr>
            </w:pPr>
            <w:r w:rsidRPr="006A77EB">
              <w:rPr>
                <w:b/>
                <w:bCs/>
                <w:color w:val="FFFFFF"/>
              </w:rPr>
              <w:t>Team(s) Affected</w:t>
            </w:r>
          </w:p>
        </w:tc>
        <w:tc>
          <w:tcPr>
            <w:tcW w:w="1260" w:type="dxa"/>
            <w:tcBorders>
              <w:top w:val="single" w:sz="8" w:space="0" w:color="7BA0CD"/>
              <w:left w:val="nil"/>
              <w:bottom w:val="single" w:sz="8" w:space="0" w:color="7BA0CD"/>
              <w:right w:val="nil"/>
            </w:tcBorders>
            <w:shd w:val="clear" w:color="auto" w:fill="4F81BD"/>
          </w:tcPr>
          <w:p w14:paraId="0610BF23" w14:textId="77777777" w:rsidR="00A50151" w:rsidRPr="006A77EB" w:rsidRDefault="00A50151" w:rsidP="00A50151">
            <w:pPr>
              <w:spacing w:beforeLines="40" w:before="96" w:after="40"/>
              <w:rPr>
                <w:b/>
                <w:bCs/>
                <w:color w:val="FFFFFF"/>
              </w:rPr>
            </w:pPr>
            <w:r w:rsidRPr="006A77EB">
              <w:rPr>
                <w:b/>
                <w:bCs/>
                <w:color w:val="FFFFFF"/>
              </w:rPr>
              <w:t>Low (</w:t>
            </w:r>
            <w:proofErr w:type="spellStart"/>
            <w:r w:rsidRPr="006A77EB">
              <w:rPr>
                <w:b/>
                <w:bCs/>
                <w:color w:val="FFFFFF"/>
              </w:rPr>
              <w:t>hrs</w:t>
            </w:r>
            <w:proofErr w:type="spellEnd"/>
            <w:r w:rsidRPr="006A77EB">
              <w:rPr>
                <w:b/>
                <w:bCs/>
                <w:color w:val="FFFFFF"/>
              </w:rPr>
              <w:t>)</w:t>
            </w:r>
          </w:p>
        </w:tc>
        <w:tc>
          <w:tcPr>
            <w:tcW w:w="1260" w:type="dxa"/>
            <w:tcBorders>
              <w:top w:val="single" w:sz="8" w:space="0" w:color="7BA0CD"/>
              <w:left w:val="nil"/>
              <w:bottom w:val="single" w:sz="8" w:space="0" w:color="7BA0CD"/>
              <w:right w:val="single" w:sz="8" w:space="0" w:color="7BA0CD"/>
            </w:tcBorders>
            <w:shd w:val="clear" w:color="auto" w:fill="4F81BD"/>
          </w:tcPr>
          <w:p w14:paraId="4B81685F" w14:textId="77777777" w:rsidR="00A50151" w:rsidRPr="006A77EB" w:rsidRDefault="00A50151" w:rsidP="00A50151">
            <w:pPr>
              <w:spacing w:beforeLines="40" w:before="96" w:after="40"/>
              <w:rPr>
                <w:b/>
                <w:bCs/>
                <w:color w:val="FFFFFF"/>
              </w:rPr>
            </w:pPr>
            <w:r w:rsidRPr="006A77EB">
              <w:rPr>
                <w:b/>
                <w:bCs/>
                <w:color w:val="FFFFFF"/>
              </w:rPr>
              <w:t>High (</w:t>
            </w:r>
            <w:proofErr w:type="spellStart"/>
            <w:r w:rsidRPr="006A77EB">
              <w:rPr>
                <w:b/>
                <w:bCs/>
                <w:color w:val="FFFFFF"/>
              </w:rPr>
              <w:t>hrs</w:t>
            </w:r>
            <w:proofErr w:type="spellEnd"/>
            <w:r w:rsidRPr="006A77EB">
              <w:rPr>
                <w:b/>
                <w:bCs/>
                <w:color w:val="FFFFFF"/>
              </w:rPr>
              <w:t>)</w:t>
            </w:r>
          </w:p>
        </w:tc>
      </w:tr>
      <w:tr w:rsidR="00A50151" w:rsidRPr="006A77EB" w14:paraId="03E15193" w14:textId="77777777" w:rsidTr="00A50151">
        <w:tc>
          <w:tcPr>
            <w:tcW w:w="3528" w:type="dxa"/>
            <w:tcBorders>
              <w:right w:val="nil"/>
            </w:tcBorders>
            <w:shd w:val="clear" w:color="auto" w:fill="D3DFEE"/>
          </w:tcPr>
          <w:p w14:paraId="653E815B" w14:textId="77777777" w:rsidR="00A50151" w:rsidRPr="00E251CD" w:rsidRDefault="00A50151" w:rsidP="00A50151">
            <w:pPr>
              <w:spacing w:beforeLines="40" w:before="96" w:after="40"/>
            </w:pPr>
            <w:r w:rsidRPr="00E251CD">
              <w:t>Analysis &amp; Design</w:t>
            </w:r>
          </w:p>
        </w:tc>
        <w:tc>
          <w:tcPr>
            <w:tcW w:w="1890" w:type="dxa"/>
            <w:tcBorders>
              <w:left w:val="nil"/>
              <w:right w:val="nil"/>
            </w:tcBorders>
            <w:shd w:val="clear" w:color="auto" w:fill="D3DFEE"/>
          </w:tcPr>
          <w:p w14:paraId="29F56178" w14:textId="3A6F8020" w:rsidR="00A50151" w:rsidRPr="00E251CD" w:rsidRDefault="0065238E" w:rsidP="00A50151">
            <w:pPr>
              <w:spacing w:beforeLines="40" w:before="96" w:after="40"/>
            </w:pPr>
            <w:r>
              <w:t>Software team</w:t>
            </w:r>
          </w:p>
        </w:tc>
        <w:tc>
          <w:tcPr>
            <w:tcW w:w="1260" w:type="dxa"/>
            <w:tcBorders>
              <w:left w:val="nil"/>
              <w:right w:val="nil"/>
            </w:tcBorders>
            <w:shd w:val="clear" w:color="auto" w:fill="D3DFEE"/>
          </w:tcPr>
          <w:p w14:paraId="45A8F12A" w14:textId="0D18480F" w:rsidR="00A50151" w:rsidRPr="00E251CD" w:rsidRDefault="0063305C" w:rsidP="00A50151">
            <w:pPr>
              <w:spacing w:beforeLines="40" w:before="96" w:after="40"/>
              <w:jc w:val="right"/>
            </w:pPr>
            <w:r>
              <w:t>336</w:t>
            </w:r>
          </w:p>
        </w:tc>
        <w:tc>
          <w:tcPr>
            <w:tcW w:w="1260" w:type="dxa"/>
            <w:tcBorders>
              <w:left w:val="nil"/>
            </w:tcBorders>
            <w:shd w:val="clear" w:color="auto" w:fill="D3DFEE"/>
          </w:tcPr>
          <w:p w14:paraId="7D38B76A" w14:textId="1F22C719" w:rsidR="00A50151" w:rsidRPr="00E251CD" w:rsidRDefault="0063305C" w:rsidP="00A50151">
            <w:pPr>
              <w:spacing w:beforeLines="40" w:before="96" w:after="40"/>
              <w:jc w:val="right"/>
            </w:pPr>
            <w:r>
              <w:t>672</w:t>
            </w:r>
          </w:p>
        </w:tc>
      </w:tr>
      <w:tr w:rsidR="00A50151" w:rsidRPr="006A77EB" w14:paraId="1372BEE5" w14:textId="77777777" w:rsidTr="00A50151">
        <w:tc>
          <w:tcPr>
            <w:tcW w:w="3528" w:type="dxa"/>
            <w:tcBorders>
              <w:right w:val="nil"/>
            </w:tcBorders>
          </w:tcPr>
          <w:p w14:paraId="760335D0" w14:textId="77777777" w:rsidR="00A50151" w:rsidRPr="00E251CD" w:rsidRDefault="00A50151" w:rsidP="00A50151">
            <w:pPr>
              <w:spacing w:beforeLines="40" w:before="96" w:after="40"/>
            </w:pPr>
            <w:r w:rsidRPr="00E251CD">
              <w:t>Development</w:t>
            </w:r>
          </w:p>
        </w:tc>
        <w:tc>
          <w:tcPr>
            <w:tcW w:w="1890" w:type="dxa"/>
            <w:tcBorders>
              <w:left w:val="nil"/>
              <w:right w:val="nil"/>
            </w:tcBorders>
          </w:tcPr>
          <w:p w14:paraId="74345C5A" w14:textId="41D4BA9E" w:rsidR="00A50151" w:rsidRPr="00E251CD" w:rsidRDefault="0065238E" w:rsidP="00A50151">
            <w:pPr>
              <w:spacing w:beforeLines="40" w:before="96" w:after="40"/>
            </w:pPr>
            <w:r>
              <w:t>Software team</w:t>
            </w:r>
          </w:p>
        </w:tc>
        <w:tc>
          <w:tcPr>
            <w:tcW w:w="1260" w:type="dxa"/>
            <w:tcBorders>
              <w:left w:val="nil"/>
              <w:right w:val="nil"/>
            </w:tcBorders>
          </w:tcPr>
          <w:p w14:paraId="17C7E933" w14:textId="04837D5F" w:rsidR="00A50151" w:rsidRPr="00E251CD" w:rsidRDefault="0063305C" w:rsidP="00A50151">
            <w:pPr>
              <w:spacing w:beforeLines="40" w:before="96" w:after="40"/>
              <w:jc w:val="right"/>
            </w:pPr>
            <w:r>
              <w:t>504</w:t>
            </w:r>
          </w:p>
        </w:tc>
        <w:tc>
          <w:tcPr>
            <w:tcW w:w="1260" w:type="dxa"/>
            <w:tcBorders>
              <w:left w:val="nil"/>
            </w:tcBorders>
          </w:tcPr>
          <w:p w14:paraId="6B4A10C8" w14:textId="2F7CD86E" w:rsidR="00A50151" w:rsidRPr="00E251CD" w:rsidRDefault="0063305C" w:rsidP="00A50151">
            <w:pPr>
              <w:spacing w:beforeLines="40" w:before="96" w:after="40"/>
              <w:jc w:val="right"/>
            </w:pPr>
            <w:r>
              <w:t>1008</w:t>
            </w:r>
          </w:p>
        </w:tc>
      </w:tr>
      <w:tr w:rsidR="00A50151" w:rsidRPr="006A77EB" w14:paraId="7BCA64DB" w14:textId="77777777" w:rsidTr="00A50151">
        <w:tc>
          <w:tcPr>
            <w:tcW w:w="3528" w:type="dxa"/>
            <w:tcBorders>
              <w:right w:val="nil"/>
            </w:tcBorders>
            <w:shd w:val="clear" w:color="auto" w:fill="D3DFEE"/>
          </w:tcPr>
          <w:p w14:paraId="341222F2" w14:textId="77777777" w:rsidR="00A50151" w:rsidRPr="00E251CD" w:rsidRDefault="00A50151" w:rsidP="00A50151">
            <w:pPr>
              <w:spacing w:beforeLines="40" w:before="96" w:after="40"/>
            </w:pPr>
            <w:r w:rsidRPr="00E251CD">
              <w:t>Testing and Quality Assurance</w:t>
            </w:r>
          </w:p>
        </w:tc>
        <w:tc>
          <w:tcPr>
            <w:tcW w:w="1890" w:type="dxa"/>
            <w:tcBorders>
              <w:left w:val="nil"/>
              <w:right w:val="nil"/>
            </w:tcBorders>
            <w:shd w:val="clear" w:color="auto" w:fill="D3DFEE"/>
          </w:tcPr>
          <w:p w14:paraId="36D369E4" w14:textId="1908229B" w:rsidR="00A50151" w:rsidRPr="00E251CD" w:rsidRDefault="0065238E" w:rsidP="00A50151">
            <w:pPr>
              <w:spacing w:beforeLines="40" w:before="96" w:after="40"/>
            </w:pPr>
            <w:r>
              <w:t>Software team</w:t>
            </w:r>
          </w:p>
        </w:tc>
        <w:tc>
          <w:tcPr>
            <w:tcW w:w="1260" w:type="dxa"/>
            <w:tcBorders>
              <w:left w:val="nil"/>
              <w:right w:val="nil"/>
            </w:tcBorders>
            <w:shd w:val="clear" w:color="auto" w:fill="D3DFEE"/>
          </w:tcPr>
          <w:p w14:paraId="679230B5" w14:textId="51586BEC" w:rsidR="00A50151" w:rsidRPr="00E251CD" w:rsidRDefault="0063305C" w:rsidP="00A50151">
            <w:pPr>
              <w:spacing w:beforeLines="40" w:before="96" w:after="40"/>
              <w:jc w:val="right"/>
            </w:pPr>
            <w:r>
              <w:t>504</w:t>
            </w:r>
          </w:p>
        </w:tc>
        <w:tc>
          <w:tcPr>
            <w:tcW w:w="1260" w:type="dxa"/>
            <w:tcBorders>
              <w:left w:val="nil"/>
            </w:tcBorders>
            <w:shd w:val="clear" w:color="auto" w:fill="D3DFEE"/>
          </w:tcPr>
          <w:p w14:paraId="6E638AA2" w14:textId="4991CA06" w:rsidR="00A50151" w:rsidRPr="00E251CD" w:rsidRDefault="0063305C" w:rsidP="00A50151">
            <w:pPr>
              <w:spacing w:beforeLines="40" w:before="96" w:after="40"/>
              <w:jc w:val="right"/>
            </w:pPr>
            <w:r>
              <w:t>1008</w:t>
            </w:r>
          </w:p>
        </w:tc>
      </w:tr>
      <w:tr w:rsidR="00A50151" w:rsidRPr="006A77EB" w14:paraId="45FDC385" w14:textId="77777777" w:rsidTr="00A50151">
        <w:tc>
          <w:tcPr>
            <w:tcW w:w="3528" w:type="dxa"/>
            <w:tcBorders>
              <w:right w:val="nil"/>
            </w:tcBorders>
          </w:tcPr>
          <w:p w14:paraId="1E8C1714" w14:textId="77777777" w:rsidR="00A50151" w:rsidRPr="00E251CD" w:rsidRDefault="00A50151" w:rsidP="00A50151">
            <w:pPr>
              <w:spacing w:beforeLines="40" w:before="96" w:after="40"/>
            </w:pPr>
            <w:r w:rsidRPr="00E251CD">
              <w:t>System Integration</w:t>
            </w:r>
          </w:p>
        </w:tc>
        <w:tc>
          <w:tcPr>
            <w:tcW w:w="1890" w:type="dxa"/>
            <w:tcBorders>
              <w:left w:val="nil"/>
              <w:right w:val="nil"/>
            </w:tcBorders>
          </w:tcPr>
          <w:p w14:paraId="7F5E14EE" w14:textId="68245AAA" w:rsidR="00A50151" w:rsidRPr="00E251CD" w:rsidRDefault="0065238E" w:rsidP="00A50151">
            <w:pPr>
              <w:spacing w:beforeLines="40" w:before="96" w:after="40"/>
            </w:pPr>
            <w:r>
              <w:t>Software team</w:t>
            </w:r>
          </w:p>
        </w:tc>
        <w:tc>
          <w:tcPr>
            <w:tcW w:w="1260" w:type="dxa"/>
            <w:tcBorders>
              <w:left w:val="nil"/>
              <w:right w:val="nil"/>
            </w:tcBorders>
          </w:tcPr>
          <w:p w14:paraId="5755F747" w14:textId="77777777" w:rsidR="00A50151" w:rsidRPr="00E251CD" w:rsidRDefault="00A50151" w:rsidP="00A50151">
            <w:pPr>
              <w:spacing w:beforeLines="40" w:before="96" w:after="40"/>
              <w:jc w:val="right"/>
            </w:pPr>
            <w:r>
              <w:t>0</w:t>
            </w:r>
          </w:p>
        </w:tc>
        <w:tc>
          <w:tcPr>
            <w:tcW w:w="1260" w:type="dxa"/>
            <w:tcBorders>
              <w:left w:val="nil"/>
            </w:tcBorders>
          </w:tcPr>
          <w:p w14:paraId="17FC52B6" w14:textId="77777777" w:rsidR="00A50151" w:rsidRPr="00E251CD" w:rsidRDefault="00A50151" w:rsidP="00A50151">
            <w:pPr>
              <w:spacing w:beforeLines="40" w:before="96" w:after="40"/>
              <w:jc w:val="right"/>
            </w:pPr>
            <w:r>
              <w:t>0</w:t>
            </w:r>
          </w:p>
        </w:tc>
      </w:tr>
      <w:tr w:rsidR="00A50151" w:rsidRPr="006A77EB" w14:paraId="45D765D1" w14:textId="77777777" w:rsidTr="00A50151">
        <w:tc>
          <w:tcPr>
            <w:tcW w:w="3528" w:type="dxa"/>
            <w:tcBorders>
              <w:right w:val="nil"/>
            </w:tcBorders>
            <w:shd w:val="clear" w:color="auto" w:fill="D3DFEE"/>
          </w:tcPr>
          <w:p w14:paraId="33429005" w14:textId="77777777" w:rsidR="00A50151" w:rsidRPr="00E251CD" w:rsidRDefault="00A50151" w:rsidP="00A50151">
            <w:pPr>
              <w:spacing w:beforeLines="40" w:before="96" w:after="40"/>
            </w:pPr>
            <w:r w:rsidRPr="00E251CD">
              <w:t>Deployment</w:t>
            </w:r>
          </w:p>
        </w:tc>
        <w:tc>
          <w:tcPr>
            <w:tcW w:w="1890" w:type="dxa"/>
            <w:tcBorders>
              <w:left w:val="nil"/>
              <w:right w:val="nil"/>
            </w:tcBorders>
            <w:shd w:val="clear" w:color="auto" w:fill="D3DFEE"/>
          </w:tcPr>
          <w:p w14:paraId="1B9BED54" w14:textId="01A58C84" w:rsidR="00A50151" w:rsidRPr="00E251CD" w:rsidRDefault="0063305C" w:rsidP="00A50151">
            <w:pPr>
              <w:spacing w:beforeLines="40" w:before="96" w:after="40"/>
            </w:pPr>
            <w:r>
              <w:t>Software team</w:t>
            </w:r>
          </w:p>
        </w:tc>
        <w:tc>
          <w:tcPr>
            <w:tcW w:w="1260" w:type="dxa"/>
            <w:tcBorders>
              <w:left w:val="nil"/>
              <w:right w:val="nil"/>
            </w:tcBorders>
            <w:shd w:val="clear" w:color="auto" w:fill="D3DFEE"/>
          </w:tcPr>
          <w:p w14:paraId="47EC7D5E" w14:textId="636A2A8D" w:rsidR="00A50151" w:rsidRPr="00E251CD" w:rsidRDefault="00B755D8" w:rsidP="00A50151">
            <w:pPr>
              <w:spacing w:beforeLines="40" w:before="96" w:after="40"/>
              <w:jc w:val="right"/>
            </w:pPr>
            <w:r>
              <w:t>336</w:t>
            </w:r>
          </w:p>
        </w:tc>
        <w:tc>
          <w:tcPr>
            <w:tcW w:w="1260" w:type="dxa"/>
            <w:tcBorders>
              <w:left w:val="nil"/>
            </w:tcBorders>
            <w:shd w:val="clear" w:color="auto" w:fill="D3DFEE"/>
          </w:tcPr>
          <w:p w14:paraId="56924E6C" w14:textId="000721F3" w:rsidR="00A50151" w:rsidRPr="00E251CD" w:rsidRDefault="00B755D8" w:rsidP="00A50151">
            <w:pPr>
              <w:spacing w:beforeLines="40" w:before="96" w:after="40"/>
              <w:jc w:val="right"/>
            </w:pPr>
            <w:r>
              <w:t>504</w:t>
            </w:r>
          </w:p>
        </w:tc>
      </w:tr>
      <w:tr w:rsidR="00A50151" w:rsidRPr="006A77EB" w14:paraId="03B4DD12" w14:textId="77777777" w:rsidTr="00A50151">
        <w:tc>
          <w:tcPr>
            <w:tcW w:w="3528" w:type="dxa"/>
            <w:tcBorders>
              <w:right w:val="nil"/>
            </w:tcBorders>
          </w:tcPr>
          <w:p w14:paraId="7369E1EF" w14:textId="77777777" w:rsidR="00A50151" w:rsidRPr="00E251CD" w:rsidRDefault="00A50151" w:rsidP="00A50151">
            <w:pPr>
              <w:spacing w:beforeLines="40" w:before="96" w:after="40"/>
            </w:pPr>
            <w:r>
              <w:t>Program Management</w:t>
            </w:r>
          </w:p>
        </w:tc>
        <w:tc>
          <w:tcPr>
            <w:tcW w:w="1890" w:type="dxa"/>
            <w:tcBorders>
              <w:left w:val="nil"/>
              <w:right w:val="nil"/>
            </w:tcBorders>
          </w:tcPr>
          <w:p w14:paraId="400D73F4" w14:textId="6EA16ECB" w:rsidR="00A50151" w:rsidRPr="00E251CD" w:rsidRDefault="0063305C" w:rsidP="00A50151">
            <w:pPr>
              <w:spacing w:beforeLines="40" w:before="96" w:after="40"/>
            </w:pPr>
            <w:r>
              <w:t>Project managers</w:t>
            </w:r>
          </w:p>
        </w:tc>
        <w:tc>
          <w:tcPr>
            <w:tcW w:w="1260" w:type="dxa"/>
            <w:tcBorders>
              <w:left w:val="nil"/>
              <w:right w:val="nil"/>
            </w:tcBorders>
          </w:tcPr>
          <w:p w14:paraId="5F26214B" w14:textId="1C526AC7" w:rsidR="00A50151" w:rsidRDefault="00B755D8" w:rsidP="00A50151">
            <w:pPr>
              <w:spacing w:beforeLines="40" w:before="96" w:after="40"/>
              <w:jc w:val="right"/>
            </w:pPr>
            <w:r>
              <w:t>336</w:t>
            </w:r>
          </w:p>
        </w:tc>
        <w:tc>
          <w:tcPr>
            <w:tcW w:w="1260" w:type="dxa"/>
            <w:tcBorders>
              <w:left w:val="nil"/>
            </w:tcBorders>
          </w:tcPr>
          <w:p w14:paraId="54D8294A" w14:textId="5F07FE64" w:rsidR="00A50151" w:rsidRDefault="00B755D8" w:rsidP="00A50151">
            <w:pPr>
              <w:spacing w:beforeLines="40" w:before="96" w:after="40"/>
              <w:jc w:val="right"/>
            </w:pPr>
            <w:r>
              <w:t>504</w:t>
            </w:r>
          </w:p>
        </w:tc>
      </w:tr>
      <w:tr w:rsidR="00A50151" w:rsidRPr="006A77EB" w14:paraId="0C9D4A1C" w14:textId="77777777" w:rsidTr="00A50151">
        <w:tc>
          <w:tcPr>
            <w:tcW w:w="3528" w:type="dxa"/>
            <w:tcBorders>
              <w:right w:val="nil"/>
            </w:tcBorders>
          </w:tcPr>
          <w:p w14:paraId="4C919F34" w14:textId="77777777" w:rsidR="00A50151" w:rsidRDefault="00A50151" w:rsidP="00A50151">
            <w:pPr>
              <w:spacing w:beforeLines="40" w:before="96" w:after="40"/>
            </w:pPr>
            <w:r>
              <w:t>Support and Maintenance</w:t>
            </w:r>
          </w:p>
        </w:tc>
        <w:tc>
          <w:tcPr>
            <w:tcW w:w="1890" w:type="dxa"/>
            <w:tcBorders>
              <w:left w:val="nil"/>
              <w:right w:val="nil"/>
            </w:tcBorders>
          </w:tcPr>
          <w:p w14:paraId="0995796B" w14:textId="55B71B1A" w:rsidR="00A50151" w:rsidRPr="00E251CD" w:rsidRDefault="0065238E" w:rsidP="00A50151">
            <w:pPr>
              <w:spacing w:beforeLines="40" w:before="96" w:after="40"/>
            </w:pPr>
            <w:r>
              <w:t>Software team</w:t>
            </w:r>
          </w:p>
        </w:tc>
        <w:tc>
          <w:tcPr>
            <w:tcW w:w="1260" w:type="dxa"/>
            <w:tcBorders>
              <w:left w:val="nil"/>
              <w:right w:val="nil"/>
            </w:tcBorders>
          </w:tcPr>
          <w:p w14:paraId="465FA416" w14:textId="3E51A0D5" w:rsidR="00A50151" w:rsidRDefault="0063305C" w:rsidP="00A50151">
            <w:pPr>
              <w:spacing w:beforeLines="40" w:before="96" w:after="40"/>
              <w:jc w:val="right"/>
            </w:pPr>
            <w:r>
              <w:t>504</w:t>
            </w:r>
          </w:p>
        </w:tc>
        <w:tc>
          <w:tcPr>
            <w:tcW w:w="1260" w:type="dxa"/>
            <w:tcBorders>
              <w:left w:val="nil"/>
            </w:tcBorders>
          </w:tcPr>
          <w:p w14:paraId="5E26ABE5" w14:textId="18E5665C" w:rsidR="00A50151" w:rsidRDefault="0063305C" w:rsidP="00A50151">
            <w:pPr>
              <w:spacing w:beforeLines="40" w:before="96" w:after="40"/>
              <w:jc w:val="right"/>
            </w:pPr>
            <w:r>
              <w:t>1008</w:t>
            </w:r>
          </w:p>
        </w:tc>
      </w:tr>
      <w:tr w:rsidR="00A50151" w:rsidRPr="006A77EB" w14:paraId="2F2DA152" w14:textId="77777777" w:rsidTr="00A50151">
        <w:tc>
          <w:tcPr>
            <w:tcW w:w="3528" w:type="dxa"/>
            <w:tcBorders>
              <w:right w:val="nil"/>
            </w:tcBorders>
          </w:tcPr>
          <w:p w14:paraId="0930C674" w14:textId="77777777" w:rsidR="00A50151" w:rsidRDefault="00A50151" w:rsidP="00A50151">
            <w:pPr>
              <w:spacing w:beforeLines="40" w:before="96" w:after="40"/>
            </w:pPr>
            <w:r>
              <w:t>Sales and Marketing</w:t>
            </w:r>
          </w:p>
        </w:tc>
        <w:tc>
          <w:tcPr>
            <w:tcW w:w="1890" w:type="dxa"/>
            <w:tcBorders>
              <w:left w:val="nil"/>
              <w:right w:val="nil"/>
            </w:tcBorders>
          </w:tcPr>
          <w:p w14:paraId="2F39FF0C" w14:textId="59B55B07" w:rsidR="00A50151" w:rsidRPr="00E251CD" w:rsidRDefault="0065238E" w:rsidP="00A50151">
            <w:pPr>
              <w:spacing w:beforeLines="40" w:before="96" w:after="40"/>
            </w:pPr>
            <w:r>
              <w:t>Sales team</w:t>
            </w:r>
          </w:p>
        </w:tc>
        <w:tc>
          <w:tcPr>
            <w:tcW w:w="1260" w:type="dxa"/>
            <w:tcBorders>
              <w:left w:val="nil"/>
              <w:right w:val="nil"/>
            </w:tcBorders>
          </w:tcPr>
          <w:p w14:paraId="5EFA3DF5" w14:textId="2ED638D1" w:rsidR="00A50151" w:rsidRDefault="00B755D8" w:rsidP="00A50151">
            <w:pPr>
              <w:spacing w:beforeLines="40" w:before="96" w:after="40"/>
              <w:jc w:val="right"/>
            </w:pPr>
            <w:r>
              <w:t>168</w:t>
            </w:r>
          </w:p>
        </w:tc>
        <w:tc>
          <w:tcPr>
            <w:tcW w:w="1260" w:type="dxa"/>
            <w:tcBorders>
              <w:left w:val="nil"/>
            </w:tcBorders>
          </w:tcPr>
          <w:p w14:paraId="4127CE99" w14:textId="4141D837" w:rsidR="00A50151" w:rsidRDefault="00B755D8" w:rsidP="00A50151">
            <w:pPr>
              <w:spacing w:beforeLines="40" w:before="96" w:after="40"/>
              <w:jc w:val="right"/>
            </w:pPr>
            <w:r>
              <w:t>336</w:t>
            </w:r>
          </w:p>
        </w:tc>
      </w:tr>
      <w:tr w:rsidR="00A50151" w:rsidRPr="006A77EB" w14:paraId="2A5F9920" w14:textId="77777777" w:rsidTr="00A50151">
        <w:tc>
          <w:tcPr>
            <w:tcW w:w="3528" w:type="dxa"/>
            <w:tcBorders>
              <w:top w:val="double" w:sz="6" w:space="0" w:color="7BA0CD"/>
              <w:left w:val="single" w:sz="8" w:space="0" w:color="7BA0CD"/>
              <w:bottom w:val="single" w:sz="8" w:space="0" w:color="7BA0CD"/>
              <w:right w:val="nil"/>
            </w:tcBorders>
          </w:tcPr>
          <w:p w14:paraId="0492832F" w14:textId="77777777" w:rsidR="00A50151" w:rsidRPr="002E6CEC" w:rsidRDefault="00A50151" w:rsidP="00A50151">
            <w:pPr>
              <w:spacing w:beforeLines="40" w:before="96" w:after="40"/>
              <w:rPr>
                <w:b/>
                <w:bCs/>
                <w:szCs w:val="20"/>
              </w:rPr>
            </w:pPr>
            <w:r w:rsidRPr="002E6CEC">
              <w:rPr>
                <w:b/>
                <w:bCs/>
                <w:szCs w:val="20"/>
              </w:rPr>
              <w:t>Total</w:t>
            </w:r>
          </w:p>
        </w:tc>
        <w:tc>
          <w:tcPr>
            <w:tcW w:w="1890" w:type="dxa"/>
            <w:tcBorders>
              <w:top w:val="double" w:sz="6" w:space="0" w:color="7BA0CD"/>
              <w:left w:val="nil"/>
              <w:bottom w:val="single" w:sz="8" w:space="0" w:color="7BA0CD"/>
              <w:right w:val="nil"/>
            </w:tcBorders>
          </w:tcPr>
          <w:p w14:paraId="03BF64FD" w14:textId="77777777" w:rsidR="00A50151" w:rsidRPr="002E6CEC" w:rsidRDefault="00A50151" w:rsidP="00A50151">
            <w:pPr>
              <w:spacing w:beforeLines="40" w:before="96" w:after="40"/>
              <w:rPr>
                <w:b/>
                <w:bCs/>
                <w:szCs w:val="20"/>
              </w:rPr>
            </w:pPr>
          </w:p>
        </w:tc>
        <w:tc>
          <w:tcPr>
            <w:tcW w:w="1260" w:type="dxa"/>
            <w:tcBorders>
              <w:top w:val="double" w:sz="6" w:space="0" w:color="7BA0CD"/>
              <w:left w:val="nil"/>
              <w:bottom w:val="single" w:sz="8" w:space="0" w:color="7BA0CD"/>
              <w:right w:val="nil"/>
            </w:tcBorders>
          </w:tcPr>
          <w:p w14:paraId="6091F940" w14:textId="4909C8E7" w:rsidR="00A50151" w:rsidRPr="002E6CEC" w:rsidRDefault="00B755D8" w:rsidP="00A50151">
            <w:pPr>
              <w:spacing w:beforeLines="40" w:before="96" w:after="40"/>
              <w:jc w:val="right"/>
              <w:rPr>
                <w:b/>
                <w:bCs/>
                <w:szCs w:val="20"/>
              </w:rPr>
            </w:pPr>
            <w:r>
              <w:rPr>
                <w:b/>
                <w:bCs/>
                <w:szCs w:val="20"/>
              </w:rPr>
              <w:t>2688</w:t>
            </w:r>
          </w:p>
        </w:tc>
        <w:tc>
          <w:tcPr>
            <w:tcW w:w="1260" w:type="dxa"/>
            <w:tcBorders>
              <w:top w:val="double" w:sz="6" w:space="0" w:color="7BA0CD"/>
              <w:left w:val="nil"/>
              <w:bottom w:val="single" w:sz="8" w:space="0" w:color="7BA0CD"/>
              <w:right w:val="single" w:sz="8" w:space="0" w:color="7BA0CD"/>
            </w:tcBorders>
          </w:tcPr>
          <w:p w14:paraId="5B14070E" w14:textId="50160D68" w:rsidR="00A50151" w:rsidRPr="002E6CEC" w:rsidRDefault="00A50151" w:rsidP="00A50151">
            <w:pPr>
              <w:spacing w:beforeLines="40" w:before="96" w:after="40"/>
              <w:jc w:val="right"/>
              <w:rPr>
                <w:b/>
                <w:bCs/>
                <w:szCs w:val="20"/>
              </w:rPr>
            </w:pPr>
            <w:r w:rsidRPr="002E6CEC">
              <w:rPr>
                <w:b/>
                <w:bCs/>
                <w:szCs w:val="20"/>
              </w:rPr>
              <w:fldChar w:fldCharType="begin"/>
            </w:r>
            <w:r w:rsidRPr="002E6CEC">
              <w:rPr>
                <w:b/>
                <w:bCs/>
                <w:szCs w:val="20"/>
              </w:rPr>
              <w:instrText xml:space="preserve"> =sum(above) \# "#,##0" </w:instrText>
            </w:r>
            <w:r w:rsidRPr="002E6CEC">
              <w:rPr>
                <w:b/>
                <w:bCs/>
                <w:szCs w:val="20"/>
              </w:rPr>
              <w:fldChar w:fldCharType="separate"/>
            </w:r>
            <w:r w:rsidRPr="002E6CEC">
              <w:rPr>
                <w:b/>
                <w:bCs/>
                <w:noProof/>
                <w:szCs w:val="20"/>
              </w:rPr>
              <w:t xml:space="preserve">   </w:t>
            </w:r>
            <w:r w:rsidR="00B755D8">
              <w:rPr>
                <w:b/>
                <w:bCs/>
                <w:noProof/>
                <w:szCs w:val="20"/>
              </w:rPr>
              <w:t>504</w:t>
            </w:r>
            <w:r w:rsidRPr="002E6CEC">
              <w:rPr>
                <w:b/>
                <w:bCs/>
                <w:noProof/>
                <w:szCs w:val="20"/>
              </w:rPr>
              <w:t>0</w:t>
            </w:r>
            <w:r w:rsidRPr="002E6CEC">
              <w:rPr>
                <w:b/>
                <w:bCs/>
                <w:szCs w:val="20"/>
              </w:rPr>
              <w:fldChar w:fldCharType="end"/>
            </w:r>
          </w:p>
        </w:tc>
      </w:tr>
    </w:tbl>
    <w:p w14:paraId="68BB049C" w14:textId="77777777" w:rsidR="00A50151" w:rsidRDefault="00A50151" w:rsidP="00A50151">
      <w:pPr>
        <w:keepNext/>
        <w:spacing w:beforeLines="40" w:before="96" w:after="40"/>
        <w:jc w:val="both"/>
        <w:rPr>
          <w:i/>
          <w:sz w:val="16"/>
          <w:szCs w:val="16"/>
        </w:rPr>
      </w:pPr>
    </w:p>
    <w:p w14:paraId="3D5A93CC" w14:textId="77777777" w:rsidR="00A50151" w:rsidRDefault="00A50151" w:rsidP="00A50151">
      <w:pPr>
        <w:keepNext/>
        <w:spacing w:beforeLines="40" w:before="96" w:after="40"/>
        <w:jc w:val="both"/>
        <w:rPr>
          <w:b/>
          <w:bCs/>
          <w:iCs/>
          <w:sz w:val="24"/>
        </w:rPr>
      </w:pPr>
    </w:p>
    <w:p w14:paraId="2191FC11" w14:textId="77777777" w:rsidR="00A50151" w:rsidRDefault="00A50151" w:rsidP="00A50151">
      <w:pPr>
        <w:keepNext/>
        <w:spacing w:beforeLines="40" w:before="96" w:after="40"/>
        <w:jc w:val="both"/>
        <w:rPr>
          <w:b/>
          <w:bCs/>
          <w:iCs/>
          <w:sz w:val="24"/>
        </w:rPr>
      </w:pPr>
    </w:p>
    <w:p w14:paraId="5BC29FAC" w14:textId="5474700F" w:rsidR="00A50151" w:rsidRDefault="00A50151" w:rsidP="00A50151">
      <w:pPr>
        <w:keepNext/>
        <w:spacing w:beforeLines="40" w:before="96" w:after="40"/>
        <w:jc w:val="both"/>
        <w:rPr>
          <w:b/>
          <w:bCs/>
          <w:iCs/>
          <w:sz w:val="24"/>
        </w:rPr>
      </w:pPr>
    </w:p>
    <w:p w14:paraId="11FBE2D8" w14:textId="073A2175" w:rsidR="00A50151" w:rsidRDefault="00A50151" w:rsidP="00A50151">
      <w:pPr>
        <w:keepNext/>
        <w:spacing w:beforeLines="40" w:before="96" w:after="40"/>
        <w:jc w:val="both"/>
        <w:rPr>
          <w:b/>
          <w:bCs/>
          <w:iCs/>
          <w:sz w:val="24"/>
        </w:rPr>
      </w:pPr>
    </w:p>
    <w:p w14:paraId="5C2246B1" w14:textId="29FECF31" w:rsidR="00A50151" w:rsidRDefault="00A50151" w:rsidP="00A50151">
      <w:pPr>
        <w:keepNext/>
        <w:spacing w:beforeLines="40" w:before="96" w:after="40"/>
        <w:jc w:val="both"/>
        <w:rPr>
          <w:b/>
          <w:bCs/>
          <w:iCs/>
          <w:sz w:val="24"/>
        </w:rPr>
      </w:pPr>
    </w:p>
    <w:p w14:paraId="2F5F4AF1" w14:textId="75CAC59B" w:rsidR="00A50151" w:rsidRDefault="00A50151" w:rsidP="00A50151">
      <w:pPr>
        <w:keepNext/>
        <w:spacing w:beforeLines="40" w:before="96" w:after="40"/>
        <w:jc w:val="both"/>
        <w:rPr>
          <w:b/>
          <w:bCs/>
          <w:iCs/>
          <w:sz w:val="24"/>
        </w:rPr>
      </w:pPr>
    </w:p>
    <w:p w14:paraId="7F0BC523" w14:textId="0196DD69" w:rsidR="00A50151" w:rsidRDefault="00A50151" w:rsidP="00A50151">
      <w:pPr>
        <w:keepNext/>
        <w:spacing w:beforeLines="40" w:before="96" w:after="40"/>
        <w:jc w:val="both"/>
        <w:rPr>
          <w:b/>
          <w:bCs/>
          <w:iCs/>
          <w:sz w:val="24"/>
        </w:rPr>
      </w:pPr>
    </w:p>
    <w:p w14:paraId="13B8A4D8" w14:textId="2D989F94" w:rsidR="00A50151" w:rsidRDefault="00A50151" w:rsidP="00A50151">
      <w:pPr>
        <w:keepNext/>
        <w:spacing w:beforeLines="40" w:before="96" w:after="40"/>
        <w:jc w:val="both"/>
        <w:rPr>
          <w:b/>
          <w:bCs/>
          <w:iCs/>
          <w:sz w:val="24"/>
        </w:rPr>
      </w:pPr>
    </w:p>
    <w:p w14:paraId="532EBD14" w14:textId="43189553" w:rsidR="00A50151" w:rsidRDefault="00A50151" w:rsidP="00A50151">
      <w:pPr>
        <w:keepNext/>
        <w:spacing w:beforeLines="40" w:before="96" w:after="40"/>
        <w:jc w:val="both"/>
        <w:rPr>
          <w:b/>
          <w:bCs/>
          <w:iCs/>
          <w:sz w:val="24"/>
        </w:rPr>
      </w:pPr>
    </w:p>
    <w:p w14:paraId="21256646" w14:textId="32D14C18" w:rsidR="00A50151" w:rsidRDefault="00A50151" w:rsidP="00A50151">
      <w:pPr>
        <w:keepNext/>
        <w:spacing w:beforeLines="40" w:before="96" w:after="40"/>
        <w:jc w:val="both"/>
        <w:rPr>
          <w:b/>
          <w:bCs/>
          <w:iCs/>
          <w:sz w:val="24"/>
        </w:rPr>
      </w:pPr>
    </w:p>
    <w:p w14:paraId="22610532" w14:textId="77777777" w:rsidR="00A50151" w:rsidRDefault="00A50151" w:rsidP="00A50151">
      <w:pPr>
        <w:keepNext/>
        <w:spacing w:beforeLines="40" w:before="96" w:after="40"/>
        <w:jc w:val="both"/>
        <w:rPr>
          <w:b/>
          <w:bCs/>
          <w:iCs/>
          <w:sz w:val="24"/>
        </w:rPr>
      </w:pPr>
    </w:p>
    <w:p w14:paraId="69ACBF4B" w14:textId="787FD95C" w:rsidR="00A50151" w:rsidRPr="00484960" w:rsidRDefault="00A50151" w:rsidP="00A50151">
      <w:pPr>
        <w:keepNext/>
        <w:spacing w:beforeLines="40" w:before="96" w:after="40"/>
        <w:jc w:val="both"/>
        <w:rPr>
          <w:b/>
          <w:bCs/>
          <w:iCs/>
          <w:sz w:val="24"/>
        </w:rPr>
      </w:pPr>
      <w:r w:rsidRPr="00484960">
        <w:rPr>
          <w:b/>
          <w:bCs/>
          <w:iCs/>
          <w:sz w:val="24"/>
        </w:rPr>
        <w:t>Maintenance Costs</w:t>
      </w:r>
    </w:p>
    <w:tbl>
      <w:tblPr>
        <w:tblpPr w:leftFromText="180" w:rightFromText="180" w:vertAnchor="page" w:horzAnchor="margin" w:tblpXSpec="center" w:tblpY="8431"/>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4815"/>
        <w:gridCol w:w="1810"/>
        <w:gridCol w:w="1357"/>
      </w:tblGrid>
      <w:tr w:rsidR="00A50151" w:rsidRPr="00C82FE6" w14:paraId="0BDD5B21" w14:textId="77777777" w:rsidTr="00A50151">
        <w:trPr>
          <w:trHeight w:val="434"/>
        </w:trPr>
        <w:tc>
          <w:tcPr>
            <w:tcW w:w="4815" w:type="dxa"/>
            <w:tcBorders>
              <w:top w:val="single" w:sz="8" w:space="0" w:color="7BA0CD"/>
              <w:left w:val="single" w:sz="8" w:space="0" w:color="7BA0CD"/>
              <w:bottom w:val="single" w:sz="8" w:space="0" w:color="7BA0CD"/>
              <w:right w:val="nil"/>
            </w:tcBorders>
            <w:shd w:val="clear" w:color="auto" w:fill="4F81BD"/>
          </w:tcPr>
          <w:p w14:paraId="133C7B20" w14:textId="77777777" w:rsidR="00A50151" w:rsidRPr="00C82FE6" w:rsidRDefault="00A50151" w:rsidP="00A50151">
            <w:pPr>
              <w:spacing w:beforeLines="40" w:before="96" w:after="40"/>
              <w:rPr>
                <w:b/>
                <w:bCs/>
                <w:color w:val="FFFFFF"/>
              </w:rPr>
            </w:pPr>
            <w:r w:rsidRPr="00C82FE6">
              <w:rPr>
                <w:b/>
                <w:bCs/>
                <w:color w:val="FFFFFF"/>
              </w:rPr>
              <w:t>Description</w:t>
            </w:r>
          </w:p>
        </w:tc>
        <w:tc>
          <w:tcPr>
            <w:tcW w:w="1810" w:type="dxa"/>
            <w:tcBorders>
              <w:top w:val="single" w:sz="8" w:space="0" w:color="7BA0CD"/>
              <w:left w:val="nil"/>
              <w:bottom w:val="single" w:sz="8" w:space="0" w:color="7BA0CD"/>
              <w:right w:val="nil"/>
            </w:tcBorders>
            <w:shd w:val="clear" w:color="auto" w:fill="4F81BD"/>
          </w:tcPr>
          <w:p w14:paraId="124C3EAA" w14:textId="77777777" w:rsidR="00A50151" w:rsidRPr="00C82FE6" w:rsidRDefault="00A50151" w:rsidP="00A50151">
            <w:pPr>
              <w:spacing w:beforeLines="40" w:before="96" w:after="40"/>
              <w:rPr>
                <w:b/>
                <w:bCs/>
                <w:color w:val="FFFFFF"/>
              </w:rPr>
            </w:pPr>
            <w:r w:rsidRPr="00C82FE6">
              <w:rPr>
                <w:b/>
                <w:bCs/>
                <w:color w:val="FFFFFF"/>
              </w:rPr>
              <w:t>Quantity</w:t>
            </w:r>
          </w:p>
        </w:tc>
        <w:tc>
          <w:tcPr>
            <w:tcW w:w="1357" w:type="dxa"/>
            <w:tcBorders>
              <w:top w:val="single" w:sz="8" w:space="0" w:color="7BA0CD"/>
              <w:left w:val="nil"/>
              <w:bottom w:val="single" w:sz="8" w:space="0" w:color="7BA0CD"/>
              <w:right w:val="single" w:sz="8" w:space="0" w:color="7BA0CD"/>
            </w:tcBorders>
            <w:shd w:val="clear" w:color="auto" w:fill="4F81BD"/>
          </w:tcPr>
          <w:p w14:paraId="120CB08A" w14:textId="77777777" w:rsidR="00A50151" w:rsidRPr="00C82FE6" w:rsidRDefault="00A50151" w:rsidP="00A50151">
            <w:pPr>
              <w:spacing w:beforeLines="40" w:before="96" w:after="40"/>
              <w:jc w:val="right"/>
              <w:rPr>
                <w:b/>
                <w:bCs/>
                <w:color w:val="FFFFFF"/>
              </w:rPr>
            </w:pPr>
            <w:r w:rsidRPr="00C82FE6">
              <w:rPr>
                <w:b/>
                <w:bCs/>
                <w:color w:val="FFFFFF"/>
              </w:rPr>
              <w:t>Cost ($)</w:t>
            </w:r>
          </w:p>
        </w:tc>
      </w:tr>
      <w:tr w:rsidR="00A50151" w:rsidRPr="00C82FE6" w14:paraId="47248AEB" w14:textId="77777777" w:rsidTr="00A50151">
        <w:trPr>
          <w:trHeight w:val="418"/>
        </w:trPr>
        <w:tc>
          <w:tcPr>
            <w:tcW w:w="4815" w:type="dxa"/>
            <w:tcBorders>
              <w:right w:val="nil"/>
            </w:tcBorders>
            <w:shd w:val="clear" w:color="auto" w:fill="D3DFEE"/>
          </w:tcPr>
          <w:p w14:paraId="45FDAEEB" w14:textId="1A2DEAFA" w:rsidR="00A50151" w:rsidRPr="00E251CD" w:rsidRDefault="0063305C" w:rsidP="00A50151">
            <w:pPr>
              <w:spacing w:beforeLines="40" w:before="96" w:after="40"/>
            </w:pPr>
            <w:r>
              <w:t>Application maintenance</w:t>
            </w:r>
          </w:p>
        </w:tc>
        <w:tc>
          <w:tcPr>
            <w:tcW w:w="1810" w:type="dxa"/>
            <w:tcBorders>
              <w:left w:val="nil"/>
              <w:right w:val="nil"/>
            </w:tcBorders>
            <w:shd w:val="clear" w:color="auto" w:fill="D3DFEE"/>
          </w:tcPr>
          <w:p w14:paraId="302C5479" w14:textId="16CAB652" w:rsidR="00A50151" w:rsidRPr="00E251CD" w:rsidRDefault="00B755D8" w:rsidP="00B755D8">
            <w:pPr>
              <w:spacing w:beforeLines="40" w:before="96" w:after="40"/>
            </w:pPr>
            <w:r>
              <w:t>Once every 2 months</w:t>
            </w:r>
          </w:p>
        </w:tc>
        <w:tc>
          <w:tcPr>
            <w:tcW w:w="1357" w:type="dxa"/>
            <w:tcBorders>
              <w:left w:val="nil"/>
            </w:tcBorders>
            <w:shd w:val="clear" w:color="auto" w:fill="D3DFEE"/>
          </w:tcPr>
          <w:p w14:paraId="2FB17D66" w14:textId="534210F2" w:rsidR="00A50151" w:rsidRPr="00E251CD" w:rsidRDefault="00A50151" w:rsidP="00A50151">
            <w:pPr>
              <w:spacing w:beforeLines="40" w:before="96" w:after="40"/>
              <w:jc w:val="right"/>
            </w:pPr>
            <w:r>
              <w:t xml:space="preserve">$ </w:t>
            </w:r>
            <w:r w:rsidR="00B755D8">
              <w:t>1</w:t>
            </w:r>
            <w:r w:rsidR="003A25FF">
              <w:t>5000</w:t>
            </w:r>
          </w:p>
        </w:tc>
      </w:tr>
      <w:tr w:rsidR="00A50151" w:rsidRPr="00C82FE6" w14:paraId="7A68B7EE" w14:textId="77777777" w:rsidTr="00A50151">
        <w:trPr>
          <w:trHeight w:val="434"/>
        </w:trPr>
        <w:tc>
          <w:tcPr>
            <w:tcW w:w="4815" w:type="dxa"/>
            <w:tcBorders>
              <w:right w:val="nil"/>
            </w:tcBorders>
          </w:tcPr>
          <w:p w14:paraId="5FF2438B" w14:textId="6DEAC17E" w:rsidR="00A50151" w:rsidRPr="00E251CD" w:rsidRDefault="00B755D8" w:rsidP="00A50151">
            <w:pPr>
              <w:spacing w:beforeLines="40" w:before="96" w:after="40"/>
            </w:pPr>
            <w:r>
              <w:t>Database maintenance</w:t>
            </w:r>
          </w:p>
        </w:tc>
        <w:tc>
          <w:tcPr>
            <w:tcW w:w="1810" w:type="dxa"/>
            <w:tcBorders>
              <w:left w:val="nil"/>
              <w:right w:val="nil"/>
            </w:tcBorders>
          </w:tcPr>
          <w:p w14:paraId="6C161418" w14:textId="4C46C146" w:rsidR="00A50151" w:rsidRPr="00E251CD" w:rsidRDefault="00B755D8" w:rsidP="00B755D8">
            <w:pPr>
              <w:spacing w:beforeLines="40" w:before="96" w:after="40"/>
            </w:pPr>
            <w:r>
              <w:t>Once a month</w:t>
            </w:r>
          </w:p>
        </w:tc>
        <w:tc>
          <w:tcPr>
            <w:tcW w:w="1357" w:type="dxa"/>
            <w:tcBorders>
              <w:left w:val="nil"/>
            </w:tcBorders>
          </w:tcPr>
          <w:p w14:paraId="260DCC70" w14:textId="491A2F61" w:rsidR="00A50151" w:rsidRPr="00E251CD" w:rsidRDefault="00A50151" w:rsidP="00A50151">
            <w:pPr>
              <w:spacing w:beforeLines="40" w:before="96" w:after="40"/>
              <w:jc w:val="right"/>
            </w:pPr>
            <w:r>
              <w:t xml:space="preserve">$ </w:t>
            </w:r>
            <w:r w:rsidR="00B755D8">
              <w:t>3250</w:t>
            </w:r>
          </w:p>
        </w:tc>
      </w:tr>
      <w:tr w:rsidR="00A50151" w:rsidRPr="00C82FE6" w14:paraId="76D6016C" w14:textId="77777777" w:rsidTr="00A50151">
        <w:trPr>
          <w:trHeight w:val="418"/>
        </w:trPr>
        <w:tc>
          <w:tcPr>
            <w:tcW w:w="4815" w:type="dxa"/>
            <w:tcBorders>
              <w:top w:val="double" w:sz="6" w:space="0" w:color="7BA0CD"/>
              <w:left w:val="single" w:sz="8" w:space="0" w:color="7BA0CD"/>
              <w:bottom w:val="single" w:sz="8" w:space="0" w:color="7BA0CD"/>
              <w:right w:val="nil"/>
            </w:tcBorders>
          </w:tcPr>
          <w:p w14:paraId="06731CA1" w14:textId="77777777" w:rsidR="00A50151" w:rsidRPr="00C82FE6" w:rsidRDefault="00A50151" w:rsidP="00A50151">
            <w:pPr>
              <w:spacing w:beforeLines="40" w:before="96" w:after="40"/>
              <w:rPr>
                <w:b/>
                <w:bCs/>
              </w:rPr>
            </w:pPr>
            <w:r w:rsidRPr="00C82FE6">
              <w:rPr>
                <w:b/>
                <w:bCs/>
              </w:rPr>
              <w:t>Total</w:t>
            </w:r>
          </w:p>
        </w:tc>
        <w:tc>
          <w:tcPr>
            <w:tcW w:w="1810" w:type="dxa"/>
            <w:tcBorders>
              <w:top w:val="double" w:sz="6" w:space="0" w:color="7BA0CD"/>
              <w:left w:val="nil"/>
              <w:bottom w:val="single" w:sz="8" w:space="0" w:color="7BA0CD"/>
              <w:right w:val="nil"/>
            </w:tcBorders>
          </w:tcPr>
          <w:p w14:paraId="091DF494" w14:textId="77777777" w:rsidR="00A50151" w:rsidRPr="00C82FE6" w:rsidRDefault="00A50151" w:rsidP="00A50151">
            <w:pPr>
              <w:spacing w:beforeLines="40" w:before="96" w:after="40"/>
              <w:jc w:val="center"/>
              <w:rPr>
                <w:b/>
                <w:bCs/>
              </w:rPr>
            </w:pPr>
          </w:p>
        </w:tc>
        <w:tc>
          <w:tcPr>
            <w:tcW w:w="1357" w:type="dxa"/>
            <w:tcBorders>
              <w:top w:val="double" w:sz="6" w:space="0" w:color="7BA0CD"/>
              <w:left w:val="nil"/>
              <w:bottom w:val="single" w:sz="8" w:space="0" w:color="7BA0CD"/>
              <w:right w:val="single" w:sz="8" w:space="0" w:color="7BA0CD"/>
            </w:tcBorders>
          </w:tcPr>
          <w:p w14:paraId="5D3C8C0F" w14:textId="27E560F8" w:rsidR="00A50151" w:rsidRPr="00C82FE6" w:rsidRDefault="00A50151" w:rsidP="00A50151">
            <w:pPr>
              <w:spacing w:beforeLines="40" w:before="96" w:after="40"/>
              <w:jc w:val="right"/>
              <w:rPr>
                <w:b/>
                <w:bCs/>
              </w:rPr>
            </w:pPr>
            <w:r w:rsidRPr="00C82FE6">
              <w:rPr>
                <w:b/>
                <w:bCs/>
              </w:rPr>
              <w:fldChar w:fldCharType="begin"/>
            </w:r>
            <w:r w:rsidRPr="00C82FE6">
              <w:rPr>
                <w:b/>
                <w:bCs/>
              </w:rPr>
              <w:instrText xml:space="preserve"> =sum(above) \# "$#,##0.00;($#,##0.00)" </w:instrText>
            </w:r>
            <w:r w:rsidRPr="00C82FE6">
              <w:rPr>
                <w:b/>
                <w:bCs/>
              </w:rPr>
              <w:fldChar w:fldCharType="separate"/>
            </w:r>
            <w:r w:rsidRPr="00C82FE6">
              <w:rPr>
                <w:b/>
                <w:bCs/>
                <w:noProof/>
              </w:rPr>
              <w:t>$</w:t>
            </w:r>
            <w:r>
              <w:rPr>
                <w:b/>
                <w:bCs/>
                <w:noProof/>
              </w:rPr>
              <w:t xml:space="preserve">   </w:t>
            </w:r>
            <w:r w:rsidR="003A25FF">
              <w:rPr>
                <w:b/>
                <w:bCs/>
                <w:noProof/>
              </w:rPr>
              <w:t>18250</w:t>
            </w:r>
            <w:r w:rsidRPr="00C82FE6">
              <w:rPr>
                <w:b/>
                <w:bCs/>
              </w:rPr>
              <w:fldChar w:fldCharType="end"/>
            </w:r>
          </w:p>
        </w:tc>
      </w:tr>
    </w:tbl>
    <w:p w14:paraId="23464C2F" w14:textId="77777777" w:rsidR="00A50151" w:rsidRDefault="00A50151" w:rsidP="00A50151">
      <w:pPr>
        <w:keepNext/>
        <w:spacing w:beforeLines="40" w:before="96" w:after="40"/>
        <w:jc w:val="both"/>
        <w:rPr>
          <w:i/>
          <w:sz w:val="16"/>
          <w:szCs w:val="16"/>
        </w:rPr>
      </w:pPr>
    </w:p>
    <w:p w14:paraId="5AE55FDE" w14:textId="77777777" w:rsidR="00A50151" w:rsidRDefault="00A50151" w:rsidP="00A50151">
      <w:pPr>
        <w:keepNext/>
        <w:spacing w:beforeLines="40" w:before="96" w:after="40"/>
        <w:jc w:val="both"/>
        <w:rPr>
          <w:i/>
          <w:sz w:val="16"/>
          <w:szCs w:val="16"/>
        </w:rPr>
      </w:pPr>
    </w:p>
    <w:p w14:paraId="2C9BBBB7" w14:textId="77777777" w:rsidR="00A50151" w:rsidRDefault="00A50151" w:rsidP="00A50151">
      <w:pPr>
        <w:keepNext/>
        <w:spacing w:beforeLines="40" w:before="96" w:after="40"/>
        <w:jc w:val="both"/>
        <w:rPr>
          <w:i/>
          <w:sz w:val="16"/>
          <w:szCs w:val="16"/>
        </w:rPr>
      </w:pPr>
    </w:p>
    <w:p w14:paraId="6D7D1CD1" w14:textId="77777777" w:rsidR="00A50151" w:rsidRDefault="00A50151" w:rsidP="00A50151">
      <w:pPr>
        <w:keepNext/>
        <w:spacing w:beforeLines="40" w:before="96" w:after="40"/>
        <w:jc w:val="both"/>
        <w:rPr>
          <w:i/>
          <w:sz w:val="16"/>
          <w:szCs w:val="16"/>
        </w:rPr>
      </w:pPr>
    </w:p>
    <w:p w14:paraId="73C766BF" w14:textId="77777777" w:rsidR="00A50151" w:rsidRDefault="00A50151" w:rsidP="00A50151">
      <w:pPr>
        <w:keepNext/>
        <w:spacing w:beforeLines="40" w:before="96" w:after="40"/>
        <w:jc w:val="both"/>
        <w:rPr>
          <w:i/>
          <w:sz w:val="16"/>
          <w:szCs w:val="16"/>
        </w:rPr>
      </w:pPr>
    </w:p>
    <w:p w14:paraId="43BDB216" w14:textId="77777777" w:rsidR="00A50151" w:rsidRDefault="00A50151" w:rsidP="00A50151">
      <w:pPr>
        <w:keepNext/>
        <w:spacing w:beforeLines="40" w:before="96" w:after="40"/>
        <w:jc w:val="both"/>
        <w:rPr>
          <w:i/>
          <w:sz w:val="16"/>
          <w:szCs w:val="16"/>
        </w:rPr>
      </w:pPr>
    </w:p>
    <w:p w14:paraId="5F65C3D7" w14:textId="77777777" w:rsidR="00A50151" w:rsidRDefault="00A50151" w:rsidP="00A50151">
      <w:pPr>
        <w:keepNext/>
        <w:tabs>
          <w:tab w:val="left" w:pos="1470"/>
        </w:tabs>
        <w:spacing w:beforeLines="40" w:before="96" w:after="40"/>
        <w:jc w:val="both"/>
        <w:rPr>
          <w:b/>
          <w:sz w:val="24"/>
        </w:rPr>
      </w:pPr>
    </w:p>
    <w:p w14:paraId="341DCD9B" w14:textId="77777777" w:rsidR="00A50151" w:rsidRDefault="00A50151" w:rsidP="00A50151">
      <w:pPr>
        <w:keepNext/>
        <w:spacing w:beforeLines="40" w:before="96" w:after="40"/>
        <w:jc w:val="both"/>
        <w:rPr>
          <w:b/>
          <w:sz w:val="24"/>
        </w:rPr>
      </w:pPr>
    </w:p>
    <w:p w14:paraId="76659251" w14:textId="77777777" w:rsidR="00A50151" w:rsidRPr="00C82FE6" w:rsidRDefault="00A50151" w:rsidP="00A50151">
      <w:pPr>
        <w:keepNext/>
        <w:tabs>
          <w:tab w:val="right" w:pos="360"/>
        </w:tabs>
        <w:spacing w:beforeLines="40" w:before="96" w:after="40"/>
        <w:jc w:val="both"/>
        <w:rPr>
          <w:b/>
          <w:sz w:val="24"/>
        </w:rPr>
      </w:pPr>
      <w:r w:rsidRPr="00C82FE6">
        <w:rPr>
          <w:b/>
          <w:sz w:val="24"/>
        </w:rPr>
        <w:t>Capital Costs</w:t>
      </w:r>
    </w:p>
    <w:tbl>
      <w:tblPr>
        <w:tblpPr w:leftFromText="180" w:rightFromText="180" w:vertAnchor="text" w:horzAnchor="margin" w:tblpXSpec="center" w:tblpY="108"/>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528"/>
        <w:gridCol w:w="2205"/>
        <w:gridCol w:w="2205"/>
      </w:tblGrid>
      <w:tr w:rsidR="00A50151" w:rsidRPr="00C82FE6" w14:paraId="24674B13" w14:textId="77777777" w:rsidTr="00A50151">
        <w:tc>
          <w:tcPr>
            <w:tcW w:w="3528" w:type="dxa"/>
            <w:tcBorders>
              <w:top w:val="single" w:sz="8" w:space="0" w:color="7BA0CD"/>
              <w:left w:val="single" w:sz="8" w:space="0" w:color="7BA0CD"/>
              <w:bottom w:val="single" w:sz="8" w:space="0" w:color="7BA0CD"/>
              <w:right w:val="nil"/>
            </w:tcBorders>
            <w:shd w:val="clear" w:color="auto" w:fill="4F81BD"/>
          </w:tcPr>
          <w:p w14:paraId="31AB138E" w14:textId="77777777" w:rsidR="00A50151" w:rsidRPr="00C82FE6" w:rsidRDefault="00A50151" w:rsidP="00A50151">
            <w:pPr>
              <w:spacing w:beforeLines="40" w:before="96" w:after="40"/>
              <w:rPr>
                <w:b/>
                <w:bCs/>
                <w:color w:val="FFFFFF"/>
              </w:rPr>
            </w:pPr>
            <w:r w:rsidRPr="00C82FE6">
              <w:rPr>
                <w:b/>
                <w:bCs/>
                <w:color w:val="FFFFFF"/>
              </w:rPr>
              <w:t>Type</w:t>
            </w:r>
          </w:p>
        </w:tc>
        <w:tc>
          <w:tcPr>
            <w:tcW w:w="2205" w:type="dxa"/>
            <w:tcBorders>
              <w:top w:val="single" w:sz="8" w:space="0" w:color="7BA0CD"/>
              <w:left w:val="nil"/>
              <w:bottom w:val="single" w:sz="8" w:space="0" w:color="7BA0CD"/>
              <w:right w:val="nil"/>
            </w:tcBorders>
            <w:shd w:val="clear" w:color="auto" w:fill="4F81BD"/>
          </w:tcPr>
          <w:p w14:paraId="0B19F83E" w14:textId="77777777" w:rsidR="00A50151" w:rsidRPr="00C82FE6" w:rsidRDefault="00A50151" w:rsidP="00A50151">
            <w:pPr>
              <w:spacing w:beforeLines="40" w:before="96" w:after="40"/>
              <w:jc w:val="right"/>
              <w:rPr>
                <w:b/>
                <w:bCs/>
                <w:color w:val="FFFFFF"/>
              </w:rPr>
            </w:pPr>
            <w:r w:rsidRPr="00C82FE6">
              <w:rPr>
                <w:b/>
                <w:bCs/>
                <w:color w:val="FFFFFF"/>
              </w:rPr>
              <w:t>Hours / Month Low</w:t>
            </w:r>
          </w:p>
        </w:tc>
        <w:tc>
          <w:tcPr>
            <w:tcW w:w="2205" w:type="dxa"/>
            <w:tcBorders>
              <w:top w:val="single" w:sz="8" w:space="0" w:color="7BA0CD"/>
              <w:left w:val="nil"/>
              <w:bottom w:val="single" w:sz="8" w:space="0" w:color="7BA0CD"/>
              <w:right w:val="single" w:sz="8" w:space="0" w:color="7BA0CD"/>
            </w:tcBorders>
            <w:shd w:val="clear" w:color="auto" w:fill="4F81BD"/>
          </w:tcPr>
          <w:p w14:paraId="7E552B33" w14:textId="77777777" w:rsidR="00A50151" w:rsidRPr="00C82FE6" w:rsidRDefault="00A50151" w:rsidP="00A50151">
            <w:pPr>
              <w:spacing w:beforeLines="40" w:before="96" w:after="40"/>
              <w:jc w:val="right"/>
              <w:rPr>
                <w:b/>
                <w:bCs/>
                <w:color w:val="FFFFFF"/>
              </w:rPr>
            </w:pPr>
            <w:r w:rsidRPr="00C82FE6">
              <w:rPr>
                <w:b/>
                <w:bCs/>
                <w:color w:val="FFFFFF"/>
              </w:rPr>
              <w:t>Hours / Month High</w:t>
            </w:r>
          </w:p>
        </w:tc>
      </w:tr>
      <w:tr w:rsidR="00A50151" w:rsidRPr="00C82FE6" w14:paraId="4EA199BB" w14:textId="77777777" w:rsidTr="00A50151">
        <w:tc>
          <w:tcPr>
            <w:tcW w:w="3528" w:type="dxa"/>
            <w:tcBorders>
              <w:right w:val="nil"/>
            </w:tcBorders>
            <w:shd w:val="clear" w:color="auto" w:fill="D3DFEE"/>
          </w:tcPr>
          <w:p w14:paraId="29B7E202" w14:textId="77777777" w:rsidR="00A50151" w:rsidRPr="00E251CD" w:rsidRDefault="00A50151" w:rsidP="00A50151">
            <w:pPr>
              <w:spacing w:beforeLines="40" w:before="96" w:after="40"/>
            </w:pPr>
            <w:r>
              <w:t>System / User Support</w:t>
            </w:r>
          </w:p>
        </w:tc>
        <w:tc>
          <w:tcPr>
            <w:tcW w:w="2205" w:type="dxa"/>
            <w:tcBorders>
              <w:left w:val="nil"/>
              <w:right w:val="nil"/>
            </w:tcBorders>
            <w:shd w:val="clear" w:color="auto" w:fill="D3DFEE"/>
          </w:tcPr>
          <w:p w14:paraId="0E6632DB" w14:textId="794F1361" w:rsidR="00A50151" w:rsidRPr="00E251CD" w:rsidRDefault="005C1CBE" w:rsidP="00A50151">
            <w:pPr>
              <w:spacing w:beforeLines="40" w:before="96" w:after="40"/>
              <w:jc w:val="right"/>
            </w:pPr>
            <w:r>
              <w:t>75</w:t>
            </w:r>
          </w:p>
        </w:tc>
        <w:tc>
          <w:tcPr>
            <w:tcW w:w="2205" w:type="dxa"/>
            <w:tcBorders>
              <w:left w:val="nil"/>
            </w:tcBorders>
            <w:shd w:val="clear" w:color="auto" w:fill="D3DFEE"/>
          </w:tcPr>
          <w:p w14:paraId="01B9C405" w14:textId="44FDD1BE" w:rsidR="00A50151" w:rsidRPr="00E251CD" w:rsidRDefault="005C1CBE" w:rsidP="00A50151">
            <w:pPr>
              <w:spacing w:beforeLines="40" w:before="96" w:after="40"/>
              <w:jc w:val="right"/>
            </w:pPr>
            <w:r>
              <w:t>120</w:t>
            </w:r>
          </w:p>
        </w:tc>
      </w:tr>
      <w:tr w:rsidR="00A50151" w:rsidRPr="00C82FE6" w14:paraId="0235C694" w14:textId="77777777" w:rsidTr="00A50151">
        <w:tc>
          <w:tcPr>
            <w:tcW w:w="3528" w:type="dxa"/>
            <w:tcBorders>
              <w:right w:val="nil"/>
            </w:tcBorders>
          </w:tcPr>
          <w:p w14:paraId="28937154" w14:textId="77777777" w:rsidR="00A50151" w:rsidRPr="00E251CD" w:rsidRDefault="00A50151" w:rsidP="00A50151">
            <w:pPr>
              <w:spacing w:beforeLines="40" w:before="96" w:after="40"/>
            </w:pPr>
            <w:r>
              <w:t>Business / Process Support</w:t>
            </w:r>
          </w:p>
        </w:tc>
        <w:tc>
          <w:tcPr>
            <w:tcW w:w="2205" w:type="dxa"/>
            <w:tcBorders>
              <w:left w:val="nil"/>
              <w:right w:val="nil"/>
            </w:tcBorders>
          </w:tcPr>
          <w:p w14:paraId="3B6F7E8E" w14:textId="65139635" w:rsidR="00A50151" w:rsidRDefault="005C1CBE" w:rsidP="00A50151">
            <w:pPr>
              <w:spacing w:beforeLines="40" w:before="96" w:after="40"/>
              <w:jc w:val="right"/>
            </w:pPr>
            <w:r>
              <w:t>90</w:t>
            </w:r>
          </w:p>
        </w:tc>
        <w:tc>
          <w:tcPr>
            <w:tcW w:w="2205" w:type="dxa"/>
            <w:tcBorders>
              <w:left w:val="nil"/>
            </w:tcBorders>
          </w:tcPr>
          <w:p w14:paraId="3F56DBA9" w14:textId="6BA0EF97" w:rsidR="00A50151" w:rsidRDefault="005C1CBE" w:rsidP="00A50151">
            <w:pPr>
              <w:spacing w:beforeLines="40" w:before="96" w:after="40"/>
              <w:jc w:val="right"/>
            </w:pPr>
            <w:r>
              <w:t>105</w:t>
            </w:r>
          </w:p>
        </w:tc>
      </w:tr>
      <w:tr w:rsidR="00A50151" w:rsidRPr="00C82FE6" w14:paraId="6895B0E6" w14:textId="77777777" w:rsidTr="00A50151">
        <w:tc>
          <w:tcPr>
            <w:tcW w:w="3528" w:type="dxa"/>
            <w:tcBorders>
              <w:top w:val="double" w:sz="6" w:space="0" w:color="7BA0CD"/>
              <w:left w:val="single" w:sz="8" w:space="0" w:color="7BA0CD"/>
              <w:bottom w:val="single" w:sz="8" w:space="0" w:color="7BA0CD"/>
              <w:right w:val="nil"/>
            </w:tcBorders>
          </w:tcPr>
          <w:p w14:paraId="640FC99F" w14:textId="77777777" w:rsidR="00A50151" w:rsidRPr="00C82FE6" w:rsidRDefault="00A50151" w:rsidP="00A50151">
            <w:pPr>
              <w:spacing w:beforeLines="40" w:before="96" w:after="40"/>
              <w:rPr>
                <w:b/>
                <w:bCs/>
              </w:rPr>
            </w:pPr>
            <w:r w:rsidRPr="00C82FE6">
              <w:rPr>
                <w:b/>
                <w:bCs/>
              </w:rPr>
              <w:t xml:space="preserve">Total Support &amp; Maintenance </w:t>
            </w:r>
          </w:p>
        </w:tc>
        <w:tc>
          <w:tcPr>
            <w:tcW w:w="2205" w:type="dxa"/>
            <w:tcBorders>
              <w:top w:val="double" w:sz="6" w:space="0" w:color="7BA0CD"/>
              <w:left w:val="nil"/>
              <w:bottom w:val="single" w:sz="8" w:space="0" w:color="7BA0CD"/>
              <w:right w:val="nil"/>
            </w:tcBorders>
          </w:tcPr>
          <w:p w14:paraId="4CB6B8E6" w14:textId="7148D278" w:rsidR="00A50151" w:rsidRPr="00C82FE6" w:rsidRDefault="005C1CBE" w:rsidP="00A50151">
            <w:pPr>
              <w:spacing w:beforeLines="40" w:before="96" w:after="40"/>
              <w:jc w:val="right"/>
              <w:rPr>
                <w:b/>
                <w:bCs/>
              </w:rPr>
            </w:pPr>
            <w:r>
              <w:rPr>
                <w:b/>
                <w:bCs/>
              </w:rPr>
              <w:t>165</w:t>
            </w:r>
          </w:p>
        </w:tc>
        <w:tc>
          <w:tcPr>
            <w:tcW w:w="2205" w:type="dxa"/>
            <w:tcBorders>
              <w:top w:val="double" w:sz="6" w:space="0" w:color="7BA0CD"/>
              <w:left w:val="nil"/>
              <w:bottom w:val="single" w:sz="8" w:space="0" w:color="7BA0CD"/>
              <w:right w:val="single" w:sz="8" w:space="0" w:color="7BA0CD"/>
            </w:tcBorders>
          </w:tcPr>
          <w:p w14:paraId="18E01BC2" w14:textId="31A3846E" w:rsidR="00A50151" w:rsidRPr="00C82FE6" w:rsidRDefault="00A50151" w:rsidP="00A50151">
            <w:pPr>
              <w:spacing w:beforeLines="40" w:before="96" w:after="40"/>
              <w:jc w:val="right"/>
              <w:rPr>
                <w:b/>
                <w:bCs/>
              </w:rPr>
            </w:pPr>
            <w:r w:rsidRPr="00C82FE6">
              <w:rPr>
                <w:b/>
                <w:bCs/>
              </w:rPr>
              <w:fldChar w:fldCharType="begin"/>
            </w:r>
            <w:r w:rsidRPr="00C82FE6">
              <w:rPr>
                <w:b/>
                <w:bCs/>
              </w:rPr>
              <w:instrText xml:space="preserve"> =SUM(ABOVE) \# "#,##0" </w:instrText>
            </w:r>
            <w:r w:rsidRPr="00C82FE6">
              <w:rPr>
                <w:b/>
                <w:bCs/>
              </w:rPr>
              <w:fldChar w:fldCharType="separate"/>
            </w:r>
            <w:r w:rsidRPr="00C82FE6">
              <w:rPr>
                <w:b/>
                <w:bCs/>
                <w:noProof/>
              </w:rPr>
              <w:t xml:space="preserve">   </w:t>
            </w:r>
            <w:r w:rsidR="005C1CBE">
              <w:rPr>
                <w:b/>
                <w:bCs/>
                <w:noProof/>
              </w:rPr>
              <w:t>225</w:t>
            </w:r>
            <w:r w:rsidRPr="00C82FE6">
              <w:rPr>
                <w:b/>
                <w:bCs/>
              </w:rPr>
              <w:fldChar w:fldCharType="end"/>
            </w:r>
          </w:p>
        </w:tc>
      </w:tr>
    </w:tbl>
    <w:p w14:paraId="03F1F02F" w14:textId="7397DFC9" w:rsidR="004277DB" w:rsidRPr="004277DB" w:rsidRDefault="004277DB" w:rsidP="003C5621">
      <w:pPr>
        <w:spacing w:after="240" w:line="240" w:lineRule="auto"/>
      </w:pPr>
    </w:p>
    <w:p w14:paraId="24712260" w14:textId="23407632" w:rsidR="004277DB" w:rsidRDefault="004277DB" w:rsidP="003C5621">
      <w:pPr>
        <w:spacing w:after="240" w:line="240" w:lineRule="auto"/>
      </w:pPr>
    </w:p>
    <w:p w14:paraId="7B033447" w14:textId="5F9C3067" w:rsidR="004277DB" w:rsidRDefault="004277DB" w:rsidP="003C5621">
      <w:pPr>
        <w:spacing w:after="240" w:line="240" w:lineRule="auto"/>
      </w:pPr>
    </w:p>
    <w:p w14:paraId="05F9B990" w14:textId="58506A21" w:rsidR="00A50151" w:rsidRDefault="00A50151" w:rsidP="003C5621">
      <w:pPr>
        <w:spacing w:after="240" w:line="240" w:lineRule="auto"/>
      </w:pPr>
    </w:p>
    <w:p w14:paraId="20046342" w14:textId="6360AAB3" w:rsidR="00A50151" w:rsidRDefault="00A50151" w:rsidP="003C5621">
      <w:pPr>
        <w:spacing w:after="240" w:line="240" w:lineRule="auto"/>
      </w:pPr>
    </w:p>
    <w:p w14:paraId="6B58C04E" w14:textId="46D67183" w:rsidR="00A50151" w:rsidRDefault="00A50151" w:rsidP="003C5621">
      <w:pPr>
        <w:spacing w:after="240" w:line="240" w:lineRule="auto"/>
      </w:pPr>
    </w:p>
    <w:p w14:paraId="1F01B1F8" w14:textId="3FDCF5C8" w:rsidR="00A50151" w:rsidRDefault="00A50151" w:rsidP="00A50151">
      <w:pPr>
        <w:pStyle w:val="ListParagraph"/>
        <w:numPr>
          <w:ilvl w:val="0"/>
          <w:numId w:val="2"/>
        </w:num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r>
        <w:rPr>
          <w:rFonts w:ascii="Helvetica" w:hAnsi="Helvetica" w:cs="Helvetica"/>
          <w:b/>
          <w:bCs/>
          <w:color w:val="538135" w:themeColor="accent6" w:themeShade="BF"/>
          <w:sz w:val="36"/>
          <w:szCs w:val="36"/>
          <w14:textOutline w14:w="0" w14:cap="flat" w14:cmpd="sng" w14:algn="ctr">
            <w14:noFill/>
            <w14:prstDash w14:val="solid"/>
            <w14:round/>
          </w14:textOutline>
        </w:rPr>
        <w:lastRenderedPageBreak/>
        <w:t xml:space="preserve">Feasibility </w:t>
      </w:r>
      <w:r w:rsidR="00050FB6">
        <w:rPr>
          <w:rFonts w:ascii="Helvetica" w:hAnsi="Helvetica" w:cs="Helvetica"/>
          <w:b/>
          <w:bCs/>
          <w:color w:val="538135" w:themeColor="accent6" w:themeShade="BF"/>
          <w:sz w:val="36"/>
          <w:szCs w:val="36"/>
          <w14:textOutline w14:w="0" w14:cap="flat" w14:cmpd="sng" w14:algn="ctr">
            <w14:noFill/>
            <w14:prstDash w14:val="solid"/>
            <w14:round/>
          </w14:textOutline>
        </w:rPr>
        <w:t>Assessment</w:t>
      </w:r>
    </w:p>
    <w:p w14:paraId="71D52F37" w14:textId="4B5FB26E" w:rsidR="00A50151" w:rsidRPr="00A50151" w:rsidRDefault="00A50151" w:rsidP="00A50151">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t>3</w:t>
      </w:r>
      <w:r w:rsidRPr="00A50151">
        <w:rPr>
          <w:rFonts w:ascii="Helvetica" w:hAnsi="Helvetica" w:cs="Helvetica"/>
          <w:b/>
          <w:bCs/>
          <w:color w:val="538135" w:themeColor="accent6" w:themeShade="BF"/>
          <w:sz w:val="32"/>
          <w:szCs w:val="32"/>
          <w14:textOutline w14:w="0" w14:cap="flat" w14:cmpd="sng" w14:algn="ctr">
            <w14:noFill/>
            <w14:prstDash w14:val="solid"/>
            <w14:round/>
          </w14:textOutline>
        </w:rPr>
        <w:t xml:space="preserve">.1 </w:t>
      </w:r>
      <w:r>
        <w:rPr>
          <w:rFonts w:ascii="Helvetica" w:hAnsi="Helvetica" w:cs="Helvetica"/>
          <w:b/>
          <w:bCs/>
          <w:color w:val="538135" w:themeColor="accent6" w:themeShade="BF"/>
          <w:sz w:val="32"/>
          <w:szCs w:val="32"/>
          <w14:textOutline w14:w="0" w14:cap="flat" w14:cmpd="sng" w14:algn="ctr">
            <w14:noFill/>
            <w14:prstDash w14:val="solid"/>
            <w14:round/>
          </w14:textOutline>
        </w:rPr>
        <w:t>Introduction</w:t>
      </w:r>
    </w:p>
    <w:p w14:paraId="2BCD8E20" w14:textId="11134E20" w:rsidR="00A50151" w:rsidRPr="00050FB6" w:rsidRDefault="00BE495D" w:rsidP="003C5621">
      <w:pPr>
        <w:spacing w:after="240" w:line="240" w:lineRule="auto"/>
        <w:rPr>
          <w:rFonts w:ascii="Helvetica" w:hAnsi="Helvetica" w:cs="Helvetica"/>
          <w:sz w:val="24"/>
          <w:szCs w:val="24"/>
        </w:rPr>
      </w:pPr>
      <w:r>
        <w:tab/>
      </w:r>
      <w:r w:rsidRPr="00050FB6">
        <w:rPr>
          <w:rFonts w:ascii="Helvetica" w:hAnsi="Helvetica" w:cs="Helvetica"/>
          <w:sz w:val="24"/>
          <w:szCs w:val="24"/>
        </w:rPr>
        <w:t>To ensure reaching the goal of developing the application on-time, within budget</w:t>
      </w:r>
      <w:ins w:id="217" w:author="Nick Joseph" w:date="2020-11-02T19:18:00Z">
        <w:r w:rsidR="003D0001">
          <w:rPr>
            <w:rFonts w:ascii="Helvetica" w:hAnsi="Helvetica" w:cs="Helvetica"/>
            <w:sz w:val="24"/>
            <w:szCs w:val="24"/>
          </w:rPr>
          <w:t>,</w:t>
        </w:r>
      </w:ins>
      <w:r w:rsidRPr="00050FB6">
        <w:rPr>
          <w:rFonts w:ascii="Helvetica" w:hAnsi="Helvetica" w:cs="Helvetica"/>
          <w:sz w:val="24"/>
          <w:szCs w:val="24"/>
        </w:rPr>
        <w:t xml:space="preserve"> and fulfilling the requirements, it is beneficial to provide insight on the feasibility and risks associated with OpenXcell’s development of the GoGoGrocery application. The information stated below represents an analysis of each area of the application. The scale of each feasibility is rated as:</w:t>
      </w:r>
    </w:p>
    <w:p w14:paraId="174DD1FF" w14:textId="2CA8E00B" w:rsidR="00BE495D" w:rsidRPr="00050FB6" w:rsidRDefault="00BE495D" w:rsidP="003E6506">
      <w:pPr>
        <w:pStyle w:val="ListParagraph"/>
        <w:numPr>
          <w:ilvl w:val="0"/>
          <w:numId w:val="15"/>
        </w:numPr>
        <w:spacing w:after="240" w:line="276" w:lineRule="auto"/>
        <w:rPr>
          <w:rFonts w:ascii="Helvetica" w:hAnsi="Helvetica" w:cs="Helvetica"/>
          <w:sz w:val="24"/>
          <w:szCs w:val="24"/>
        </w:rPr>
      </w:pPr>
      <w:r w:rsidRPr="00050FB6">
        <w:rPr>
          <w:rFonts w:ascii="Helvetica" w:hAnsi="Helvetica" w:cs="Helvetica"/>
          <w:sz w:val="24"/>
          <w:szCs w:val="24"/>
          <w:u w:val="single"/>
        </w:rPr>
        <w:t>Low</w:t>
      </w:r>
      <w:r w:rsidR="004105D0" w:rsidRPr="00050FB6">
        <w:rPr>
          <w:rFonts w:ascii="Helvetica" w:hAnsi="Helvetica" w:cs="Helvetica"/>
          <w:sz w:val="24"/>
          <w:szCs w:val="24"/>
          <w:u w:val="single"/>
        </w:rPr>
        <w:t>:</w:t>
      </w:r>
      <w:r w:rsidR="004105D0" w:rsidRPr="00050FB6">
        <w:rPr>
          <w:rFonts w:ascii="Helvetica" w:hAnsi="Helvetica" w:cs="Helvetica"/>
          <w:sz w:val="24"/>
          <w:szCs w:val="24"/>
        </w:rPr>
        <w:t xml:space="preserve"> There is </w:t>
      </w:r>
      <w:ins w:id="218" w:author="Nick Joseph" w:date="2020-11-02T19:18:00Z">
        <w:r w:rsidR="003D0001">
          <w:rPr>
            <w:rFonts w:ascii="Helvetica" w:hAnsi="Helvetica" w:cs="Helvetica"/>
            <w:sz w:val="24"/>
            <w:szCs w:val="24"/>
          </w:rPr>
          <w:t xml:space="preserve">a </w:t>
        </w:r>
      </w:ins>
      <w:r w:rsidR="004105D0" w:rsidRPr="00050FB6">
        <w:rPr>
          <w:rFonts w:ascii="Helvetica" w:hAnsi="Helvetica" w:cs="Helvetica"/>
          <w:sz w:val="24"/>
          <w:szCs w:val="24"/>
        </w:rPr>
        <w:t>minimal concern with this aspect of the application. OpenXcell will have no problems in continuing the project.</w:t>
      </w:r>
    </w:p>
    <w:p w14:paraId="2FE1F0E9" w14:textId="01B300D3" w:rsidR="00BE495D" w:rsidRPr="00050FB6" w:rsidRDefault="00BE495D" w:rsidP="003E6506">
      <w:pPr>
        <w:pStyle w:val="ListParagraph"/>
        <w:numPr>
          <w:ilvl w:val="0"/>
          <w:numId w:val="15"/>
        </w:numPr>
        <w:spacing w:after="240" w:line="276" w:lineRule="auto"/>
        <w:rPr>
          <w:rFonts w:ascii="Helvetica" w:hAnsi="Helvetica" w:cs="Helvetica"/>
          <w:sz w:val="24"/>
          <w:szCs w:val="24"/>
        </w:rPr>
      </w:pPr>
      <w:r w:rsidRPr="00050FB6">
        <w:rPr>
          <w:rFonts w:ascii="Helvetica" w:hAnsi="Helvetica" w:cs="Helvetica"/>
          <w:sz w:val="24"/>
          <w:szCs w:val="24"/>
          <w:u w:val="single"/>
        </w:rPr>
        <w:t>Moderate</w:t>
      </w:r>
      <w:r w:rsidR="004105D0" w:rsidRPr="00050FB6">
        <w:rPr>
          <w:rFonts w:ascii="Helvetica" w:hAnsi="Helvetica" w:cs="Helvetica"/>
          <w:sz w:val="24"/>
          <w:szCs w:val="24"/>
          <w:u w:val="single"/>
        </w:rPr>
        <w:t>:</w:t>
      </w:r>
      <w:r w:rsidR="004105D0" w:rsidRPr="00050FB6">
        <w:rPr>
          <w:rFonts w:ascii="Helvetica" w:hAnsi="Helvetica" w:cs="Helvetica"/>
          <w:sz w:val="24"/>
          <w:szCs w:val="24"/>
        </w:rPr>
        <w:t xml:space="preserve"> </w:t>
      </w:r>
      <w:r w:rsidR="00797301" w:rsidRPr="00050FB6">
        <w:rPr>
          <w:rFonts w:ascii="Helvetica" w:hAnsi="Helvetica" w:cs="Helvetica"/>
          <w:sz w:val="24"/>
          <w:szCs w:val="24"/>
        </w:rPr>
        <w:t xml:space="preserve">The risks involved are moderately concerning. OpenXcell will take caution in continuing the project. </w:t>
      </w:r>
    </w:p>
    <w:p w14:paraId="02D30347" w14:textId="34212BBC" w:rsidR="00BE495D" w:rsidRPr="00050FB6" w:rsidRDefault="00BE495D" w:rsidP="003E6506">
      <w:pPr>
        <w:pStyle w:val="ListParagraph"/>
        <w:numPr>
          <w:ilvl w:val="0"/>
          <w:numId w:val="15"/>
        </w:numPr>
        <w:spacing w:after="240" w:line="276" w:lineRule="auto"/>
        <w:rPr>
          <w:rFonts w:ascii="Helvetica" w:hAnsi="Helvetica" w:cs="Helvetica"/>
          <w:sz w:val="24"/>
          <w:szCs w:val="24"/>
        </w:rPr>
      </w:pPr>
      <w:r w:rsidRPr="00050FB6">
        <w:rPr>
          <w:rFonts w:ascii="Helvetica" w:hAnsi="Helvetica" w:cs="Helvetica"/>
          <w:sz w:val="24"/>
          <w:szCs w:val="24"/>
          <w:u w:val="single"/>
        </w:rPr>
        <w:t>High</w:t>
      </w:r>
      <w:r w:rsidR="003E6506" w:rsidRPr="00050FB6">
        <w:rPr>
          <w:rFonts w:ascii="Helvetica" w:hAnsi="Helvetica" w:cs="Helvetica"/>
          <w:sz w:val="24"/>
          <w:szCs w:val="24"/>
          <w:u w:val="single"/>
        </w:rPr>
        <w:t>:</w:t>
      </w:r>
      <w:r w:rsidR="003E6506" w:rsidRPr="00050FB6">
        <w:rPr>
          <w:rFonts w:ascii="Helvetica" w:hAnsi="Helvetica" w:cs="Helvetica"/>
          <w:sz w:val="24"/>
          <w:szCs w:val="24"/>
        </w:rPr>
        <w:t xml:space="preserve"> There is a high level of concern regarding this area of the application. OpenXcell will need to have more caution and reevaluate these areas.</w:t>
      </w:r>
    </w:p>
    <w:p w14:paraId="58C6B808" w14:textId="046DE454" w:rsidR="00C86414" w:rsidRPr="00050FB6" w:rsidRDefault="00C86414" w:rsidP="003E6506">
      <w:pPr>
        <w:pStyle w:val="ListParagraph"/>
        <w:numPr>
          <w:ilvl w:val="0"/>
          <w:numId w:val="15"/>
        </w:numPr>
        <w:spacing w:after="240" w:line="276" w:lineRule="auto"/>
        <w:rPr>
          <w:rFonts w:ascii="Helvetica" w:hAnsi="Helvetica" w:cs="Helvetica"/>
          <w:sz w:val="24"/>
          <w:szCs w:val="24"/>
        </w:rPr>
      </w:pPr>
      <w:r w:rsidRPr="00050FB6">
        <w:rPr>
          <w:rFonts w:ascii="Helvetica" w:hAnsi="Helvetica" w:cs="Helvetica"/>
          <w:sz w:val="24"/>
          <w:szCs w:val="24"/>
          <w:u w:val="single"/>
        </w:rPr>
        <w:t>Very High</w:t>
      </w:r>
      <w:r w:rsidR="003E6506" w:rsidRPr="00050FB6">
        <w:rPr>
          <w:rFonts w:ascii="Helvetica" w:hAnsi="Helvetica" w:cs="Helvetica"/>
          <w:sz w:val="24"/>
          <w:szCs w:val="24"/>
          <w:u w:val="single"/>
        </w:rPr>
        <w:t>:</w:t>
      </w:r>
      <w:r w:rsidR="003E6506" w:rsidRPr="00050FB6">
        <w:rPr>
          <w:rFonts w:ascii="Helvetica" w:hAnsi="Helvetica" w:cs="Helvetica"/>
          <w:sz w:val="24"/>
          <w:szCs w:val="24"/>
        </w:rPr>
        <w:t xml:space="preserve"> There are great risks regarding these aspect</w:t>
      </w:r>
      <w:r w:rsidR="00050FB6" w:rsidRPr="00050FB6">
        <w:rPr>
          <w:rFonts w:ascii="Helvetica" w:hAnsi="Helvetica" w:cs="Helvetica"/>
          <w:sz w:val="24"/>
          <w:szCs w:val="24"/>
        </w:rPr>
        <w:t xml:space="preserve">s of the application. These areas must be carefully looked at or else OpenXcell may not continue with this part of the application. </w:t>
      </w:r>
    </w:p>
    <w:p w14:paraId="1E29CC4E" w14:textId="32A5E7C2" w:rsidR="00050FB6" w:rsidRDefault="00050FB6" w:rsidP="00050FB6">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sidRPr="00050FB6">
        <w:rPr>
          <w:rFonts w:ascii="Helvetica" w:hAnsi="Helvetica" w:cs="Helvetica"/>
          <w:b/>
          <w:bCs/>
          <w:color w:val="538135" w:themeColor="accent6" w:themeShade="BF"/>
          <w:sz w:val="32"/>
          <w:szCs w:val="32"/>
          <w14:textOutline w14:w="0" w14:cap="flat" w14:cmpd="sng" w14:algn="ctr">
            <w14:noFill/>
            <w14:prstDash w14:val="solid"/>
            <w14:round/>
          </w14:textOutline>
        </w:rPr>
        <w:t>3.</w:t>
      </w:r>
      <w:r>
        <w:rPr>
          <w:rFonts w:ascii="Helvetica" w:hAnsi="Helvetica" w:cs="Helvetica"/>
          <w:b/>
          <w:bCs/>
          <w:color w:val="538135" w:themeColor="accent6" w:themeShade="BF"/>
          <w:sz w:val="32"/>
          <w:szCs w:val="32"/>
          <w14:textOutline w14:w="0" w14:cap="flat" w14:cmpd="sng" w14:algn="ctr">
            <w14:noFill/>
            <w14:prstDash w14:val="solid"/>
            <w14:round/>
          </w14:textOutline>
        </w:rPr>
        <w:t>2 Feasibility Analysis</w:t>
      </w:r>
    </w:p>
    <w:p w14:paraId="21B8D4B2" w14:textId="500AF85A" w:rsidR="00050FB6" w:rsidRDefault="00050FB6" w:rsidP="00050FB6">
      <w:pPr>
        <w:spacing w:after="240" w:line="240" w:lineRule="auto"/>
        <w:rPr>
          <w:rFonts w:ascii="Helvetica" w:hAnsi="Helvetica" w:cs="Helvetica"/>
          <w:b/>
          <w:bCs/>
          <w:sz w:val="24"/>
          <w:szCs w:val="24"/>
          <w14:textOutline w14:w="0" w14:cap="flat" w14:cmpd="sng" w14:algn="ctr">
            <w14:noFill/>
            <w14:prstDash w14:val="solid"/>
            <w14:round/>
          </w14:textOutline>
        </w:rPr>
      </w:pPr>
      <w:r>
        <w:rPr>
          <w:rFonts w:ascii="Helvetica" w:hAnsi="Helvetica" w:cs="Helvetica"/>
          <w:b/>
          <w:bCs/>
          <w:sz w:val="24"/>
          <w:szCs w:val="24"/>
          <w14:textOutline w14:w="0" w14:cap="flat" w14:cmpd="sng" w14:algn="ctr">
            <w14:noFill/>
            <w14:prstDash w14:val="solid"/>
            <w14:round/>
          </w14:textOutline>
        </w:rPr>
        <w:t xml:space="preserve">3.2.1 </w:t>
      </w:r>
      <w:r w:rsidRPr="00050FB6">
        <w:rPr>
          <w:rFonts w:ascii="Helvetica" w:hAnsi="Helvetica" w:cs="Helvetica"/>
          <w:b/>
          <w:bCs/>
          <w:sz w:val="24"/>
          <w:szCs w:val="24"/>
          <w14:textOutline w14:w="0" w14:cap="flat" w14:cmpd="sng" w14:algn="ctr">
            <w14:noFill/>
            <w14:prstDash w14:val="solid"/>
            <w14:round/>
          </w14:textOutline>
        </w:rPr>
        <w:t>Technical Feasibility</w:t>
      </w:r>
      <w:r>
        <w:rPr>
          <w:rFonts w:ascii="Helvetica" w:hAnsi="Helvetica" w:cs="Helvetica"/>
          <w:b/>
          <w:bCs/>
          <w:sz w:val="24"/>
          <w:szCs w:val="24"/>
          <w14:textOutline w14:w="0" w14:cap="flat" w14:cmpd="sng" w14:algn="ctr">
            <w14:noFill/>
            <w14:prstDash w14:val="solid"/>
            <w14:round/>
          </w14:textOutline>
        </w:rPr>
        <w:t>: Moderate</w:t>
      </w:r>
    </w:p>
    <w:p w14:paraId="642F74D8" w14:textId="70467452" w:rsidR="00050FB6" w:rsidRDefault="00050FB6" w:rsidP="0056066F">
      <w:pPr>
        <w:pStyle w:val="ListParagraph"/>
        <w:numPr>
          <w:ilvl w:val="0"/>
          <w:numId w:val="16"/>
        </w:numPr>
        <w:spacing w:after="240" w:line="276" w:lineRule="auto"/>
        <w:rPr>
          <w:rFonts w:ascii="Helvetica" w:hAnsi="Helvetica" w:cs="Helvetica"/>
          <w:sz w:val="24"/>
          <w:szCs w:val="24"/>
          <w14:textOutline w14:w="0" w14:cap="flat" w14:cmpd="sng" w14:algn="ctr">
            <w14:noFill/>
            <w14:prstDash w14:val="solid"/>
            <w14:round/>
          </w14:textOutline>
        </w:rPr>
      </w:pPr>
      <w:r w:rsidRPr="00A24609">
        <w:rPr>
          <w:rFonts w:ascii="Helvetica" w:hAnsi="Helvetica" w:cs="Helvetica"/>
          <w:sz w:val="24"/>
          <w:szCs w:val="24"/>
          <w:u w:val="single"/>
          <w14:textOutline w14:w="0" w14:cap="flat" w14:cmpd="sng" w14:algn="ctr">
            <w14:noFill/>
            <w14:prstDash w14:val="solid"/>
            <w14:round/>
          </w14:textOutline>
        </w:rPr>
        <w:t>User Familiarity:</w:t>
      </w:r>
      <w:r w:rsidRPr="00A24609">
        <w:rPr>
          <w:rFonts w:ascii="Helvetica" w:hAnsi="Helvetica" w:cs="Helvetica"/>
          <w:sz w:val="24"/>
          <w:szCs w:val="24"/>
          <w14:textOutline w14:w="0" w14:cap="flat" w14:cmpd="sng" w14:algn="ctr">
            <w14:noFill/>
            <w14:prstDash w14:val="solid"/>
            <w14:round/>
          </w14:textOutline>
        </w:rPr>
        <w:t xml:space="preserve"> </w:t>
      </w:r>
      <w:r w:rsidR="00A24609" w:rsidRPr="00A24609">
        <w:rPr>
          <w:rFonts w:ascii="Helvetica" w:hAnsi="Helvetica" w:cs="Helvetica"/>
          <w:sz w:val="24"/>
          <w:szCs w:val="24"/>
          <w14:textOutline w14:w="0" w14:cap="flat" w14:cmpd="sng" w14:algn="ctr">
            <w14:noFill/>
            <w14:prstDash w14:val="solid"/>
            <w14:round/>
          </w14:textOutline>
        </w:rPr>
        <w:t xml:space="preserve">Most people are familiar with using an application to orders something online. Thus, </w:t>
      </w:r>
      <w:del w:id="219" w:author="Nick Joseph" w:date="2020-11-02T19:19:00Z">
        <w:r w:rsidR="00A24609" w:rsidRPr="00A24609" w:rsidDel="003D0001">
          <w:rPr>
            <w:rFonts w:ascii="Helvetica" w:hAnsi="Helvetica" w:cs="Helvetica"/>
            <w:sz w:val="24"/>
            <w:szCs w:val="24"/>
            <w14:textOutline w14:w="0" w14:cap="flat" w14:cmpd="sng" w14:algn="ctr">
              <w14:noFill/>
              <w14:prstDash w14:val="solid"/>
              <w14:round/>
            </w14:textOutline>
          </w:rPr>
          <w:delText>it is important for the application</w:delText>
        </w:r>
      </w:del>
      <w:ins w:id="220" w:author="Nick Joseph" w:date="2020-11-02T19:19:00Z">
        <w:r w:rsidR="003D0001">
          <w:rPr>
            <w:rFonts w:ascii="Helvetica" w:hAnsi="Helvetica" w:cs="Helvetica"/>
            <w:sz w:val="24"/>
            <w:szCs w:val="24"/>
            <w14:textOutline w14:w="0" w14:cap="flat" w14:cmpd="sng" w14:algn="ctr">
              <w14:noFill/>
              <w14:prstDash w14:val="solid"/>
              <w14:round/>
            </w14:textOutline>
          </w:rPr>
          <w:t>the application needs</w:t>
        </w:r>
      </w:ins>
      <w:r w:rsidR="00A24609" w:rsidRPr="00A24609">
        <w:rPr>
          <w:rFonts w:ascii="Helvetica" w:hAnsi="Helvetica" w:cs="Helvetica"/>
          <w:sz w:val="24"/>
          <w:szCs w:val="24"/>
          <w14:textOutline w14:w="0" w14:cap="flat" w14:cmpd="sng" w14:algn="ctr">
            <w14:noFill/>
            <w14:prstDash w14:val="solid"/>
            <w14:round/>
          </w14:textOutline>
        </w:rPr>
        <w:t xml:space="preserve"> to be familiar to the customers when they are using it. The application should also be familiar to the drivers as they would need to work with a GPS. </w:t>
      </w:r>
    </w:p>
    <w:p w14:paraId="14761E0A" w14:textId="5CE2628C" w:rsidR="00A24609" w:rsidRDefault="00A24609" w:rsidP="0056066F">
      <w:pPr>
        <w:pStyle w:val="ListParagraph"/>
        <w:numPr>
          <w:ilvl w:val="0"/>
          <w:numId w:val="16"/>
        </w:numPr>
        <w:spacing w:after="240" w:line="276"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u w:val="single"/>
          <w14:textOutline w14:w="0" w14:cap="flat" w14:cmpd="sng" w14:algn="ctr">
            <w14:noFill/>
            <w14:prstDash w14:val="solid"/>
            <w14:round/>
          </w14:textOutline>
        </w:rPr>
        <w:t>Analyst/Developer Familiarity:</w:t>
      </w:r>
      <w:r>
        <w:rPr>
          <w:rFonts w:ascii="Helvetica" w:hAnsi="Helvetica" w:cs="Helvetica"/>
          <w:sz w:val="24"/>
          <w:szCs w:val="24"/>
          <w14:textOutline w14:w="0" w14:cap="flat" w14:cmpd="sng" w14:algn="ctr">
            <w14:noFill/>
            <w14:prstDash w14:val="solid"/>
            <w14:round/>
          </w14:textOutline>
        </w:rPr>
        <w:t xml:space="preserve"> </w:t>
      </w:r>
      <w:del w:id="221" w:author="Nick Joseph" w:date="2020-11-02T19:19:00Z">
        <w:r w:rsidR="0056066F" w:rsidDel="003D0001">
          <w:rPr>
            <w:rFonts w:ascii="Helvetica" w:hAnsi="Helvetica" w:cs="Helvetica"/>
            <w:sz w:val="24"/>
            <w:szCs w:val="24"/>
            <w14:textOutline w14:w="0" w14:cap="flat" w14:cmpd="sng" w14:algn="ctr">
              <w14:noFill/>
              <w14:prstDash w14:val="solid"/>
              <w14:round/>
            </w14:textOutline>
          </w:rPr>
          <w:delText>It is important for the software development company</w:delText>
        </w:r>
      </w:del>
      <w:ins w:id="222" w:author="Nick Joseph" w:date="2020-11-02T19:19:00Z">
        <w:r w:rsidR="003D0001">
          <w:rPr>
            <w:rFonts w:ascii="Helvetica" w:hAnsi="Helvetica" w:cs="Helvetica"/>
            <w:sz w:val="24"/>
            <w:szCs w:val="24"/>
            <w14:textOutline w14:w="0" w14:cap="flat" w14:cmpd="sng" w14:algn="ctr">
              <w14:noFill/>
              <w14:prstDash w14:val="solid"/>
              <w14:round/>
            </w14:textOutline>
          </w:rPr>
          <w:t>The software development company needs</w:t>
        </w:r>
      </w:ins>
      <w:r w:rsidR="0056066F">
        <w:rPr>
          <w:rFonts w:ascii="Helvetica" w:hAnsi="Helvetica" w:cs="Helvetica"/>
          <w:sz w:val="24"/>
          <w:szCs w:val="24"/>
          <w14:textOutline w14:w="0" w14:cap="flat" w14:cmpd="sng" w14:algn="ctr">
            <w14:noFill/>
            <w14:prstDash w14:val="solid"/>
            <w14:round/>
          </w14:textOutline>
        </w:rPr>
        <w:t xml:space="preserve"> to understand what GoGoGrocery </w:t>
      </w:r>
      <w:del w:id="223" w:author="Nick Joseph" w:date="2020-11-02T19:19:00Z">
        <w:r w:rsidR="0056066F" w:rsidDel="003D0001">
          <w:rPr>
            <w:rFonts w:ascii="Helvetica" w:hAnsi="Helvetica" w:cs="Helvetica"/>
            <w:sz w:val="24"/>
            <w:szCs w:val="24"/>
            <w14:textOutline w14:w="0" w14:cap="flat" w14:cmpd="sng" w14:algn="ctr">
              <w14:noFill/>
              <w14:prstDash w14:val="solid"/>
              <w14:round/>
            </w14:textOutline>
          </w:rPr>
          <w:delText xml:space="preserve">are </w:delText>
        </w:r>
      </w:del>
      <w:ins w:id="224" w:author="Nick Joseph" w:date="2020-11-02T19:19:00Z">
        <w:r w:rsidR="003D0001">
          <w:rPr>
            <w:rFonts w:ascii="Helvetica" w:hAnsi="Helvetica" w:cs="Helvetica"/>
            <w:sz w:val="24"/>
            <w:szCs w:val="24"/>
            <w14:textOutline w14:w="0" w14:cap="flat" w14:cmpd="sng" w14:algn="ctr">
              <w14:noFill/>
              <w14:prstDash w14:val="solid"/>
              <w14:round/>
            </w14:textOutline>
          </w:rPr>
          <w:t xml:space="preserve">is </w:t>
        </w:r>
      </w:ins>
      <w:r w:rsidR="0056066F">
        <w:rPr>
          <w:rFonts w:ascii="Helvetica" w:hAnsi="Helvetica" w:cs="Helvetica"/>
          <w:sz w:val="24"/>
          <w:szCs w:val="24"/>
          <w14:textOutline w14:w="0" w14:cap="flat" w14:cmpd="sng" w14:algn="ctr">
            <w14:noFill/>
            <w14:prstDash w14:val="solid"/>
            <w14:round/>
          </w14:textOutline>
        </w:rPr>
        <w:t>proposing. We chose OpenXcell as they show a clear understanding of what the goals of GoGoGrocery are and how to develop “MapKit” styled software. Hence, the moderate level of feasibility.</w:t>
      </w:r>
    </w:p>
    <w:p w14:paraId="64F2EEA7" w14:textId="535D009A" w:rsidR="0056066F" w:rsidRDefault="0056066F" w:rsidP="0056066F">
      <w:pPr>
        <w:pStyle w:val="ListParagraph"/>
        <w:numPr>
          <w:ilvl w:val="0"/>
          <w:numId w:val="16"/>
        </w:numPr>
        <w:spacing w:after="240" w:line="276"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u w:val="single"/>
          <w14:textOutline w14:w="0" w14:cap="flat" w14:cmpd="sng" w14:algn="ctr">
            <w14:noFill/>
            <w14:prstDash w14:val="solid"/>
            <w14:round/>
          </w14:textOutline>
        </w:rPr>
        <w:t>Project Size:</w:t>
      </w:r>
      <w:r>
        <w:rPr>
          <w:rFonts w:ascii="Helvetica" w:hAnsi="Helvetica" w:cs="Helvetica"/>
          <w:sz w:val="24"/>
          <w:szCs w:val="24"/>
          <w14:textOutline w14:w="0" w14:cap="flat" w14:cmpd="sng" w14:algn="ctr">
            <w14:noFill/>
            <w14:prstDash w14:val="solid"/>
            <w14:round/>
          </w14:textOutline>
        </w:rPr>
        <w:t xml:space="preserve"> The project has a clearly defined goal. The application has one purpose, and it is to allow customers to purchase groceries online. GoGoGrocery is a relatively small company thus, the project is moderate in size. </w:t>
      </w:r>
    </w:p>
    <w:p w14:paraId="084CD688" w14:textId="0920E68B" w:rsidR="0056066F" w:rsidRDefault="0056066F" w:rsidP="0056066F">
      <w:pPr>
        <w:pStyle w:val="ListParagraph"/>
        <w:numPr>
          <w:ilvl w:val="0"/>
          <w:numId w:val="16"/>
        </w:numPr>
        <w:spacing w:after="240" w:line="276" w:lineRule="auto"/>
        <w:rPr>
          <w:rFonts w:ascii="Helvetica" w:hAnsi="Helvetica" w:cs="Helvetica"/>
          <w:sz w:val="24"/>
          <w:szCs w:val="24"/>
          <w14:textOutline w14:w="0" w14:cap="flat" w14:cmpd="sng" w14:algn="ctr">
            <w14:noFill/>
            <w14:prstDash w14:val="solid"/>
            <w14:round/>
          </w14:textOutline>
        </w:rPr>
      </w:pPr>
      <w:r w:rsidRPr="00D14D2E">
        <w:rPr>
          <w:rFonts w:ascii="Helvetica" w:hAnsi="Helvetica" w:cs="Helvetica"/>
          <w:sz w:val="24"/>
          <w:szCs w:val="24"/>
          <w:u w:val="single"/>
          <w14:textOutline w14:w="0" w14:cap="flat" w14:cmpd="sng" w14:algn="ctr">
            <w14:noFill/>
            <w14:prstDash w14:val="solid"/>
            <w14:round/>
          </w14:textOutline>
        </w:rPr>
        <w:t>Project Structure:</w:t>
      </w:r>
      <w:r>
        <w:rPr>
          <w:rFonts w:ascii="Helvetica" w:hAnsi="Helvetica" w:cs="Helvetica"/>
          <w:sz w:val="24"/>
          <w:szCs w:val="24"/>
          <w14:textOutline w14:w="0" w14:cap="flat" w14:cmpd="sng" w14:algn="ctr">
            <w14:noFill/>
            <w14:prstDash w14:val="solid"/>
            <w14:round/>
          </w14:textOutline>
        </w:rPr>
        <w:t xml:space="preserve"> The overall build of the application is not expected to change. The main purpose of the application will stay the same </w:t>
      </w:r>
      <w:r w:rsidR="00D14D2E">
        <w:rPr>
          <w:rFonts w:ascii="Helvetica" w:hAnsi="Helvetica" w:cs="Helvetica"/>
          <w:sz w:val="24"/>
          <w:szCs w:val="24"/>
          <w14:textOutline w14:w="0" w14:cap="flat" w14:cmpd="sng" w14:algn="ctr">
            <w14:noFill/>
            <w14:prstDash w14:val="solid"/>
            <w14:round/>
          </w14:textOutline>
        </w:rPr>
        <w:t>even with updates.</w:t>
      </w:r>
    </w:p>
    <w:p w14:paraId="2DF0AD70" w14:textId="77777777" w:rsidR="003D0001" w:rsidRDefault="003D0001" w:rsidP="00356188">
      <w:pPr>
        <w:spacing w:after="240" w:line="240" w:lineRule="auto"/>
        <w:rPr>
          <w:ins w:id="225" w:author="Nick Joseph" w:date="2020-11-02T19:19:00Z"/>
          <w:rFonts w:ascii="Helvetica" w:hAnsi="Helvetica" w:cs="Helvetica"/>
          <w:b/>
          <w:bCs/>
          <w:sz w:val="24"/>
          <w:szCs w:val="24"/>
          <w14:textOutline w14:w="0" w14:cap="flat" w14:cmpd="sng" w14:algn="ctr">
            <w14:noFill/>
            <w14:prstDash w14:val="solid"/>
            <w14:round/>
          </w14:textOutline>
        </w:rPr>
      </w:pPr>
    </w:p>
    <w:p w14:paraId="2C20E411" w14:textId="77777777" w:rsidR="003D0001" w:rsidRDefault="003D0001" w:rsidP="00356188">
      <w:pPr>
        <w:spacing w:after="240" w:line="240" w:lineRule="auto"/>
        <w:rPr>
          <w:ins w:id="226" w:author="Nick Joseph" w:date="2020-11-02T19:19:00Z"/>
          <w:rFonts w:ascii="Helvetica" w:hAnsi="Helvetica" w:cs="Helvetica"/>
          <w:b/>
          <w:bCs/>
          <w:sz w:val="24"/>
          <w:szCs w:val="24"/>
          <w14:textOutline w14:w="0" w14:cap="flat" w14:cmpd="sng" w14:algn="ctr">
            <w14:noFill/>
            <w14:prstDash w14:val="solid"/>
            <w14:round/>
          </w14:textOutline>
        </w:rPr>
      </w:pPr>
    </w:p>
    <w:p w14:paraId="40165DF9" w14:textId="77777777" w:rsidR="003D0001" w:rsidRDefault="003D0001" w:rsidP="00356188">
      <w:pPr>
        <w:spacing w:after="240" w:line="240" w:lineRule="auto"/>
        <w:rPr>
          <w:ins w:id="227" w:author="Nick Joseph" w:date="2020-11-02T19:19:00Z"/>
          <w:rFonts w:ascii="Helvetica" w:hAnsi="Helvetica" w:cs="Helvetica"/>
          <w:b/>
          <w:bCs/>
          <w:sz w:val="24"/>
          <w:szCs w:val="24"/>
          <w14:textOutline w14:w="0" w14:cap="flat" w14:cmpd="sng" w14:algn="ctr">
            <w14:noFill/>
            <w14:prstDash w14:val="solid"/>
            <w14:round/>
          </w14:textOutline>
        </w:rPr>
      </w:pPr>
    </w:p>
    <w:p w14:paraId="6BE6A0C3" w14:textId="04DA26FD" w:rsidR="0015284E" w:rsidRPr="00356188" w:rsidRDefault="00D14D2E" w:rsidP="00356188">
      <w:pPr>
        <w:spacing w:after="240" w:line="240" w:lineRule="auto"/>
        <w:rPr>
          <w:rFonts w:ascii="Helvetica" w:hAnsi="Helvetica" w:cs="Helvetica"/>
          <w:b/>
          <w:bCs/>
          <w:sz w:val="24"/>
          <w:szCs w:val="24"/>
          <w14:textOutline w14:w="0" w14:cap="flat" w14:cmpd="sng" w14:algn="ctr">
            <w14:noFill/>
            <w14:prstDash w14:val="solid"/>
            <w14:round/>
          </w14:textOutline>
        </w:rPr>
      </w:pPr>
      <w:r w:rsidRPr="00356188">
        <w:rPr>
          <w:rFonts w:ascii="Helvetica" w:hAnsi="Helvetica" w:cs="Helvetica"/>
          <w:b/>
          <w:bCs/>
          <w:sz w:val="24"/>
          <w:szCs w:val="24"/>
          <w14:textOutline w14:w="0" w14:cap="flat" w14:cmpd="sng" w14:algn="ctr">
            <w14:noFill/>
            <w14:prstDash w14:val="solid"/>
            <w14:round/>
          </w14:textOutline>
        </w:rPr>
        <w:lastRenderedPageBreak/>
        <w:t xml:space="preserve">3.2.2 </w:t>
      </w:r>
      <w:r w:rsidR="0015284E" w:rsidRPr="00356188">
        <w:rPr>
          <w:rFonts w:ascii="Helvetica" w:hAnsi="Helvetica" w:cs="Helvetica"/>
          <w:b/>
          <w:bCs/>
          <w:sz w:val="24"/>
          <w:szCs w:val="24"/>
          <w14:textOutline w14:w="0" w14:cap="flat" w14:cmpd="sng" w14:algn="ctr">
            <w14:noFill/>
            <w14:prstDash w14:val="solid"/>
            <w14:round/>
          </w14:textOutline>
        </w:rPr>
        <w:t>Resource Feasibility: Low</w:t>
      </w:r>
    </w:p>
    <w:p w14:paraId="4E39263B" w14:textId="5D8E18DD" w:rsidR="00D14D2E" w:rsidRDefault="007F0FF0" w:rsidP="00356188">
      <w:pPr>
        <w:spacing w:after="240" w:line="240" w:lineRule="auto"/>
        <w:ind w:firstLine="720"/>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GoGoGrocery decided to work with</w:t>
      </w:r>
      <w:r w:rsidR="002C09E6">
        <w:rPr>
          <w:rFonts w:ascii="Helvetica" w:hAnsi="Helvetica" w:cs="Helvetica"/>
          <w:sz w:val="24"/>
          <w:szCs w:val="24"/>
          <w14:textOutline w14:w="0" w14:cap="flat" w14:cmpd="sng" w14:algn="ctr">
            <w14:noFill/>
            <w14:prstDash w14:val="solid"/>
            <w14:round/>
          </w14:textOutline>
        </w:rPr>
        <w:t xml:space="preserve"> OpenXcell </w:t>
      </w:r>
      <w:r>
        <w:rPr>
          <w:rFonts w:ascii="Helvetica" w:hAnsi="Helvetica" w:cs="Helvetica"/>
          <w:sz w:val="24"/>
          <w:szCs w:val="24"/>
          <w14:textOutline w14:w="0" w14:cap="flat" w14:cmpd="sng" w14:algn="ctr">
            <w14:noFill/>
            <w14:prstDash w14:val="solid"/>
            <w14:round/>
          </w14:textOutline>
        </w:rPr>
        <w:t>as they have</w:t>
      </w:r>
      <w:r w:rsidR="002C09E6">
        <w:rPr>
          <w:rFonts w:ascii="Helvetica" w:hAnsi="Helvetica" w:cs="Helvetica"/>
          <w:sz w:val="24"/>
          <w:szCs w:val="24"/>
          <w14:textOutline w14:w="0" w14:cap="flat" w14:cmpd="sng" w14:algn="ctr">
            <w14:noFill/>
            <w14:prstDash w14:val="solid"/>
            <w14:round/>
          </w14:textOutline>
        </w:rPr>
        <w:t xml:space="preserve"> employees who are qualified in software development.</w:t>
      </w:r>
      <w:r>
        <w:rPr>
          <w:rFonts w:ascii="Helvetica" w:hAnsi="Helvetica" w:cs="Helvetica"/>
          <w:sz w:val="24"/>
          <w:szCs w:val="24"/>
          <w14:textOutline w14:w="0" w14:cap="flat" w14:cmpd="sng" w14:algn="ctr">
            <w14:noFill/>
            <w14:prstDash w14:val="solid"/>
            <w14:round/>
          </w14:textOutline>
        </w:rPr>
        <w:t xml:space="preserve"> The team is prepared to tackle any task given to them. </w:t>
      </w:r>
      <w:r w:rsidR="002C09E6">
        <w:rPr>
          <w:rFonts w:ascii="Helvetica" w:hAnsi="Helvetica" w:cs="Helvetica"/>
          <w:sz w:val="24"/>
          <w:szCs w:val="24"/>
          <w14:textOutline w14:w="0" w14:cap="flat" w14:cmpd="sng" w14:algn="ctr">
            <w14:noFill/>
            <w14:prstDash w14:val="solid"/>
            <w14:round/>
          </w14:textOutline>
        </w:rPr>
        <w:t xml:space="preserve">OpenXcell </w:t>
      </w:r>
      <w:r>
        <w:rPr>
          <w:rFonts w:ascii="Helvetica" w:hAnsi="Helvetica" w:cs="Helvetica"/>
          <w:sz w:val="24"/>
          <w:szCs w:val="24"/>
          <w14:textOutline w14:w="0" w14:cap="flat" w14:cmpd="sng" w14:algn="ctr">
            <w14:noFill/>
            <w14:prstDash w14:val="solid"/>
            <w14:round/>
          </w14:textOutline>
        </w:rPr>
        <w:t xml:space="preserve">also </w:t>
      </w:r>
      <w:r w:rsidR="002C09E6">
        <w:rPr>
          <w:rFonts w:ascii="Helvetica" w:hAnsi="Helvetica" w:cs="Helvetica"/>
          <w:sz w:val="24"/>
          <w:szCs w:val="24"/>
          <w14:textOutline w14:w="0" w14:cap="flat" w14:cmpd="sng" w14:algn="ctr">
            <w14:noFill/>
            <w14:prstDash w14:val="solid"/>
            <w14:round/>
          </w14:textOutline>
        </w:rPr>
        <w:t>has the hardware</w:t>
      </w:r>
      <w:r>
        <w:rPr>
          <w:rFonts w:ascii="Helvetica" w:hAnsi="Helvetica" w:cs="Helvetica"/>
          <w:sz w:val="24"/>
          <w:szCs w:val="24"/>
          <w14:textOutline w14:w="0" w14:cap="flat" w14:cmpd="sng" w14:algn="ctr">
            <w14:noFill/>
            <w14:prstDash w14:val="solid"/>
            <w14:round/>
          </w14:textOutline>
        </w:rPr>
        <w:t>, software,</w:t>
      </w:r>
      <w:r w:rsidR="002C09E6">
        <w:rPr>
          <w:rFonts w:ascii="Helvetica" w:hAnsi="Helvetica" w:cs="Helvetica"/>
          <w:sz w:val="24"/>
          <w:szCs w:val="24"/>
          <w14:textOutline w14:w="0" w14:cap="flat" w14:cmpd="sng" w14:algn="ctr">
            <w14:noFill/>
            <w14:prstDash w14:val="solid"/>
            <w14:round/>
          </w14:textOutline>
        </w:rPr>
        <w:t xml:space="preserve"> and resources needed to design and build the application.</w:t>
      </w:r>
      <w:r>
        <w:rPr>
          <w:rFonts w:ascii="Helvetica" w:hAnsi="Helvetica" w:cs="Helvetica"/>
          <w:sz w:val="24"/>
          <w:szCs w:val="24"/>
          <w14:textOutline w14:w="0" w14:cap="flat" w14:cmpd="sng" w14:algn="ctr">
            <w14:noFill/>
            <w14:prstDash w14:val="solid"/>
            <w14:round/>
          </w14:textOutline>
        </w:rPr>
        <w:t xml:space="preserve"> A MapKit type software will be implemented to the application to allow the drivers to connect a GPS. Lastly, </w:t>
      </w:r>
      <w:r w:rsidR="002C09E6">
        <w:rPr>
          <w:rFonts w:ascii="Helvetica" w:hAnsi="Helvetica" w:cs="Helvetica"/>
          <w:sz w:val="24"/>
          <w:szCs w:val="24"/>
          <w14:textOutline w14:w="0" w14:cap="flat" w14:cmpd="sng" w14:algn="ctr">
            <w14:noFill/>
            <w14:prstDash w14:val="solid"/>
            <w14:round/>
          </w14:textOutline>
        </w:rPr>
        <w:t>OpenXcell has a team of software developers who are experienced in</w:t>
      </w:r>
      <w:r w:rsidR="0015284E">
        <w:rPr>
          <w:rFonts w:ascii="Helvetica" w:hAnsi="Helvetica" w:cs="Helvetica"/>
          <w:sz w:val="24"/>
          <w:szCs w:val="24"/>
          <w14:textOutline w14:w="0" w14:cap="flat" w14:cmpd="sng" w14:algn="ctr">
            <w14:noFill/>
            <w14:prstDash w14:val="solid"/>
            <w14:round/>
          </w14:textOutline>
        </w:rPr>
        <w:t xml:space="preserve"> </w:t>
      </w:r>
      <w:r w:rsidR="002C09E6">
        <w:rPr>
          <w:rFonts w:ascii="Helvetica" w:hAnsi="Helvetica" w:cs="Helvetica"/>
          <w:sz w:val="24"/>
          <w:szCs w:val="24"/>
          <w14:textOutline w14:w="0" w14:cap="flat" w14:cmpd="sng" w14:algn="ctr">
            <w14:noFill/>
            <w14:prstDash w14:val="solid"/>
            <w14:round/>
          </w14:textOutline>
        </w:rPr>
        <w:t>analyzing</w:t>
      </w:r>
      <w:r>
        <w:rPr>
          <w:rFonts w:ascii="Helvetica" w:hAnsi="Helvetica" w:cs="Helvetica"/>
          <w:sz w:val="24"/>
          <w:szCs w:val="24"/>
          <w14:textOutline w14:w="0" w14:cap="flat" w14:cmpd="sng" w14:algn="ctr">
            <w14:noFill/>
            <w14:prstDash w14:val="solid"/>
            <w14:round/>
          </w14:textOutline>
        </w:rPr>
        <w:t xml:space="preserve">, </w:t>
      </w:r>
      <w:r w:rsidR="002C09E6">
        <w:rPr>
          <w:rFonts w:ascii="Helvetica" w:hAnsi="Helvetica" w:cs="Helvetica"/>
          <w:sz w:val="24"/>
          <w:szCs w:val="24"/>
          <w14:textOutline w14:w="0" w14:cap="flat" w14:cmpd="sng" w14:algn="ctr">
            <w14:noFill/>
            <w14:prstDash w14:val="solid"/>
            <w14:round/>
          </w14:textOutline>
        </w:rPr>
        <w:t>designing</w:t>
      </w:r>
      <w:r>
        <w:rPr>
          <w:rFonts w:ascii="Helvetica" w:hAnsi="Helvetica" w:cs="Helvetica"/>
          <w:sz w:val="24"/>
          <w:szCs w:val="24"/>
          <w14:textOutline w14:w="0" w14:cap="flat" w14:cmpd="sng" w14:algn="ctr">
            <w14:noFill/>
            <w14:prstDash w14:val="solid"/>
            <w14:round/>
          </w14:textOutline>
        </w:rPr>
        <w:t>, and implementing</w:t>
      </w:r>
      <w:r w:rsidR="002C09E6">
        <w:rPr>
          <w:rFonts w:ascii="Helvetica" w:hAnsi="Helvetica" w:cs="Helvetica"/>
          <w:sz w:val="24"/>
          <w:szCs w:val="24"/>
          <w14:textOutline w14:w="0" w14:cap="flat" w14:cmpd="sng" w14:algn="ctr">
            <w14:noFill/>
            <w14:prstDash w14:val="solid"/>
            <w14:round/>
          </w14:textOutline>
        </w:rPr>
        <w:t xml:space="preserve"> the application.</w:t>
      </w:r>
      <w:r>
        <w:rPr>
          <w:rFonts w:ascii="Helvetica" w:hAnsi="Helvetica" w:cs="Helvetica"/>
          <w:sz w:val="24"/>
          <w:szCs w:val="24"/>
          <w14:textOutline w14:w="0" w14:cap="flat" w14:cmpd="sng" w14:algn="ctr">
            <w14:noFill/>
            <w14:prstDash w14:val="solid"/>
            <w14:round/>
          </w14:textOutline>
        </w:rPr>
        <w:t xml:space="preserve"> GoGoGrocery has no problem working with OpenXcell as they have shown they are reliable in creating great applications hence, the low risk.</w:t>
      </w:r>
    </w:p>
    <w:p w14:paraId="4F5BB390" w14:textId="792E710E" w:rsidR="007F0FF0" w:rsidRPr="00356188" w:rsidRDefault="007F0FF0" w:rsidP="00356188">
      <w:pPr>
        <w:spacing w:after="240" w:line="240" w:lineRule="auto"/>
        <w:rPr>
          <w:rFonts w:ascii="Helvetica" w:hAnsi="Helvetica" w:cs="Helvetica"/>
          <w:b/>
          <w:bCs/>
          <w:sz w:val="24"/>
          <w:szCs w:val="24"/>
          <w14:textOutline w14:w="0" w14:cap="flat" w14:cmpd="sng" w14:algn="ctr">
            <w14:noFill/>
            <w14:prstDash w14:val="solid"/>
            <w14:round/>
          </w14:textOutline>
        </w:rPr>
      </w:pPr>
      <w:r w:rsidRPr="00356188">
        <w:rPr>
          <w:rFonts w:ascii="Helvetica" w:hAnsi="Helvetica" w:cs="Helvetica"/>
          <w:b/>
          <w:bCs/>
          <w:sz w:val="24"/>
          <w:szCs w:val="24"/>
          <w14:textOutline w14:w="0" w14:cap="flat" w14:cmpd="sng" w14:algn="ctr">
            <w14:noFill/>
            <w14:prstDash w14:val="solid"/>
            <w14:round/>
          </w14:textOutline>
        </w:rPr>
        <w:t>3.2.3 Schedule Feasibility: Very High</w:t>
      </w:r>
    </w:p>
    <w:p w14:paraId="34669A77" w14:textId="36F63877" w:rsidR="00051ED7" w:rsidRDefault="007F0FF0" w:rsidP="00356188">
      <w:pPr>
        <w:spacing w:after="240" w:line="240" w:lineRule="auto"/>
        <w:rPr>
          <w:ins w:id="228" w:author="Nick Joseph" w:date="2020-11-07T01:33:00Z"/>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ab/>
        <w:t xml:space="preserve">Having the application release on time is one of the most important aspects of the project. The goal is to release the application by </w:t>
      </w:r>
      <w:r w:rsidR="00E51AEA">
        <w:rPr>
          <w:rFonts w:ascii="Helvetica" w:hAnsi="Helvetica" w:cs="Helvetica"/>
          <w:sz w:val="24"/>
          <w:szCs w:val="24"/>
          <w14:textOutline w14:w="0" w14:cap="flat" w14:cmpd="sng" w14:algn="ctr">
            <w14:noFill/>
            <w14:prstDash w14:val="solid"/>
            <w14:round/>
          </w14:textOutline>
        </w:rPr>
        <w:t xml:space="preserve">late December 2020 or early 2021. The timeline is narrow and GoGoGrocery would like to release the application as soon as possible to help people in need. Especially during the COVID-19 outbreak, schedules have become lackluster. Employees may not be able to show up for work some days. Not to mention that OpenXcell may have other projects going on already. This may continue to </w:t>
      </w:r>
      <w:r w:rsidR="00051ED7">
        <w:rPr>
          <w:rFonts w:ascii="Helvetica" w:hAnsi="Helvetica" w:cs="Helvetica"/>
          <w:sz w:val="24"/>
          <w:szCs w:val="24"/>
          <w14:textOutline w14:w="0" w14:cap="flat" w14:cmpd="sng" w14:algn="ctr">
            <w14:noFill/>
            <w14:prstDash w14:val="solid"/>
            <w14:round/>
          </w14:textOutline>
        </w:rPr>
        <w:t>disorder the schedule which leads to delays. A clear and slightly flexible timeline will need to be created to ensure OpenXcell to work efficiently.</w:t>
      </w:r>
      <w:ins w:id="229" w:author="Nick Joseph" w:date="2020-11-07T01:23:00Z">
        <w:r w:rsidR="00FA0797">
          <w:rPr>
            <w:rFonts w:ascii="Helvetica" w:hAnsi="Helvetica" w:cs="Helvetica"/>
            <w:sz w:val="24"/>
            <w:szCs w:val="24"/>
            <w14:textOutline w14:w="0" w14:cap="flat" w14:cmpd="sng" w14:algn="ctr">
              <w14:noFill/>
              <w14:prstDash w14:val="solid"/>
              <w14:round/>
            </w14:textOutline>
          </w:rPr>
          <w:t xml:space="preserve"> Below is a timeline </w:t>
        </w:r>
      </w:ins>
      <w:ins w:id="230" w:author="Nick Joseph" w:date="2020-11-07T01:24:00Z">
        <w:r w:rsidR="00FA0797">
          <w:rPr>
            <w:rFonts w:ascii="Helvetica" w:hAnsi="Helvetica" w:cs="Helvetica"/>
            <w:sz w:val="24"/>
            <w:szCs w:val="24"/>
            <w14:textOutline w14:w="0" w14:cap="flat" w14:cmpd="sng" w14:algn="ctr">
              <w14:noFill/>
              <w14:prstDash w14:val="solid"/>
              <w14:round/>
            </w14:textOutline>
          </w:rPr>
          <w:t>for</w:t>
        </w:r>
      </w:ins>
      <w:ins w:id="231" w:author="Nick Joseph" w:date="2020-11-07T01:23:00Z">
        <w:r w:rsidR="00FA0797">
          <w:rPr>
            <w:rFonts w:ascii="Helvetica" w:hAnsi="Helvetica" w:cs="Helvetica"/>
            <w:sz w:val="24"/>
            <w:szCs w:val="24"/>
            <w14:textOutline w14:w="0" w14:cap="flat" w14:cmpd="sng" w14:algn="ctr">
              <w14:noFill/>
              <w14:prstDash w14:val="solid"/>
              <w14:round/>
            </w14:textOutline>
          </w:rPr>
          <w:t xml:space="preserve"> </w:t>
        </w:r>
      </w:ins>
      <w:ins w:id="232" w:author="Nick Joseph" w:date="2020-11-07T01:24:00Z">
        <w:r w:rsidR="00FA0797">
          <w:rPr>
            <w:rFonts w:ascii="Helvetica" w:hAnsi="Helvetica" w:cs="Helvetica"/>
            <w:sz w:val="24"/>
            <w:szCs w:val="24"/>
            <w14:textOutline w14:w="0" w14:cap="flat" w14:cmpd="sng" w14:algn="ctr">
              <w14:noFill/>
              <w14:prstDash w14:val="solid"/>
              <w14:round/>
            </w14:textOutline>
          </w:rPr>
          <w:t>developing the GoGoGrocery application.</w:t>
        </w:r>
      </w:ins>
    </w:p>
    <w:p w14:paraId="1EE0FED4" w14:textId="2EF44D15" w:rsidR="00FA0797" w:rsidRDefault="00FA0797" w:rsidP="000F2B3E">
      <w:pPr>
        <w:pStyle w:val="ListParagraph"/>
        <w:numPr>
          <w:ilvl w:val="0"/>
          <w:numId w:val="51"/>
        </w:numPr>
        <w:spacing w:after="240" w:line="276" w:lineRule="auto"/>
        <w:rPr>
          <w:ins w:id="233" w:author="Nick Joseph" w:date="2020-11-07T01:34:00Z"/>
          <w:rFonts w:ascii="Helvetica" w:hAnsi="Helvetica" w:cs="Helvetica"/>
          <w:sz w:val="24"/>
          <w:szCs w:val="24"/>
          <w14:textOutline w14:w="0" w14:cap="flat" w14:cmpd="sng" w14:algn="ctr">
            <w14:noFill/>
            <w14:prstDash w14:val="solid"/>
            <w14:round/>
          </w14:textOutline>
        </w:rPr>
        <w:pPrChange w:id="234" w:author="Nick Joseph" w:date="2020-11-08T20:15:00Z">
          <w:pPr>
            <w:pStyle w:val="ListParagraph"/>
            <w:numPr>
              <w:numId w:val="51"/>
            </w:numPr>
            <w:spacing w:after="240" w:line="240" w:lineRule="auto"/>
            <w:ind w:hanging="360"/>
          </w:pPr>
        </w:pPrChange>
      </w:pPr>
      <w:ins w:id="235" w:author="Nick Joseph" w:date="2020-11-07T01:33:00Z">
        <w:r w:rsidRPr="00FA0797">
          <w:rPr>
            <w:rFonts w:ascii="Helvetica" w:hAnsi="Helvetica" w:cs="Helvetica"/>
            <w:b/>
            <w:bCs/>
            <w:sz w:val="24"/>
            <w:szCs w:val="24"/>
            <w14:textOutline w14:w="0" w14:cap="flat" w14:cmpd="sng" w14:algn="ctr">
              <w14:noFill/>
              <w14:prstDash w14:val="solid"/>
              <w14:round/>
            </w14:textOutline>
            <w:rPrChange w:id="236" w:author="Nick Joseph" w:date="2020-11-07T01:50:00Z">
              <w:rPr>
                <w:rFonts w:ascii="Helvetica" w:hAnsi="Helvetica" w:cs="Helvetica"/>
                <w:sz w:val="24"/>
                <w:szCs w:val="24"/>
                <w14:textOutline w14:w="0" w14:cap="flat" w14:cmpd="sng" w14:algn="ctr">
                  <w14:noFill/>
                  <w14:prstDash w14:val="solid"/>
                  <w14:round/>
                </w14:textOutline>
              </w:rPr>
            </w:rPrChange>
          </w:rPr>
          <w:t>Analysis &amp; Design:</w:t>
        </w:r>
        <w:r>
          <w:rPr>
            <w:rFonts w:ascii="Helvetica" w:hAnsi="Helvetica" w:cs="Helvetica"/>
            <w:sz w:val="24"/>
            <w:szCs w:val="24"/>
            <w14:textOutline w14:w="0" w14:cap="flat" w14:cmpd="sng" w14:algn="ctr">
              <w14:noFill/>
              <w14:prstDash w14:val="solid"/>
              <w14:round/>
            </w14:textOutline>
          </w:rPr>
          <w:t xml:space="preserve"> The phase will start from </w:t>
        </w:r>
      </w:ins>
      <w:ins w:id="237" w:author="Nick Joseph" w:date="2020-11-07T01:34:00Z">
        <w:r>
          <w:rPr>
            <w:rFonts w:ascii="Helvetica" w:hAnsi="Helvetica" w:cs="Helvetica"/>
            <w:sz w:val="24"/>
            <w:szCs w:val="24"/>
            <w14:textOutline w14:w="0" w14:cap="flat" w14:cmpd="sng" w14:algn="ctr">
              <w14:noFill/>
              <w14:prstDash w14:val="solid"/>
              <w14:round/>
            </w14:textOutline>
          </w:rPr>
          <w:t>October 1</w:t>
        </w:r>
        <w:r w:rsidRPr="00FA0797">
          <w:rPr>
            <w:rFonts w:ascii="Helvetica" w:hAnsi="Helvetica" w:cs="Helvetica"/>
            <w:sz w:val="24"/>
            <w:szCs w:val="24"/>
            <w:vertAlign w:val="superscript"/>
            <w14:textOutline w14:w="0" w14:cap="flat" w14:cmpd="sng" w14:algn="ctr">
              <w14:noFill/>
              <w14:prstDash w14:val="solid"/>
              <w14:round/>
            </w14:textOutline>
            <w:rPrChange w:id="238" w:author="Nick Joseph" w:date="2020-11-07T01:34:00Z">
              <w:rPr>
                <w:rFonts w:ascii="Helvetica" w:hAnsi="Helvetica" w:cs="Helvetica"/>
                <w:sz w:val="24"/>
                <w:szCs w:val="24"/>
                <w14:textOutline w14:w="0" w14:cap="flat" w14:cmpd="sng" w14:algn="ctr">
                  <w14:noFill/>
                  <w14:prstDash w14:val="solid"/>
                  <w14:round/>
                </w14:textOutline>
              </w:rPr>
            </w:rPrChange>
          </w:rPr>
          <w:t>st</w:t>
        </w:r>
        <w:r>
          <w:rPr>
            <w:rFonts w:ascii="Helvetica" w:hAnsi="Helvetica" w:cs="Helvetica"/>
            <w:sz w:val="24"/>
            <w:szCs w:val="24"/>
            <w:vertAlign w:val="superscript"/>
            <w14:textOutline w14:w="0" w14:cap="flat" w14:cmpd="sng" w14:algn="ctr">
              <w14:noFill/>
              <w14:prstDash w14:val="solid"/>
              <w14:round/>
            </w14:textOutline>
          </w:rPr>
          <w:t>,</w:t>
        </w:r>
        <w:r>
          <w:rPr>
            <w:rFonts w:ascii="Helvetica" w:hAnsi="Helvetica" w:cs="Helvetica"/>
            <w:sz w:val="24"/>
            <w:szCs w:val="24"/>
            <w14:textOutline w14:w="0" w14:cap="flat" w14:cmpd="sng" w14:algn="ctr">
              <w14:noFill/>
              <w14:prstDash w14:val="solid"/>
              <w14:round/>
            </w14:textOutline>
          </w:rPr>
          <w:t xml:space="preserve"> 2020 to October </w:t>
        </w:r>
      </w:ins>
      <w:ins w:id="239" w:author="Nick Joseph" w:date="2020-11-07T01:53:00Z">
        <w:r w:rsidR="00716467">
          <w:rPr>
            <w:rFonts w:ascii="Helvetica" w:hAnsi="Helvetica" w:cs="Helvetica"/>
            <w:sz w:val="24"/>
            <w:szCs w:val="24"/>
            <w14:textOutline w14:w="0" w14:cap="flat" w14:cmpd="sng" w14:algn="ctr">
              <w14:noFill/>
              <w14:prstDash w14:val="solid"/>
              <w14:round/>
            </w14:textOutline>
          </w:rPr>
          <w:t>28</w:t>
        </w:r>
        <w:r w:rsidR="00716467">
          <w:rPr>
            <w:rFonts w:ascii="Helvetica" w:hAnsi="Helvetica" w:cs="Helvetica"/>
            <w:sz w:val="24"/>
            <w:szCs w:val="24"/>
            <w:vertAlign w:val="superscript"/>
            <w14:textOutline w14:w="0" w14:cap="flat" w14:cmpd="sng" w14:algn="ctr">
              <w14:noFill/>
              <w14:prstDash w14:val="solid"/>
              <w14:round/>
            </w14:textOutline>
          </w:rPr>
          <w:t>th</w:t>
        </w:r>
      </w:ins>
      <w:ins w:id="240" w:author="Nick Joseph" w:date="2020-11-07T01:36:00Z">
        <w:r>
          <w:rPr>
            <w:rFonts w:ascii="Helvetica" w:hAnsi="Helvetica" w:cs="Helvetica"/>
            <w:sz w:val="24"/>
            <w:szCs w:val="24"/>
            <w:vertAlign w:val="superscript"/>
            <w14:textOutline w14:w="0" w14:cap="flat" w14:cmpd="sng" w14:algn="ctr">
              <w14:noFill/>
              <w14:prstDash w14:val="solid"/>
              <w14:round/>
            </w14:textOutline>
          </w:rPr>
          <w:t>,</w:t>
        </w:r>
      </w:ins>
      <w:ins w:id="241" w:author="Nick Joseph" w:date="2020-11-07T01:34:00Z">
        <w:r>
          <w:rPr>
            <w:rFonts w:ascii="Helvetica" w:hAnsi="Helvetica" w:cs="Helvetica"/>
            <w:sz w:val="24"/>
            <w:szCs w:val="24"/>
            <w14:textOutline w14:w="0" w14:cap="flat" w14:cmpd="sng" w14:algn="ctr">
              <w14:noFill/>
              <w14:prstDash w14:val="solid"/>
              <w14:round/>
            </w14:textOutline>
          </w:rPr>
          <w:t xml:space="preserve"> 2020.</w:t>
        </w:r>
      </w:ins>
    </w:p>
    <w:p w14:paraId="5397FE77" w14:textId="31F1A1EF" w:rsidR="00FA0797" w:rsidRDefault="00FA0797" w:rsidP="000F2B3E">
      <w:pPr>
        <w:pStyle w:val="ListParagraph"/>
        <w:numPr>
          <w:ilvl w:val="0"/>
          <w:numId w:val="51"/>
        </w:numPr>
        <w:spacing w:after="240" w:line="276" w:lineRule="auto"/>
        <w:rPr>
          <w:ins w:id="242" w:author="Nick Joseph" w:date="2020-11-07T01:37:00Z"/>
          <w:rFonts w:ascii="Helvetica" w:hAnsi="Helvetica" w:cs="Helvetica"/>
          <w:sz w:val="24"/>
          <w:szCs w:val="24"/>
          <w14:textOutline w14:w="0" w14:cap="flat" w14:cmpd="sng" w14:algn="ctr">
            <w14:noFill/>
            <w14:prstDash w14:val="solid"/>
            <w14:round/>
          </w14:textOutline>
        </w:rPr>
        <w:pPrChange w:id="243" w:author="Nick Joseph" w:date="2020-11-08T20:15:00Z">
          <w:pPr>
            <w:pStyle w:val="ListParagraph"/>
            <w:numPr>
              <w:numId w:val="51"/>
            </w:numPr>
            <w:spacing w:after="240" w:line="240" w:lineRule="auto"/>
            <w:ind w:hanging="360"/>
          </w:pPr>
        </w:pPrChange>
      </w:pPr>
      <w:ins w:id="244" w:author="Nick Joseph" w:date="2020-11-07T01:34:00Z">
        <w:r w:rsidRPr="00FA0797">
          <w:rPr>
            <w:rFonts w:ascii="Helvetica" w:hAnsi="Helvetica" w:cs="Helvetica"/>
            <w:b/>
            <w:bCs/>
            <w:sz w:val="24"/>
            <w:szCs w:val="24"/>
            <w14:textOutline w14:w="0" w14:cap="flat" w14:cmpd="sng" w14:algn="ctr">
              <w14:noFill/>
              <w14:prstDash w14:val="solid"/>
              <w14:round/>
            </w14:textOutline>
            <w:rPrChange w:id="245" w:author="Nick Joseph" w:date="2020-11-07T01:50:00Z">
              <w:rPr>
                <w:rFonts w:ascii="Helvetica" w:hAnsi="Helvetica" w:cs="Helvetica"/>
                <w:sz w:val="24"/>
                <w:szCs w:val="24"/>
                <w14:textOutline w14:w="0" w14:cap="flat" w14:cmpd="sng" w14:algn="ctr">
                  <w14:noFill/>
                  <w14:prstDash w14:val="solid"/>
                  <w14:round/>
                </w14:textOutline>
              </w:rPr>
            </w:rPrChange>
          </w:rPr>
          <w:t>Development:</w:t>
        </w:r>
        <w:r>
          <w:rPr>
            <w:rFonts w:ascii="Helvetica" w:hAnsi="Helvetica" w:cs="Helvetica"/>
            <w:sz w:val="24"/>
            <w:szCs w:val="24"/>
            <w14:textOutline w14:w="0" w14:cap="flat" w14:cmpd="sng" w14:algn="ctr">
              <w14:noFill/>
              <w14:prstDash w14:val="solid"/>
              <w14:round/>
            </w14:textOutline>
          </w:rPr>
          <w:t xml:space="preserve"> This phase will start</w:t>
        </w:r>
      </w:ins>
      <w:ins w:id="246" w:author="Nick Joseph" w:date="2020-11-07T01:36:00Z">
        <w:r>
          <w:rPr>
            <w:rFonts w:ascii="Helvetica" w:hAnsi="Helvetica" w:cs="Helvetica"/>
            <w:sz w:val="24"/>
            <w:szCs w:val="24"/>
            <w14:textOutline w14:w="0" w14:cap="flat" w14:cmpd="sng" w14:algn="ctr">
              <w14:noFill/>
              <w14:prstDash w14:val="solid"/>
              <w14:round/>
            </w14:textOutline>
          </w:rPr>
          <w:t xml:space="preserve"> from </w:t>
        </w:r>
      </w:ins>
      <w:ins w:id="247" w:author="Nick Joseph" w:date="2020-11-07T01:40:00Z">
        <w:r>
          <w:rPr>
            <w:rFonts w:ascii="Helvetica" w:hAnsi="Helvetica" w:cs="Helvetica"/>
            <w:sz w:val="24"/>
            <w:szCs w:val="24"/>
            <w14:textOutline w14:w="0" w14:cap="flat" w14:cmpd="sng" w14:algn="ctr">
              <w14:noFill/>
              <w14:prstDash w14:val="solid"/>
              <w14:round/>
            </w14:textOutline>
          </w:rPr>
          <w:t>November</w:t>
        </w:r>
      </w:ins>
      <w:ins w:id="248" w:author="Nick Joseph" w:date="2020-11-07T01:36:00Z">
        <w:r>
          <w:rPr>
            <w:rFonts w:ascii="Helvetica" w:hAnsi="Helvetica" w:cs="Helvetica"/>
            <w:sz w:val="24"/>
            <w:szCs w:val="24"/>
            <w14:textOutline w14:w="0" w14:cap="flat" w14:cmpd="sng" w14:algn="ctr">
              <w14:noFill/>
              <w14:prstDash w14:val="solid"/>
              <w14:round/>
            </w14:textOutline>
          </w:rPr>
          <w:t xml:space="preserve"> </w:t>
        </w:r>
      </w:ins>
      <w:ins w:id="249" w:author="Nick Joseph" w:date="2020-11-07T01:40:00Z">
        <w:r>
          <w:rPr>
            <w:rFonts w:ascii="Helvetica" w:hAnsi="Helvetica" w:cs="Helvetica"/>
            <w:sz w:val="24"/>
            <w:szCs w:val="24"/>
            <w14:textOutline w14:w="0" w14:cap="flat" w14:cmpd="sng" w14:algn="ctr">
              <w14:noFill/>
              <w14:prstDash w14:val="solid"/>
              <w14:round/>
            </w14:textOutline>
          </w:rPr>
          <w:t>2</w:t>
        </w:r>
        <w:r w:rsidRPr="00FA0797">
          <w:rPr>
            <w:rFonts w:ascii="Helvetica" w:hAnsi="Helvetica" w:cs="Helvetica"/>
            <w:sz w:val="24"/>
            <w:szCs w:val="24"/>
            <w:vertAlign w:val="superscript"/>
            <w14:textOutline w14:w="0" w14:cap="flat" w14:cmpd="sng" w14:algn="ctr">
              <w14:noFill/>
              <w14:prstDash w14:val="solid"/>
              <w14:round/>
            </w14:textOutline>
            <w:rPrChange w:id="250" w:author="Nick Joseph" w:date="2020-11-07T01:40:00Z">
              <w:rPr>
                <w:rFonts w:ascii="Helvetica" w:hAnsi="Helvetica" w:cs="Helvetica"/>
                <w:sz w:val="24"/>
                <w:szCs w:val="24"/>
                <w14:textOutline w14:w="0" w14:cap="flat" w14:cmpd="sng" w14:algn="ctr">
                  <w14:noFill/>
                  <w14:prstDash w14:val="solid"/>
                  <w14:round/>
                </w14:textOutline>
              </w:rPr>
            </w:rPrChange>
          </w:rPr>
          <w:t>nd</w:t>
        </w:r>
        <w:r>
          <w:rPr>
            <w:rFonts w:ascii="Helvetica" w:hAnsi="Helvetica" w:cs="Helvetica"/>
            <w:sz w:val="24"/>
            <w:szCs w:val="24"/>
            <w:vertAlign w:val="superscript"/>
            <w14:textOutline w14:w="0" w14:cap="flat" w14:cmpd="sng" w14:algn="ctr">
              <w14:noFill/>
              <w14:prstDash w14:val="solid"/>
              <w14:round/>
            </w14:textOutline>
          </w:rPr>
          <w:t xml:space="preserve">, </w:t>
        </w:r>
      </w:ins>
      <w:ins w:id="251" w:author="Nick Joseph" w:date="2020-11-07T01:36:00Z">
        <w:r>
          <w:rPr>
            <w:rFonts w:ascii="Helvetica" w:hAnsi="Helvetica" w:cs="Helvetica"/>
            <w:sz w:val="24"/>
            <w:szCs w:val="24"/>
            <w14:textOutline w14:w="0" w14:cap="flat" w14:cmpd="sng" w14:algn="ctr">
              <w14:noFill/>
              <w14:prstDash w14:val="solid"/>
              <w14:round/>
            </w14:textOutline>
          </w:rPr>
          <w:t xml:space="preserve">2020 to </w:t>
        </w:r>
      </w:ins>
      <w:ins w:id="252" w:author="Nick Joseph" w:date="2020-11-07T01:40:00Z">
        <w:r>
          <w:rPr>
            <w:rFonts w:ascii="Helvetica" w:hAnsi="Helvetica" w:cs="Helvetica"/>
            <w:sz w:val="24"/>
            <w:szCs w:val="24"/>
            <w14:textOutline w14:w="0" w14:cap="flat" w14:cmpd="sng" w14:algn="ctr">
              <w14:noFill/>
              <w14:prstDash w14:val="solid"/>
              <w14:round/>
            </w14:textOutline>
          </w:rPr>
          <w:t>December</w:t>
        </w:r>
      </w:ins>
      <w:ins w:id="253" w:author="Nick Joseph" w:date="2020-11-07T01:37:00Z">
        <w:r>
          <w:rPr>
            <w:rFonts w:ascii="Helvetica" w:hAnsi="Helvetica" w:cs="Helvetica"/>
            <w:sz w:val="24"/>
            <w:szCs w:val="24"/>
            <w14:textOutline w14:w="0" w14:cap="flat" w14:cmpd="sng" w14:algn="ctr">
              <w14:noFill/>
              <w14:prstDash w14:val="solid"/>
              <w14:round/>
            </w14:textOutline>
          </w:rPr>
          <w:t xml:space="preserve"> </w:t>
        </w:r>
      </w:ins>
      <w:ins w:id="254" w:author="Nick Joseph" w:date="2020-11-07T01:41:00Z">
        <w:r>
          <w:rPr>
            <w:rFonts w:ascii="Helvetica" w:hAnsi="Helvetica" w:cs="Helvetica"/>
            <w:sz w:val="24"/>
            <w:szCs w:val="24"/>
            <w14:textOutline w14:w="0" w14:cap="flat" w14:cmpd="sng" w14:algn="ctr">
              <w14:noFill/>
              <w14:prstDash w14:val="solid"/>
              <w14:round/>
            </w14:textOutline>
          </w:rPr>
          <w:t>13</w:t>
        </w:r>
      </w:ins>
      <w:ins w:id="255" w:author="Nick Joseph" w:date="2020-11-07T01:37:00Z">
        <w:r w:rsidRPr="00FA0797">
          <w:rPr>
            <w:rFonts w:ascii="Helvetica" w:hAnsi="Helvetica" w:cs="Helvetica"/>
            <w:sz w:val="24"/>
            <w:szCs w:val="24"/>
            <w:vertAlign w:val="superscript"/>
            <w14:textOutline w14:w="0" w14:cap="flat" w14:cmpd="sng" w14:algn="ctr">
              <w14:noFill/>
              <w14:prstDash w14:val="solid"/>
              <w14:round/>
            </w14:textOutline>
            <w:rPrChange w:id="256" w:author="Nick Joseph" w:date="2020-11-07T01:37:00Z">
              <w:rPr>
                <w:rFonts w:ascii="Helvetica" w:hAnsi="Helvetica" w:cs="Helvetica"/>
                <w:sz w:val="24"/>
                <w:szCs w:val="24"/>
                <w14:textOutline w14:w="0" w14:cap="flat" w14:cmpd="sng" w14:algn="ctr">
                  <w14:noFill/>
                  <w14:prstDash w14:val="solid"/>
                  <w14:round/>
                </w14:textOutline>
              </w:rPr>
            </w:rPrChange>
          </w:rPr>
          <w:t>th</w:t>
        </w:r>
        <w:r>
          <w:rPr>
            <w:rFonts w:ascii="Helvetica" w:hAnsi="Helvetica" w:cs="Helvetica"/>
            <w:sz w:val="24"/>
            <w:szCs w:val="24"/>
            <w:vertAlign w:val="superscript"/>
            <w14:textOutline w14:w="0" w14:cap="flat" w14:cmpd="sng" w14:algn="ctr">
              <w14:noFill/>
              <w14:prstDash w14:val="solid"/>
              <w14:round/>
            </w14:textOutline>
          </w:rPr>
          <w:t>,</w:t>
        </w:r>
        <w:r>
          <w:rPr>
            <w:rFonts w:ascii="Helvetica" w:hAnsi="Helvetica" w:cs="Helvetica"/>
            <w:sz w:val="24"/>
            <w:szCs w:val="24"/>
            <w14:textOutline w14:w="0" w14:cap="flat" w14:cmpd="sng" w14:algn="ctr">
              <w14:noFill/>
              <w14:prstDash w14:val="solid"/>
              <w14:round/>
            </w14:textOutline>
          </w:rPr>
          <w:t xml:space="preserve"> 2020.</w:t>
        </w:r>
      </w:ins>
    </w:p>
    <w:p w14:paraId="45EB3B81" w14:textId="4A188FD7" w:rsidR="00FA0797" w:rsidRDefault="00FA0797" w:rsidP="000F2B3E">
      <w:pPr>
        <w:pStyle w:val="ListParagraph"/>
        <w:numPr>
          <w:ilvl w:val="0"/>
          <w:numId w:val="51"/>
        </w:numPr>
        <w:spacing w:after="240" w:line="276" w:lineRule="auto"/>
        <w:rPr>
          <w:ins w:id="257" w:author="Nick Joseph" w:date="2020-11-07T01:38:00Z"/>
          <w:rFonts w:ascii="Helvetica" w:hAnsi="Helvetica" w:cs="Helvetica"/>
          <w:sz w:val="24"/>
          <w:szCs w:val="24"/>
          <w14:textOutline w14:w="0" w14:cap="flat" w14:cmpd="sng" w14:algn="ctr">
            <w14:noFill/>
            <w14:prstDash w14:val="solid"/>
            <w14:round/>
          </w14:textOutline>
        </w:rPr>
        <w:pPrChange w:id="258" w:author="Nick Joseph" w:date="2020-11-08T20:15:00Z">
          <w:pPr>
            <w:pStyle w:val="ListParagraph"/>
            <w:numPr>
              <w:numId w:val="51"/>
            </w:numPr>
            <w:spacing w:after="240" w:line="240" w:lineRule="auto"/>
            <w:ind w:hanging="360"/>
          </w:pPr>
        </w:pPrChange>
      </w:pPr>
      <w:ins w:id="259" w:author="Nick Joseph" w:date="2020-11-07T01:37:00Z">
        <w:r w:rsidRPr="00FA0797">
          <w:rPr>
            <w:rFonts w:ascii="Helvetica" w:hAnsi="Helvetica" w:cs="Helvetica"/>
            <w:b/>
            <w:bCs/>
            <w:sz w:val="24"/>
            <w:szCs w:val="24"/>
            <w14:textOutline w14:w="0" w14:cap="flat" w14:cmpd="sng" w14:algn="ctr">
              <w14:noFill/>
              <w14:prstDash w14:val="solid"/>
              <w14:round/>
            </w14:textOutline>
            <w:rPrChange w:id="260" w:author="Nick Joseph" w:date="2020-11-07T01:50:00Z">
              <w:rPr>
                <w:rFonts w:ascii="Helvetica" w:hAnsi="Helvetica" w:cs="Helvetica"/>
                <w:sz w:val="24"/>
                <w:szCs w:val="24"/>
                <w14:textOutline w14:w="0" w14:cap="flat" w14:cmpd="sng" w14:algn="ctr">
                  <w14:noFill/>
                  <w14:prstDash w14:val="solid"/>
                  <w14:round/>
                </w14:textOutline>
              </w:rPr>
            </w:rPrChange>
          </w:rPr>
          <w:t>Testing and Quality Assurance:</w:t>
        </w:r>
        <w:r>
          <w:rPr>
            <w:rFonts w:ascii="Helvetica" w:hAnsi="Helvetica" w:cs="Helvetica"/>
            <w:sz w:val="24"/>
            <w:szCs w:val="24"/>
            <w14:textOutline w14:w="0" w14:cap="flat" w14:cmpd="sng" w14:algn="ctr">
              <w14:noFill/>
              <w14:prstDash w14:val="solid"/>
              <w14:round/>
            </w14:textOutline>
          </w:rPr>
          <w:t xml:space="preserve"> This phase </w:t>
        </w:r>
      </w:ins>
      <w:ins w:id="261" w:author="Nick Joseph" w:date="2020-11-07T01:45:00Z">
        <w:r>
          <w:rPr>
            <w:rFonts w:ascii="Helvetica" w:hAnsi="Helvetica" w:cs="Helvetica"/>
            <w:sz w:val="24"/>
            <w:szCs w:val="24"/>
            <w14:textOutline w14:w="0" w14:cap="flat" w14:cmpd="sng" w14:algn="ctr">
              <w14:noFill/>
              <w14:prstDash w14:val="solid"/>
              <w14:round/>
            </w14:textOutline>
          </w:rPr>
          <w:t>will start on</w:t>
        </w:r>
      </w:ins>
      <w:ins w:id="262" w:author="Nick Joseph" w:date="2020-11-07T01:41:00Z">
        <w:r>
          <w:rPr>
            <w:rFonts w:ascii="Helvetica" w:hAnsi="Helvetica" w:cs="Helvetica"/>
            <w:sz w:val="24"/>
            <w:szCs w:val="24"/>
            <w14:textOutline w14:w="0" w14:cap="flat" w14:cmpd="sng" w14:algn="ctr">
              <w14:noFill/>
              <w14:prstDash w14:val="solid"/>
              <w14:round/>
            </w14:textOutline>
          </w:rPr>
          <w:t xml:space="preserve"> </w:t>
        </w:r>
      </w:ins>
      <w:ins w:id="263" w:author="Nick Joseph" w:date="2020-11-07T01:45:00Z">
        <w:r>
          <w:rPr>
            <w:rFonts w:ascii="Helvetica" w:hAnsi="Helvetica" w:cs="Helvetica"/>
            <w:sz w:val="24"/>
            <w:szCs w:val="24"/>
            <w14:textOutline w14:w="0" w14:cap="flat" w14:cmpd="sng" w14:algn="ctr">
              <w14:noFill/>
              <w14:prstDash w14:val="solid"/>
              <w14:round/>
            </w14:textOutline>
          </w:rPr>
          <w:t>December</w:t>
        </w:r>
      </w:ins>
      <w:ins w:id="264" w:author="Nick Joseph" w:date="2020-11-07T01:41:00Z">
        <w:r>
          <w:rPr>
            <w:rFonts w:ascii="Helvetica" w:hAnsi="Helvetica" w:cs="Helvetica"/>
            <w:sz w:val="24"/>
            <w:szCs w:val="24"/>
            <w14:textOutline w14:w="0" w14:cap="flat" w14:cmpd="sng" w14:algn="ctr">
              <w14:noFill/>
              <w14:prstDash w14:val="solid"/>
              <w14:round/>
            </w14:textOutline>
          </w:rPr>
          <w:t xml:space="preserve"> </w:t>
        </w:r>
      </w:ins>
      <w:ins w:id="265" w:author="Nick Joseph" w:date="2020-11-07T01:45:00Z">
        <w:r>
          <w:rPr>
            <w:rFonts w:ascii="Helvetica" w:hAnsi="Helvetica" w:cs="Helvetica"/>
            <w:sz w:val="24"/>
            <w:szCs w:val="24"/>
            <w14:textOutline w14:w="0" w14:cap="flat" w14:cmpd="sng" w14:algn="ctr">
              <w14:noFill/>
              <w14:prstDash w14:val="solid"/>
              <w14:round/>
            </w14:textOutline>
          </w:rPr>
          <w:t>15</w:t>
        </w:r>
        <w:r w:rsidRPr="00FA0797">
          <w:rPr>
            <w:rFonts w:ascii="Helvetica" w:hAnsi="Helvetica" w:cs="Helvetica"/>
            <w:sz w:val="24"/>
            <w:szCs w:val="24"/>
            <w:vertAlign w:val="superscript"/>
            <w14:textOutline w14:w="0" w14:cap="flat" w14:cmpd="sng" w14:algn="ctr">
              <w14:noFill/>
              <w14:prstDash w14:val="solid"/>
              <w14:round/>
            </w14:textOutline>
            <w:rPrChange w:id="266" w:author="Nick Joseph" w:date="2020-11-07T01:45:00Z">
              <w:rPr>
                <w:rFonts w:ascii="Helvetica" w:hAnsi="Helvetica" w:cs="Helvetica"/>
                <w:sz w:val="24"/>
                <w:szCs w:val="24"/>
                <w14:textOutline w14:w="0" w14:cap="flat" w14:cmpd="sng" w14:algn="ctr">
                  <w14:noFill/>
                  <w14:prstDash w14:val="solid"/>
                  <w14:round/>
                </w14:textOutline>
              </w:rPr>
            </w:rPrChange>
          </w:rPr>
          <w:t>th</w:t>
        </w:r>
      </w:ins>
      <w:ins w:id="267" w:author="Nick Joseph" w:date="2020-11-07T01:47:00Z">
        <w:r>
          <w:rPr>
            <w:rFonts w:ascii="Helvetica" w:hAnsi="Helvetica" w:cs="Helvetica"/>
            <w:sz w:val="24"/>
            <w:szCs w:val="24"/>
            <w:vertAlign w:val="superscript"/>
            <w14:textOutline w14:w="0" w14:cap="flat" w14:cmpd="sng" w14:algn="ctr">
              <w14:noFill/>
              <w14:prstDash w14:val="solid"/>
              <w14:round/>
            </w14:textOutline>
          </w:rPr>
          <w:t>,</w:t>
        </w:r>
      </w:ins>
      <w:ins w:id="268" w:author="Nick Joseph" w:date="2020-11-07T01:45:00Z">
        <w:r>
          <w:rPr>
            <w:rFonts w:ascii="Helvetica" w:hAnsi="Helvetica" w:cs="Helvetica"/>
            <w:sz w:val="24"/>
            <w:szCs w:val="24"/>
            <w14:textOutline w14:w="0" w14:cap="flat" w14:cmpd="sng" w14:algn="ctr">
              <w14:noFill/>
              <w14:prstDash w14:val="solid"/>
              <w14:round/>
            </w14:textOutline>
          </w:rPr>
          <w:t xml:space="preserve"> </w:t>
        </w:r>
      </w:ins>
      <w:ins w:id="269" w:author="Nick Joseph" w:date="2020-11-07T01:41:00Z">
        <w:r>
          <w:rPr>
            <w:rFonts w:ascii="Helvetica" w:hAnsi="Helvetica" w:cs="Helvetica"/>
            <w:sz w:val="24"/>
            <w:szCs w:val="24"/>
            <w14:textOutline w14:w="0" w14:cap="flat" w14:cmpd="sng" w14:algn="ctr">
              <w14:noFill/>
              <w14:prstDash w14:val="solid"/>
              <w14:round/>
            </w14:textOutline>
          </w:rPr>
          <w:t xml:space="preserve">2020 to </w:t>
        </w:r>
      </w:ins>
      <w:ins w:id="270" w:author="Nick Joseph" w:date="2020-11-07T01:45:00Z">
        <w:r>
          <w:rPr>
            <w:rFonts w:ascii="Helvetica" w:hAnsi="Helvetica" w:cs="Helvetica"/>
            <w:sz w:val="24"/>
            <w:szCs w:val="24"/>
            <w14:textOutline w14:w="0" w14:cap="flat" w14:cmpd="sng" w14:algn="ctr">
              <w14:noFill/>
              <w14:prstDash w14:val="solid"/>
              <w14:round/>
            </w14:textOutline>
          </w:rPr>
          <w:t>January</w:t>
        </w:r>
      </w:ins>
      <w:ins w:id="271" w:author="Nick Joseph" w:date="2020-11-07T01:41:00Z">
        <w:r>
          <w:rPr>
            <w:rFonts w:ascii="Helvetica" w:hAnsi="Helvetica" w:cs="Helvetica"/>
            <w:sz w:val="24"/>
            <w:szCs w:val="24"/>
            <w14:textOutline w14:w="0" w14:cap="flat" w14:cmpd="sng" w14:algn="ctr">
              <w14:noFill/>
              <w14:prstDash w14:val="solid"/>
              <w14:round/>
            </w14:textOutline>
          </w:rPr>
          <w:t xml:space="preserve"> 2</w:t>
        </w:r>
      </w:ins>
      <w:ins w:id="272" w:author="Nick Joseph" w:date="2020-11-07T01:46:00Z">
        <w:r>
          <w:rPr>
            <w:rFonts w:ascii="Helvetica" w:hAnsi="Helvetica" w:cs="Helvetica"/>
            <w:sz w:val="24"/>
            <w:szCs w:val="24"/>
            <w14:textOutline w14:w="0" w14:cap="flat" w14:cmpd="sng" w14:algn="ctr">
              <w14:noFill/>
              <w14:prstDash w14:val="solid"/>
              <w14:round/>
            </w14:textOutline>
          </w:rPr>
          <w:t>7</w:t>
        </w:r>
      </w:ins>
      <w:ins w:id="273" w:author="Nick Joseph" w:date="2020-11-07T01:41:00Z">
        <w:r w:rsidRPr="00FA0797">
          <w:rPr>
            <w:rFonts w:ascii="Helvetica" w:hAnsi="Helvetica" w:cs="Helvetica"/>
            <w:sz w:val="24"/>
            <w:szCs w:val="24"/>
            <w:vertAlign w:val="superscript"/>
            <w14:textOutline w14:w="0" w14:cap="flat" w14:cmpd="sng" w14:algn="ctr">
              <w14:noFill/>
              <w14:prstDash w14:val="solid"/>
              <w14:round/>
            </w14:textOutline>
            <w:rPrChange w:id="274" w:author="Nick Joseph" w:date="2020-11-07T01:41:00Z">
              <w:rPr>
                <w:rFonts w:ascii="Helvetica" w:hAnsi="Helvetica" w:cs="Helvetica"/>
                <w:sz w:val="24"/>
                <w:szCs w:val="24"/>
                <w14:textOutline w14:w="0" w14:cap="flat" w14:cmpd="sng" w14:algn="ctr">
                  <w14:noFill/>
                  <w14:prstDash w14:val="solid"/>
                  <w14:round/>
                </w14:textOutline>
              </w:rPr>
            </w:rPrChange>
          </w:rPr>
          <w:t>th</w:t>
        </w:r>
        <w:r>
          <w:rPr>
            <w:rFonts w:ascii="Helvetica" w:hAnsi="Helvetica" w:cs="Helvetica"/>
            <w:sz w:val="24"/>
            <w:szCs w:val="24"/>
            <w:vertAlign w:val="superscript"/>
            <w14:textOutline w14:w="0" w14:cap="flat" w14:cmpd="sng" w14:algn="ctr">
              <w14:noFill/>
              <w14:prstDash w14:val="solid"/>
              <w14:round/>
            </w14:textOutline>
          </w:rPr>
          <w:t>,</w:t>
        </w:r>
        <w:r>
          <w:rPr>
            <w:rFonts w:ascii="Helvetica" w:hAnsi="Helvetica" w:cs="Helvetica"/>
            <w:sz w:val="24"/>
            <w:szCs w:val="24"/>
            <w14:textOutline w14:w="0" w14:cap="flat" w14:cmpd="sng" w14:algn="ctr">
              <w14:noFill/>
              <w14:prstDash w14:val="solid"/>
              <w14:round/>
            </w14:textOutline>
          </w:rPr>
          <w:t xml:space="preserve"> 202</w:t>
        </w:r>
      </w:ins>
      <w:ins w:id="275" w:author="Nick Joseph" w:date="2020-11-07T01:46:00Z">
        <w:r>
          <w:rPr>
            <w:rFonts w:ascii="Helvetica" w:hAnsi="Helvetica" w:cs="Helvetica"/>
            <w:sz w:val="24"/>
            <w:szCs w:val="24"/>
            <w14:textOutline w14:w="0" w14:cap="flat" w14:cmpd="sng" w14:algn="ctr">
              <w14:noFill/>
              <w14:prstDash w14:val="solid"/>
              <w14:round/>
            </w14:textOutline>
          </w:rPr>
          <w:t>1</w:t>
        </w:r>
      </w:ins>
      <w:ins w:id="276" w:author="Nick Joseph" w:date="2020-11-07T01:41:00Z">
        <w:r>
          <w:rPr>
            <w:rFonts w:ascii="Helvetica" w:hAnsi="Helvetica" w:cs="Helvetica"/>
            <w:sz w:val="24"/>
            <w:szCs w:val="24"/>
            <w14:textOutline w14:w="0" w14:cap="flat" w14:cmpd="sng" w14:algn="ctr">
              <w14:noFill/>
              <w14:prstDash w14:val="solid"/>
              <w14:round/>
            </w14:textOutline>
          </w:rPr>
          <w:t>.</w:t>
        </w:r>
      </w:ins>
    </w:p>
    <w:p w14:paraId="6D77A8B3" w14:textId="73C3F3E7" w:rsidR="00FA0797" w:rsidRDefault="00FA0797" w:rsidP="000F2B3E">
      <w:pPr>
        <w:pStyle w:val="ListParagraph"/>
        <w:numPr>
          <w:ilvl w:val="0"/>
          <w:numId w:val="51"/>
        </w:numPr>
        <w:spacing w:after="240" w:line="276" w:lineRule="auto"/>
        <w:rPr>
          <w:ins w:id="277" w:author="Nick Joseph" w:date="2020-11-07T01:39:00Z"/>
          <w:rFonts w:ascii="Helvetica" w:hAnsi="Helvetica" w:cs="Helvetica"/>
          <w:sz w:val="24"/>
          <w:szCs w:val="24"/>
          <w14:textOutline w14:w="0" w14:cap="flat" w14:cmpd="sng" w14:algn="ctr">
            <w14:noFill/>
            <w14:prstDash w14:val="solid"/>
            <w14:round/>
          </w14:textOutline>
        </w:rPr>
        <w:pPrChange w:id="278" w:author="Nick Joseph" w:date="2020-11-08T20:15:00Z">
          <w:pPr>
            <w:pStyle w:val="ListParagraph"/>
            <w:numPr>
              <w:numId w:val="51"/>
            </w:numPr>
            <w:spacing w:after="240" w:line="240" w:lineRule="auto"/>
            <w:ind w:hanging="360"/>
          </w:pPr>
        </w:pPrChange>
      </w:pPr>
      <w:ins w:id="279" w:author="Nick Joseph" w:date="2020-11-07T01:38:00Z">
        <w:r w:rsidRPr="00FA0797">
          <w:rPr>
            <w:rFonts w:ascii="Helvetica" w:hAnsi="Helvetica" w:cs="Helvetica"/>
            <w:b/>
            <w:bCs/>
            <w:sz w:val="24"/>
            <w:szCs w:val="24"/>
            <w14:textOutline w14:w="0" w14:cap="flat" w14:cmpd="sng" w14:algn="ctr">
              <w14:noFill/>
              <w14:prstDash w14:val="solid"/>
              <w14:round/>
            </w14:textOutline>
            <w:rPrChange w:id="280" w:author="Nick Joseph" w:date="2020-11-07T01:50:00Z">
              <w:rPr>
                <w:rFonts w:ascii="Helvetica" w:hAnsi="Helvetica" w:cs="Helvetica"/>
                <w:sz w:val="24"/>
                <w:szCs w:val="24"/>
                <w14:textOutline w14:w="0" w14:cap="flat" w14:cmpd="sng" w14:algn="ctr">
                  <w14:noFill/>
                  <w14:prstDash w14:val="solid"/>
                  <w14:round/>
                </w14:textOutline>
              </w:rPr>
            </w:rPrChange>
          </w:rPr>
          <w:t>System Integration:</w:t>
        </w:r>
        <w:r>
          <w:rPr>
            <w:rFonts w:ascii="Helvetica" w:hAnsi="Helvetica" w:cs="Helvetica"/>
            <w:sz w:val="24"/>
            <w:szCs w:val="24"/>
            <w14:textOutline w14:w="0" w14:cap="flat" w14:cmpd="sng" w14:algn="ctr">
              <w14:noFill/>
              <w14:prstDash w14:val="solid"/>
              <w14:round/>
            </w14:textOutline>
          </w:rPr>
          <w:t xml:space="preserve"> No system integration will be done.</w:t>
        </w:r>
      </w:ins>
    </w:p>
    <w:p w14:paraId="3F70D430" w14:textId="2173B2ED" w:rsidR="00FA0797" w:rsidRDefault="00FA0797" w:rsidP="000F2B3E">
      <w:pPr>
        <w:pStyle w:val="ListParagraph"/>
        <w:numPr>
          <w:ilvl w:val="0"/>
          <w:numId w:val="51"/>
        </w:numPr>
        <w:spacing w:after="240" w:line="276" w:lineRule="auto"/>
        <w:rPr>
          <w:ins w:id="281" w:author="Nick Joseph" w:date="2020-11-08T20:14:00Z"/>
          <w:rFonts w:ascii="Helvetica" w:hAnsi="Helvetica" w:cs="Helvetica"/>
          <w:sz w:val="24"/>
          <w:szCs w:val="24"/>
          <w14:textOutline w14:w="0" w14:cap="flat" w14:cmpd="sng" w14:algn="ctr">
            <w14:noFill/>
            <w14:prstDash w14:val="solid"/>
            <w14:round/>
          </w14:textOutline>
        </w:rPr>
        <w:pPrChange w:id="282" w:author="Nick Joseph" w:date="2020-11-08T20:15:00Z">
          <w:pPr>
            <w:pStyle w:val="ListParagraph"/>
            <w:numPr>
              <w:numId w:val="51"/>
            </w:numPr>
            <w:spacing w:after="240" w:line="240" w:lineRule="auto"/>
            <w:ind w:hanging="360"/>
          </w:pPr>
        </w:pPrChange>
      </w:pPr>
      <w:ins w:id="283" w:author="Nick Joseph" w:date="2020-11-07T01:39:00Z">
        <w:r w:rsidRPr="00FA0797">
          <w:rPr>
            <w:rFonts w:ascii="Helvetica" w:hAnsi="Helvetica" w:cs="Helvetica"/>
            <w:b/>
            <w:bCs/>
            <w:sz w:val="24"/>
            <w:szCs w:val="24"/>
            <w14:textOutline w14:w="0" w14:cap="flat" w14:cmpd="sng" w14:algn="ctr">
              <w14:noFill/>
              <w14:prstDash w14:val="solid"/>
              <w14:round/>
            </w14:textOutline>
            <w:rPrChange w:id="284" w:author="Nick Joseph" w:date="2020-11-07T01:50:00Z">
              <w:rPr>
                <w:rFonts w:ascii="Helvetica" w:hAnsi="Helvetica" w:cs="Helvetica"/>
                <w:sz w:val="24"/>
                <w:szCs w:val="24"/>
                <w14:textOutline w14:w="0" w14:cap="flat" w14:cmpd="sng" w14:algn="ctr">
                  <w14:noFill/>
                  <w14:prstDash w14:val="solid"/>
                  <w14:round/>
                </w14:textOutline>
              </w:rPr>
            </w:rPrChange>
          </w:rPr>
          <w:t>Deployment:</w:t>
        </w:r>
      </w:ins>
      <w:ins w:id="285" w:author="Nick Joseph" w:date="2020-11-07T01:42:00Z">
        <w:r>
          <w:rPr>
            <w:rFonts w:ascii="Helvetica" w:hAnsi="Helvetica" w:cs="Helvetica"/>
            <w:sz w:val="24"/>
            <w:szCs w:val="24"/>
            <w14:textOutline w14:w="0" w14:cap="flat" w14:cmpd="sng" w14:algn="ctr">
              <w14:noFill/>
              <w14:prstDash w14:val="solid"/>
              <w14:round/>
            </w14:textOutline>
          </w:rPr>
          <w:t xml:space="preserve"> The deployment phase will </w:t>
        </w:r>
      </w:ins>
      <w:ins w:id="286" w:author="Nick Joseph" w:date="2020-11-07T01:43:00Z">
        <w:r>
          <w:rPr>
            <w:rFonts w:ascii="Helvetica" w:hAnsi="Helvetica" w:cs="Helvetica"/>
            <w:sz w:val="24"/>
            <w:szCs w:val="24"/>
            <w14:textOutline w14:w="0" w14:cap="flat" w14:cmpd="sng" w14:algn="ctr">
              <w14:noFill/>
              <w14:prstDash w14:val="solid"/>
              <w14:round/>
            </w14:textOutline>
          </w:rPr>
          <w:t xml:space="preserve">be done twice. First on </w:t>
        </w:r>
      </w:ins>
      <w:ins w:id="287" w:author="Nick Joseph" w:date="2020-11-07T01:46:00Z">
        <w:r>
          <w:rPr>
            <w:rFonts w:ascii="Helvetica" w:hAnsi="Helvetica" w:cs="Helvetica"/>
            <w:sz w:val="24"/>
            <w:szCs w:val="24"/>
            <w14:textOutline w14:w="0" w14:cap="flat" w14:cmpd="sng" w14:algn="ctr">
              <w14:noFill/>
              <w14:prstDash w14:val="solid"/>
              <w14:round/>
            </w14:textOutline>
          </w:rPr>
          <w:t>February</w:t>
        </w:r>
      </w:ins>
      <w:ins w:id="288" w:author="Nick Joseph" w:date="2020-11-07T01:43:00Z">
        <w:r>
          <w:rPr>
            <w:rFonts w:ascii="Helvetica" w:hAnsi="Helvetica" w:cs="Helvetica"/>
            <w:sz w:val="24"/>
            <w:szCs w:val="24"/>
            <w14:textOutline w14:w="0" w14:cap="flat" w14:cmpd="sng" w14:algn="ctr">
              <w14:noFill/>
              <w14:prstDash w14:val="solid"/>
              <w14:round/>
            </w14:textOutline>
          </w:rPr>
          <w:t xml:space="preserve"> 1</w:t>
        </w:r>
        <w:r w:rsidRPr="00FA0797">
          <w:rPr>
            <w:rFonts w:ascii="Helvetica" w:hAnsi="Helvetica" w:cs="Helvetica"/>
            <w:sz w:val="24"/>
            <w:szCs w:val="24"/>
            <w:vertAlign w:val="superscript"/>
            <w14:textOutline w14:w="0" w14:cap="flat" w14:cmpd="sng" w14:algn="ctr">
              <w14:noFill/>
              <w14:prstDash w14:val="solid"/>
              <w14:round/>
            </w14:textOutline>
            <w:rPrChange w:id="289" w:author="Nick Joseph" w:date="2020-11-07T01:43:00Z">
              <w:rPr>
                <w:rFonts w:ascii="Helvetica" w:hAnsi="Helvetica" w:cs="Helvetica"/>
                <w:sz w:val="24"/>
                <w:szCs w:val="24"/>
                <w14:textOutline w14:w="0" w14:cap="flat" w14:cmpd="sng" w14:algn="ctr">
                  <w14:noFill/>
                  <w14:prstDash w14:val="solid"/>
                  <w14:round/>
                </w14:textOutline>
              </w:rPr>
            </w:rPrChange>
          </w:rPr>
          <w:t>st</w:t>
        </w:r>
      </w:ins>
      <w:ins w:id="290" w:author="Nick Joseph" w:date="2020-11-07T01:47:00Z">
        <w:r>
          <w:rPr>
            <w:rFonts w:ascii="Helvetica" w:hAnsi="Helvetica" w:cs="Helvetica"/>
            <w:sz w:val="24"/>
            <w:szCs w:val="24"/>
            <w:vertAlign w:val="superscript"/>
            <w14:textOutline w14:w="0" w14:cap="flat" w14:cmpd="sng" w14:algn="ctr">
              <w14:noFill/>
              <w14:prstDash w14:val="solid"/>
              <w14:round/>
            </w14:textOutline>
          </w:rPr>
          <w:t>,</w:t>
        </w:r>
      </w:ins>
      <w:ins w:id="291" w:author="Nick Joseph" w:date="2020-11-07T01:43:00Z">
        <w:r>
          <w:rPr>
            <w:rFonts w:ascii="Helvetica" w:hAnsi="Helvetica" w:cs="Helvetica"/>
            <w:sz w:val="24"/>
            <w:szCs w:val="24"/>
            <w14:textOutline w14:w="0" w14:cap="flat" w14:cmpd="sng" w14:algn="ctr">
              <w14:noFill/>
              <w14:prstDash w14:val="solid"/>
              <w14:round/>
            </w14:textOutline>
          </w:rPr>
          <w:t xml:space="preserve"> 2021</w:t>
        </w:r>
      </w:ins>
      <w:ins w:id="292" w:author="Nick Joseph" w:date="2020-11-07T01:44:00Z">
        <w:r>
          <w:rPr>
            <w:rFonts w:ascii="Helvetica" w:hAnsi="Helvetica" w:cs="Helvetica"/>
            <w:sz w:val="24"/>
            <w:szCs w:val="24"/>
            <w14:textOutline w14:w="0" w14:cap="flat" w14:cmpd="sng" w14:algn="ctr">
              <w14:noFill/>
              <w14:prstDash w14:val="solid"/>
              <w14:round/>
            </w14:textOutline>
          </w:rPr>
          <w:t xml:space="preserve"> to </w:t>
        </w:r>
      </w:ins>
      <w:ins w:id="293" w:author="Nick Joseph" w:date="2020-11-07T01:46:00Z">
        <w:r>
          <w:rPr>
            <w:rFonts w:ascii="Helvetica" w:hAnsi="Helvetica" w:cs="Helvetica"/>
            <w:sz w:val="24"/>
            <w:szCs w:val="24"/>
            <w14:textOutline w14:w="0" w14:cap="flat" w14:cmpd="sng" w14:algn="ctr">
              <w14:noFill/>
              <w14:prstDash w14:val="solid"/>
              <w14:round/>
            </w14:textOutline>
          </w:rPr>
          <w:t>February</w:t>
        </w:r>
      </w:ins>
      <w:ins w:id="294" w:author="Nick Joseph" w:date="2020-11-07T01:44:00Z">
        <w:r>
          <w:rPr>
            <w:rFonts w:ascii="Helvetica" w:hAnsi="Helvetica" w:cs="Helvetica"/>
            <w:sz w:val="24"/>
            <w:szCs w:val="24"/>
            <w14:textOutline w14:w="0" w14:cap="flat" w14:cmpd="sng" w14:algn="ctr">
              <w14:noFill/>
              <w14:prstDash w14:val="solid"/>
              <w14:round/>
            </w14:textOutline>
          </w:rPr>
          <w:t xml:space="preserve"> 2</w:t>
        </w:r>
      </w:ins>
      <w:ins w:id="295" w:author="Nick Joseph" w:date="2020-11-07T01:47:00Z">
        <w:r>
          <w:rPr>
            <w:rFonts w:ascii="Helvetica" w:hAnsi="Helvetica" w:cs="Helvetica"/>
            <w:sz w:val="24"/>
            <w:szCs w:val="24"/>
            <w14:textOutline w14:w="0" w14:cap="flat" w14:cmpd="sng" w14:algn="ctr">
              <w14:noFill/>
              <w14:prstDash w14:val="solid"/>
              <w14:round/>
            </w14:textOutline>
          </w:rPr>
          <w:t>1</w:t>
        </w:r>
      </w:ins>
      <w:ins w:id="296" w:author="Nick Joseph" w:date="2020-11-07T01:44:00Z">
        <w:r w:rsidRPr="00FA0797">
          <w:rPr>
            <w:rFonts w:ascii="Helvetica" w:hAnsi="Helvetica" w:cs="Helvetica"/>
            <w:sz w:val="24"/>
            <w:szCs w:val="24"/>
            <w:vertAlign w:val="superscript"/>
            <w14:textOutline w14:w="0" w14:cap="flat" w14:cmpd="sng" w14:algn="ctr">
              <w14:noFill/>
              <w14:prstDash w14:val="solid"/>
              <w14:round/>
            </w14:textOutline>
            <w:rPrChange w:id="297" w:author="Nick Joseph" w:date="2020-11-07T01:44:00Z">
              <w:rPr>
                <w:rFonts w:ascii="Helvetica" w:hAnsi="Helvetica" w:cs="Helvetica"/>
                <w:sz w:val="24"/>
                <w:szCs w:val="24"/>
                <w14:textOutline w14:w="0" w14:cap="flat" w14:cmpd="sng" w14:algn="ctr">
                  <w14:noFill/>
                  <w14:prstDash w14:val="solid"/>
                  <w14:round/>
                </w14:textOutline>
              </w:rPr>
            </w:rPrChange>
          </w:rPr>
          <w:t>st</w:t>
        </w:r>
      </w:ins>
      <w:ins w:id="298" w:author="Nick Joseph" w:date="2020-11-07T01:47:00Z">
        <w:r>
          <w:rPr>
            <w:rFonts w:ascii="Helvetica" w:hAnsi="Helvetica" w:cs="Helvetica"/>
            <w:sz w:val="24"/>
            <w:szCs w:val="24"/>
            <w:vertAlign w:val="superscript"/>
            <w14:textOutline w14:w="0" w14:cap="flat" w14:cmpd="sng" w14:algn="ctr">
              <w14:noFill/>
              <w14:prstDash w14:val="solid"/>
              <w14:round/>
            </w14:textOutline>
          </w:rPr>
          <w:t>,</w:t>
        </w:r>
      </w:ins>
      <w:ins w:id="299" w:author="Nick Joseph" w:date="2020-11-07T01:44:00Z">
        <w:r>
          <w:rPr>
            <w:rFonts w:ascii="Helvetica" w:hAnsi="Helvetica" w:cs="Helvetica"/>
            <w:sz w:val="24"/>
            <w:szCs w:val="24"/>
            <w14:textOutline w14:w="0" w14:cap="flat" w14:cmpd="sng" w14:algn="ctr">
              <w14:noFill/>
              <w14:prstDash w14:val="solid"/>
              <w14:round/>
            </w14:textOutline>
          </w:rPr>
          <w:t xml:space="preserve"> 2021 for the prototype. After feedback from the prototype, the final </w:t>
        </w:r>
      </w:ins>
      <w:ins w:id="300" w:author="Nick Joseph" w:date="2020-11-07T01:47:00Z">
        <w:r>
          <w:rPr>
            <w:rFonts w:ascii="Helvetica" w:hAnsi="Helvetica" w:cs="Helvetica"/>
            <w:sz w:val="24"/>
            <w:szCs w:val="24"/>
            <w14:textOutline w14:w="0" w14:cap="flat" w14:cmpd="sng" w14:algn="ctr">
              <w14:noFill/>
              <w14:prstDash w14:val="solid"/>
              <w14:round/>
            </w14:textOutline>
          </w:rPr>
          <w:t xml:space="preserve">application will be released </w:t>
        </w:r>
      </w:ins>
      <w:ins w:id="301" w:author="Nick Joseph" w:date="2020-11-08T18:03:00Z">
        <w:r w:rsidR="009C2B7D">
          <w:rPr>
            <w:rFonts w:ascii="Helvetica" w:hAnsi="Helvetica" w:cs="Helvetica"/>
            <w:sz w:val="24"/>
            <w:szCs w:val="24"/>
            <w14:textOutline w14:w="0" w14:cap="flat" w14:cmpd="sng" w14:algn="ctr">
              <w14:noFill/>
              <w14:prstDash w14:val="solid"/>
              <w14:round/>
            </w14:textOutline>
          </w:rPr>
          <w:t>by March</w:t>
        </w:r>
      </w:ins>
      <w:ins w:id="302" w:author="Nick Joseph" w:date="2020-11-07T01:47:00Z">
        <w:r>
          <w:rPr>
            <w:rFonts w:ascii="Helvetica" w:hAnsi="Helvetica" w:cs="Helvetica"/>
            <w:sz w:val="24"/>
            <w:szCs w:val="24"/>
            <w14:textOutline w14:w="0" w14:cap="flat" w14:cmpd="sng" w14:algn="ctr">
              <w14:noFill/>
              <w14:prstDash w14:val="solid"/>
              <w14:round/>
            </w14:textOutline>
          </w:rPr>
          <w:t xml:space="preserve"> 2021.</w:t>
        </w:r>
      </w:ins>
    </w:p>
    <w:p w14:paraId="6EA3F713" w14:textId="70B6F53E" w:rsidR="000F2B3E" w:rsidRDefault="000F2B3E" w:rsidP="000F2B3E">
      <w:pPr>
        <w:pStyle w:val="ListParagraph"/>
        <w:numPr>
          <w:ilvl w:val="0"/>
          <w:numId w:val="51"/>
        </w:numPr>
        <w:spacing w:after="240" w:line="276" w:lineRule="auto"/>
        <w:rPr>
          <w:ins w:id="303" w:author="Nick Joseph" w:date="2020-11-07T01:47:00Z"/>
          <w:rFonts w:ascii="Helvetica" w:hAnsi="Helvetica" w:cs="Helvetica"/>
          <w:sz w:val="24"/>
          <w:szCs w:val="24"/>
          <w14:textOutline w14:w="0" w14:cap="flat" w14:cmpd="sng" w14:algn="ctr">
            <w14:noFill/>
            <w14:prstDash w14:val="solid"/>
            <w14:round/>
          </w14:textOutline>
        </w:rPr>
        <w:pPrChange w:id="304" w:author="Nick Joseph" w:date="2020-11-08T20:15:00Z">
          <w:pPr>
            <w:pStyle w:val="ListParagraph"/>
            <w:numPr>
              <w:numId w:val="51"/>
            </w:numPr>
            <w:spacing w:after="240" w:line="240" w:lineRule="auto"/>
            <w:ind w:hanging="360"/>
          </w:pPr>
        </w:pPrChange>
      </w:pPr>
      <w:ins w:id="305" w:author="Nick Joseph" w:date="2020-11-08T20:14:00Z">
        <w:r>
          <w:rPr>
            <w:rFonts w:ascii="Helvetica" w:hAnsi="Helvetica" w:cs="Helvetica"/>
            <w:b/>
            <w:bCs/>
            <w:sz w:val="24"/>
            <w:szCs w:val="24"/>
            <w14:textOutline w14:w="0" w14:cap="flat" w14:cmpd="sng" w14:algn="ctr">
              <w14:noFill/>
              <w14:prstDash w14:val="solid"/>
              <w14:round/>
            </w14:textOutline>
          </w:rPr>
          <w:t>Program Management:</w:t>
        </w:r>
        <w:r>
          <w:rPr>
            <w:rFonts w:ascii="Helvetica" w:hAnsi="Helvetica" w:cs="Helvetica"/>
            <w:sz w:val="24"/>
            <w:szCs w:val="24"/>
            <w14:textOutline w14:w="0" w14:cap="flat" w14:cmpd="sng" w14:algn="ctr">
              <w14:noFill/>
              <w14:prstDash w14:val="solid"/>
              <w14:round/>
            </w14:textOutline>
          </w:rPr>
          <w:t xml:space="preserve"> This phase will be done be</w:t>
        </w:r>
      </w:ins>
      <w:ins w:id="306" w:author="Nick Joseph" w:date="2020-11-08T20:15:00Z">
        <w:r>
          <w:rPr>
            <w:rFonts w:ascii="Helvetica" w:hAnsi="Helvetica" w:cs="Helvetica"/>
            <w:sz w:val="24"/>
            <w:szCs w:val="24"/>
            <w14:textOutline w14:w="0" w14:cap="flat" w14:cmpd="sng" w14:algn="ctr">
              <w14:noFill/>
              <w14:prstDash w14:val="solid"/>
              <w14:round/>
            </w14:textOutline>
          </w:rPr>
          <w:t>fore the final deployment. The project manager will ensure that all goals within the application is met before the final release.</w:t>
        </w:r>
      </w:ins>
    </w:p>
    <w:p w14:paraId="2192139C" w14:textId="597B19B3" w:rsidR="00FA0797" w:rsidRDefault="00FA0797" w:rsidP="000F2B3E">
      <w:pPr>
        <w:pStyle w:val="ListParagraph"/>
        <w:numPr>
          <w:ilvl w:val="0"/>
          <w:numId w:val="51"/>
        </w:numPr>
        <w:spacing w:after="240" w:line="276" w:lineRule="auto"/>
        <w:rPr>
          <w:ins w:id="307" w:author="Nick Joseph" w:date="2020-11-07T01:49:00Z"/>
          <w:rFonts w:ascii="Helvetica" w:hAnsi="Helvetica" w:cs="Helvetica"/>
          <w:sz w:val="24"/>
          <w:szCs w:val="24"/>
          <w14:textOutline w14:w="0" w14:cap="flat" w14:cmpd="sng" w14:algn="ctr">
            <w14:noFill/>
            <w14:prstDash w14:val="solid"/>
            <w14:round/>
          </w14:textOutline>
        </w:rPr>
        <w:pPrChange w:id="308" w:author="Nick Joseph" w:date="2020-11-08T20:15:00Z">
          <w:pPr>
            <w:pStyle w:val="ListParagraph"/>
            <w:numPr>
              <w:numId w:val="51"/>
            </w:numPr>
            <w:spacing w:after="240" w:line="240" w:lineRule="auto"/>
            <w:ind w:hanging="360"/>
          </w:pPr>
        </w:pPrChange>
      </w:pPr>
      <w:ins w:id="309" w:author="Nick Joseph" w:date="2020-11-07T01:48:00Z">
        <w:r w:rsidRPr="00FA0797">
          <w:rPr>
            <w:rFonts w:ascii="Helvetica" w:hAnsi="Helvetica" w:cs="Helvetica"/>
            <w:b/>
            <w:bCs/>
            <w:sz w:val="24"/>
            <w:szCs w:val="24"/>
            <w14:textOutline w14:w="0" w14:cap="flat" w14:cmpd="sng" w14:algn="ctr">
              <w14:noFill/>
              <w14:prstDash w14:val="solid"/>
              <w14:round/>
            </w14:textOutline>
            <w:rPrChange w:id="310" w:author="Nick Joseph" w:date="2020-11-07T01:50:00Z">
              <w:rPr>
                <w:rFonts w:ascii="Helvetica" w:hAnsi="Helvetica" w:cs="Helvetica"/>
                <w:sz w:val="24"/>
                <w:szCs w:val="24"/>
                <w14:textOutline w14:w="0" w14:cap="flat" w14:cmpd="sng" w14:algn="ctr">
                  <w14:noFill/>
                  <w14:prstDash w14:val="solid"/>
                  <w14:round/>
                </w14:textOutline>
              </w:rPr>
            </w:rPrChange>
          </w:rPr>
          <w:t>Support and Maintenance:</w:t>
        </w:r>
        <w:r>
          <w:rPr>
            <w:rFonts w:ascii="Helvetica" w:hAnsi="Helvetica" w:cs="Helvetica"/>
            <w:sz w:val="24"/>
            <w:szCs w:val="24"/>
            <w14:textOutline w14:w="0" w14:cap="flat" w14:cmpd="sng" w14:algn="ctr">
              <w14:noFill/>
              <w14:prstDash w14:val="solid"/>
              <w14:round/>
            </w14:textOutline>
          </w:rPr>
          <w:t xml:space="preserve"> This phase will be done every month to ensure the system works as intended.</w:t>
        </w:r>
      </w:ins>
    </w:p>
    <w:p w14:paraId="6295D7D2" w14:textId="692A93C4" w:rsidR="00FA0797" w:rsidRPr="00FA0797" w:rsidRDefault="00FA0797" w:rsidP="000F2B3E">
      <w:pPr>
        <w:pStyle w:val="ListParagraph"/>
        <w:numPr>
          <w:ilvl w:val="0"/>
          <w:numId w:val="51"/>
        </w:numPr>
        <w:spacing w:after="240" w:line="276" w:lineRule="auto"/>
        <w:rPr>
          <w:ins w:id="311" w:author="Nick Joseph" w:date="2020-11-07T01:24:00Z"/>
          <w:rFonts w:ascii="Helvetica" w:hAnsi="Helvetica" w:cs="Helvetica"/>
          <w:sz w:val="24"/>
          <w:szCs w:val="24"/>
          <w14:textOutline w14:w="0" w14:cap="flat" w14:cmpd="sng" w14:algn="ctr">
            <w14:noFill/>
            <w14:prstDash w14:val="solid"/>
            <w14:round/>
          </w14:textOutline>
          <w:rPrChange w:id="312" w:author="Nick Joseph" w:date="2020-11-07T01:33:00Z">
            <w:rPr>
              <w:ins w:id="313" w:author="Nick Joseph" w:date="2020-11-07T01:24:00Z"/>
            </w:rPr>
          </w:rPrChange>
        </w:rPr>
        <w:pPrChange w:id="314" w:author="Nick Joseph" w:date="2020-11-08T20:15:00Z">
          <w:pPr>
            <w:spacing w:after="240" w:line="240" w:lineRule="auto"/>
          </w:pPr>
        </w:pPrChange>
      </w:pPr>
      <w:ins w:id="315" w:author="Nick Joseph" w:date="2020-11-07T01:49:00Z">
        <w:r w:rsidRPr="00FA0797">
          <w:rPr>
            <w:rFonts w:ascii="Helvetica" w:hAnsi="Helvetica" w:cs="Helvetica"/>
            <w:b/>
            <w:bCs/>
            <w:sz w:val="24"/>
            <w:szCs w:val="24"/>
            <w14:textOutline w14:w="0" w14:cap="flat" w14:cmpd="sng" w14:algn="ctr">
              <w14:noFill/>
              <w14:prstDash w14:val="solid"/>
              <w14:round/>
            </w14:textOutline>
            <w:rPrChange w:id="316" w:author="Nick Joseph" w:date="2020-11-07T01:50:00Z">
              <w:rPr>
                <w:rFonts w:ascii="Helvetica" w:hAnsi="Helvetica" w:cs="Helvetica"/>
                <w:sz w:val="24"/>
                <w:szCs w:val="24"/>
                <w14:textOutline w14:w="0" w14:cap="flat" w14:cmpd="sng" w14:algn="ctr">
                  <w14:noFill/>
                  <w14:prstDash w14:val="solid"/>
                  <w14:round/>
                </w14:textOutline>
              </w:rPr>
            </w:rPrChange>
          </w:rPr>
          <w:t>Sales and marketing</w:t>
        </w:r>
      </w:ins>
      <w:ins w:id="317" w:author="Nick Joseph" w:date="2020-11-07T01:50:00Z">
        <w:r>
          <w:rPr>
            <w:rFonts w:ascii="Helvetica" w:hAnsi="Helvetica" w:cs="Helvetica"/>
            <w:b/>
            <w:bCs/>
            <w:sz w:val="24"/>
            <w:szCs w:val="24"/>
            <w14:textOutline w14:w="0" w14:cap="flat" w14:cmpd="sng" w14:algn="ctr">
              <w14:noFill/>
              <w14:prstDash w14:val="solid"/>
              <w14:round/>
            </w14:textOutline>
          </w:rPr>
          <w:t>:</w:t>
        </w:r>
      </w:ins>
      <w:ins w:id="318" w:author="Nick Joseph" w:date="2020-11-07T01:49:00Z">
        <w:r>
          <w:rPr>
            <w:rFonts w:ascii="Helvetica" w:hAnsi="Helvetica" w:cs="Helvetica"/>
            <w:sz w:val="24"/>
            <w:szCs w:val="24"/>
            <w14:textOutline w14:w="0" w14:cap="flat" w14:cmpd="sng" w14:algn="ctr">
              <w14:noFill/>
              <w14:prstDash w14:val="solid"/>
              <w14:round/>
            </w14:textOutline>
          </w:rPr>
          <w:t xml:space="preserve"> The sales and marketing phase will be done when the application releases. This will ensure that the application will be known to the public.</w:t>
        </w:r>
      </w:ins>
      <w:ins w:id="319" w:author="Nick Joseph" w:date="2020-11-08T20:12:00Z">
        <w:r w:rsidR="000F2B3E">
          <w:rPr>
            <w:rFonts w:ascii="Helvetica" w:hAnsi="Helvetica" w:cs="Helvetica"/>
            <w:sz w:val="24"/>
            <w:szCs w:val="24"/>
            <w14:textOutline w14:w="0" w14:cap="flat" w14:cmpd="sng" w14:algn="ctr">
              <w14:noFill/>
              <w14:prstDash w14:val="solid"/>
              <w14:round/>
            </w14:textOutline>
          </w:rPr>
          <w:t xml:space="preserve"> If the development </w:t>
        </w:r>
      </w:ins>
      <w:ins w:id="320" w:author="Nick Joseph" w:date="2020-11-08T20:13:00Z">
        <w:r w:rsidR="000F2B3E">
          <w:rPr>
            <w:rFonts w:ascii="Helvetica" w:hAnsi="Helvetica" w:cs="Helvetica"/>
            <w:sz w:val="24"/>
            <w:szCs w:val="24"/>
            <w14:textOutline w14:w="0" w14:cap="flat" w14:cmpd="sng" w14:algn="ctr">
              <w14:noFill/>
              <w14:prstDash w14:val="solid"/>
              <w14:round/>
            </w14:textOutline>
          </w:rPr>
          <w:t>plan goes according to schedule, sales and marketing will be done by March 2021.</w:t>
        </w:r>
      </w:ins>
    </w:p>
    <w:p w14:paraId="5C448368" w14:textId="77777777" w:rsidR="00FA0797" w:rsidRDefault="00FA0797" w:rsidP="00356188">
      <w:pPr>
        <w:spacing w:after="240" w:line="240" w:lineRule="auto"/>
        <w:rPr>
          <w:rFonts w:ascii="Helvetica" w:hAnsi="Helvetica" w:cs="Helvetica"/>
          <w:sz w:val="24"/>
          <w:szCs w:val="24"/>
          <w14:textOutline w14:w="0" w14:cap="flat" w14:cmpd="sng" w14:algn="ctr">
            <w14:noFill/>
            <w14:prstDash w14:val="solid"/>
            <w14:round/>
          </w14:textOutline>
        </w:rPr>
      </w:pPr>
    </w:p>
    <w:p w14:paraId="05B411B0" w14:textId="35505CBD" w:rsidR="007F0FF0" w:rsidRDefault="00051ED7" w:rsidP="00356188">
      <w:pPr>
        <w:spacing w:after="240" w:line="240" w:lineRule="auto"/>
        <w:rPr>
          <w:rFonts w:ascii="Helvetica" w:hAnsi="Helvetica" w:cs="Helvetica"/>
          <w:b/>
          <w:bCs/>
          <w:sz w:val="24"/>
          <w:szCs w:val="24"/>
          <w14:textOutline w14:w="0" w14:cap="flat" w14:cmpd="sng" w14:algn="ctr">
            <w14:noFill/>
            <w14:prstDash w14:val="solid"/>
            <w14:round/>
          </w14:textOutline>
        </w:rPr>
      </w:pPr>
      <w:r w:rsidRPr="00356188">
        <w:rPr>
          <w:rFonts w:ascii="Helvetica" w:hAnsi="Helvetica" w:cs="Helvetica"/>
          <w:b/>
          <w:bCs/>
          <w:sz w:val="24"/>
          <w:szCs w:val="24"/>
          <w14:textOutline w14:w="0" w14:cap="flat" w14:cmpd="sng" w14:algn="ctr">
            <w14:noFill/>
            <w14:prstDash w14:val="solid"/>
            <w14:round/>
          </w14:textOutline>
        </w:rPr>
        <w:lastRenderedPageBreak/>
        <w:t>3.2.4 Organizational Feasibility</w:t>
      </w:r>
      <w:r w:rsidR="00687E75">
        <w:rPr>
          <w:rFonts w:ascii="Helvetica" w:hAnsi="Helvetica" w:cs="Helvetica"/>
          <w:b/>
          <w:bCs/>
          <w:sz w:val="24"/>
          <w:szCs w:val="24"/>
          <w14:textOutline w14:w="0" w14:cap="flat" w14:cmpd="sng" w14:algn="ctr">
            <w14:noFill/>
            <w14:prstDash w14:val="solid"/>
            <w14:round/>
          </w14:textOutline>
        </w:rPr>
        <w:t>: Moderate</w:t>
      </w:r>
    </w:p>
    <w:p w14:paraId="252E8E52" w14:textId="417AC169" w:rsidR="008A65E2" w:rsidRPr="003E07B7" w:rsidRDefault="008A65E2" w:rsidP="00356188">
      <w:pPr>
        <w:spacing w:after="240" w:line="240"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b/>
          <w:bCs/>
          <w:sz w:val="24"/>
          <w:szCs w:val="24"/>
          <w14:textOutline w14:w="0" w14:cap="flat" w14:cmpd="sng" w14:algn="ctr">
            <w14:noFill/>
            <w14:prstDash w14:val="solid"/>
            <w14:round/>
          </w14:textOutline>
        </w:rPr>
        <w:tab/>
      </w:r>
      <w:r w:rsidR="0023450A" w:rsidRPr="003E07B7">
        <w:rPr>
          <w:rFonts w:ascii="Helvetica" w:hAnsi="Helvetica" w:cs="Helvetica"/>
          <w:sz w:val="24"/>
          <w:szCs w:val="24"/>
          <w14:textOutline w14:w="0" w14:cap="flat" w14:cmpd="sng" w14:algn="ctr">
            <w14:noFill/>
            <w14:prstDash w14:val="solid"/>
            <w14:round/>
          </w14:textOutline>
        </w:rPr>
        <w:t xml:space="preserve">The organizational feasibility of GoGoGrocery is </w:t>
      </w:r>
      <w:r w:rsidR="00687E75" w:rsidRPr="003E07B7">
        <w:rPr>
          <w:rFonts w:ascii="Helvetica" w:hAnsi="Helvetica" w:cs="Helvetica"/>
          <w:sz w:val="24"/>
          <w:szCs w:val="24"/>
          <w14:textOutline w14:w="0" w14:cap="flat" w14:cmpd="sng" w14:algn="ctr">
            <w14:noFill/>
            <w14:prstDash w14:val="solid"/>
            <w14:round/>
          </w14:textOutline>
        </w:rPr>
        <w:t>moderate</w:t>
      </w:r>
      <w:r w:rsidR="0023450A" w:rsidRPr="003E07B7">
        <w:rPr>
          <w:rFonts w:ascii="Helvetica" w:hAnsi="Helvetica" w:cs="Helvetica"/>
          <w:sz w:val="24"/>
          <w:szCs w:val="24"/>
          <w14:textOutline w14:w="0" w14:cap="flat" w14:cmpd="sng" w14:algn="ctr">
            <w14:noFill/>
            <w14:prstDash w14:val="solid"/>
            <w14:round/>
          </w14:textOutline>
        </w:rPr>
        <w:t xml:space="preserve"> as OpenXcell</w:t>
      </w:r>
      <w:r w:rsidR="00687E75" w:rsidRPr="003E07B7">
        <w:rPr>
          <w:rFonts w:ascii="Helvetica" w:hAnsi="Helvetica" w:cs="Helvetica"/>
          <w:sz w:val="24"/>
          <w:szCs w:val="24"/>
          <w14:textOutline w14:w="0" w14:cap="flat" w14:cmpd="sng" w14:algn="ctr">
            <w14:noFill/>
            <w14:prstDash w14:val="solid"/>
            <w14:round/>
          </w14:textOutline>
        </w:rPr>
        <w:t xml:space="preserve"> will create the application to help GoGoGrocery operate within the community. Although, there may be some risks that arise with a few stakeholders. GoGoGrocery is a relatively new company </w:t>
      </w:r>
      <w:r w:rsidR="000205B4" w:rsidRPr="003E07B7">
        <w:rPr>
          <w:rFonts w:ascii="Helvetica" w:hAnsi="Helvetica" w:cs="Helvetica"/>
          <w:sz w:val="24"/>
          <w:szCs w:val="24"/>
          <w14:textOutline w14:w="0" w14:cap="flat" w14:cmpd="sng" w14:algn="ctr">
            <w14:noFill/>
            <w14:prstDash w14:val="solid"/>
            <w14:round/>
          </w14:textOutline>
        </w:rPr>
        <w:t>which means</w:t>
      </w:r>
      <w:r w:rsidR="00687E75" w:rsidRPr="003E07B7">
        <w:rPr>
          <w:rFonts w:ascii="Helvetica" w:hAnsi="Helvetica" w:cs="Helvetica"/>
          <w:sz w:val="24"/>
          <w:szCs w:val="24"/>
          <w14:textOutline w14:w="0" w14:cap="flat" w14:cmpd="sng" w14:algn="ctr">
            <w14:noFill/>
            <w14:prstDash w14:val="solid"/>
            <w14:round/>
          </w14:textOutline>
        </w:rPr>
        <w:t xml:space="preserve"> </w:t>
      </w:r>
      <w:r w:rsidR="000205B4" w:rsidRPr="003E07B7">
        <w:rPr>
          <w:rFonts w:ascii="Helvetica" w:hAnsi="Helvetica" w:cs="Helvetica"/>
          <w:sz w:val="24"/>
          <w:szCs w:val="24"/>
          <w14:textOutline w14:w="0" w14:cap="flat" w14:cmpd="sng" w14:algn="ctr">
            <w14:noFill/>
            <w14:prstDash w14:val="solid"/>
            <w14:round/>
          </w14:textOutline>
        </w:rPr>
        <w:t>the application</w:t>
      </w:r>
      <w:r w:rsidR="00687E75" w:rsidRPr="003E07B7">
        <w:rPr>
          <w:rFonts w:ascii="Helvetica" w:hAnsi="Helvetica" w:cs="Helvetica"/>
          <w:sz w:val="24"/>
          <w:szCs w:val="24"/>
          <w14:textOutline w14:w="0" w14:cap="flat" w14:cmpd="sng" w14:algn="ctr">
            <w14:noFill/>
            <w14:prstDash w14:val="solid"/>
            <w14:round/>
          </w14:textOutline>
        </w:rPr>
        <w:t xml:space="preserve"> will be built from the bottom up thus, the company will need to train </w:t>
      </w:r>
      <w:r w:rsidR="000205B4" w:rsidRPr="003E07B7">
        <w:rPr>
          <w:rFonts w:ascii="Helvetica" w:hAnsi="Helvetica" w:cs="Helvetica"/>
          <w:sz w:val="24"/>
          <w:szCs w:val="24"/>
          <w14:textOutline w14:w="0" w14:cap="flat" w14:cmpd="sng" w14:algn="ctr">
            <w14:noFill/>
            <w14:prstDash w14:val="solid"/>
            <w14:round/>
          </w14:textOutline>
        </w:rPr>
        <w:t xml:space="preserve">more employees and potential drivers about the system to use it to its full capability. </w:t>
      </w:r>
      <w:r w:rsidR="00703B5E" w:rsidRPr="003E07B7">
        <w:rPr>
          <w:rFonts w:ascii="Helvetica" w:hAnsi="Helvetica" w:cs="Helvetica"/>
          <w:sz w:val="24"/>
          <w:szCs w:val="24"/>
          <w14:textOutline w14:w="0" w14:cap="flat" w14:cmpd="sng" w14:algn="ctr">
            <w14:noFill/>
            <w14:prstDash w14:val="solid"/>
            <w14:round/>
          </w14:textOutline>
        </w:rPr>
        <w:t xml:space="preserve">As mentioned before, the largest risk from an organizational standpoint is the outreach of the application. Without people </w:t>
      </w:r>
      <w:r w:rsidR="00BE749F" w:rsidRPr="003E07B7">
        <w:rPr>
          <w:rFonts w:ascii="Helvetica" w:hAnsi="Helvetica" w:cs="Helvetica"/>
          <w:sz w:val="24"/>
          <w:szCs w:val="24"/>
          <w14:textOutline w14:w="0" w14:cap="flat" w14:cmpd="sng" w14:algn="ctr">
            <w14:noFill/>
            <w14:prstDash w14:val="solid"/>
            <w14:round/>
          </w14:textOutline>
        </w:rPr>
        <w:t xml:space="preserve">knowing about the application, GoGoGrocery will not be successful. </w:t>
      </w:r>
      <w:r w:rsidR="002C5087">
        <w:rPr>
          <w:rFonts w:ascii="Helvetica" w:hAnsi="Helvetica" w:cs="Helvetica"/>
          <w:sz w:val="24"/>
          <w:szCs w:val="24"/>
          <w14:textOutline w14:w="0" w14:cap="flat" w14:cmpd="sng" w14:algn="ctr">
            <w14:noFill/>
            <w14:prstDash w14:val="solid"/>
            <w14:round/>
          </w14:textOutline>
        </w:rPr>
        <w:t xml:space="preserve">When delivering the product to the consumer, it should also be </w:t>
      </w:r>
      <w:del w:id="321" w:author="Nick Joseph" w:date="2020-11-02T19:20:00Z">
        <w:r w:rsidR="002C5087" w:rsidDel="003D0001">
          <w:rPr>
            <w:rFonts w:ascii="Helvetica" w:hAnsi="Helvetica" w:cs="Helvetica"/>
            <w:sz w:val="24"/>
            <w:szCs w:val="24"/>
            <w14:textOutline w14:w="0" w14:cap="flat" w14:cmpd="sng" w14:algn="ctr">
              <w14:noFill/>
              <w14:prstDash w14:val="solid"/>
              <w14:round/>
            </w14:textOutline>
          </w:rPr>
          <w:delText xml:space="preserve">user </w:delText>
        </w:r>
      </w:del>
      <w:ins w:id="322" w:author="Nick Joseph" w:date="2020-11-02T19:20:00Z">
        <w:r w:rsidR="003D0001">
          <w:rPr>
            <w:rFonts w:ascii="Helvetica" w:hAnsi="Helvetica" w:cs="Helvetica"/>
            <w:sz w:val="24"/>
            <w:szCs w:val="24"/>
            <w14:textOutline w14:w="0" w14:cap="flat" w14:cmpd="sng" w14:algn="ctr">
              <w14:noFill/>
              <w14:prstDash w14:val="solid"/>
              <w14:round/>
            </w14:textOutline>
          </w:rPr>
          <w:t>user-</w:t>
        </w:r>
      </w:ins>
      <w:r w:rsidR="002C5087">
        <w:rPr>
          <w:rFonts w:ascii="Helvetica" w:hAnsi="Helvetica" w:cs="Helvetica"/>
          <w:sz w:val="24"/>
          <w:szCs w:val="24"/>
          <w14:textOutline w14:w="0" w14:cap="flat" w14:cmpd="sng" w14:algn="ctr">
            <w14:noFill/>
            <w14:prstDash w14:val="solid"/>
            <w14:round/>
          </w14:textOutline>
        </w:rPr>
        <w:t>friendly</w:t>
      </w:r>
      <w:ins w:id="323" w:author="Nick Joseph" w:date="2020-11-02T19:20:00Z">
        <w:r w:rsidR="003D0001">
          <w:rPr>
            <w:rFonts w:ascii="Helvetica" w:hAnsi="Helvetica" w:cs="Helvetica"/>
            <w:sz w:val="24"/>
            <w:szCs w:val="24"/>
            <w14:textOutline w14:w="0" w14:cap="flat" w14:cmpd="sng" w14:algn="ctr">
              <w14:noFill/>
              <w14:prstDash w14:val="solid"/>
              <w14:round/>
            </w14:textOutline>
          </w:rPr>
          <w:t>,</w:t>
        </w:r>
      </w:ins>
      <w:r w:rsidR="002C5087">
        <w:rPr>
          <w:rFonts w:ascii="Helvetica" w:hAnsi="Helvetica" w:cs="Helvetica"/>
          <w:sz w:val="24"/>
          <w:szCs w:val="24"/>
          <w14:textOutline w14:w="0" w14:cap="flat" w14:cmpd="sng" w14:algn="ctr">
            <w14:noFill/>
            <w14:prstDash w14:val="solid"/>
            <w14:round/>
          </w14:textOutline>
        </w:rPr>
        <w:t xml:space="preserve"> or else they would avoid using the application</w:t>
      </w:r>
      <w:ins w:id="324" w:author="Nick Joseph" w:date="2020-11-02T19:20:00Z">
        <w:r w:rsidR="003D0001">
          <w:rPr>
            <w:rFonts w:ascii="Helvetica" w:hAnsi="Helvetica" w:cs="Helvetica"/>
            <w:sz w:val="24"/>
            <w:szCs w:val="24"/>
            <w14:textOutline w14:w="0" w14:cap="flat" w14:cmpd="sng" w14:algn="ctr">
              <w14:noFill/>
              <w14:prstDash w14:val="solid"/>
              <w14:round/>
            </w14:textOutline>
          </w:rPr>
          <w:t>,</w:t>
        </w:r>
      </w:ins>
      <w:r w:rsidR="002C5087">
        <w:rPr>
          <w:rFonts w:ascii="Helvetica" w:hAnsi="Helvetica" w:cs="Helvetica"/>
          <w:sz w:val="24"/>
          <w:szCs w:val="24"/>
          <w14:textOutline w14:w="0" w14:cap="flat" w14:cmpd="sng" w14:algn="ctr">
            <w14:noFill/>
            <w14:prstDash w14:val="solid"/>
            <w14:round/>
          </w14:textOutline>
        </w:rPr>
        <w:t xml:space="preserve"> and all the advertising </w:t>
      </w:r>
      <w:ins w:id="325" w:author="Nick Joseph" w:date="2020-11-02T19:20:00Z">
        <w:r w:rsidR="003D0001">
          <w:rPr>
            <w:rFonts w:ascii="Helvetica" w:hAnsi="Helvetica" w:cs="Helvetica"/>
            <w:sz w:val="24"/>
            <w:szCs w:val="24"/>
            <w14:textOutline w14:w="0" w14:cap="flat" w14:cmpd="sng" w14:algn="ctr">
              <w14:noFill/>
              <w14:prstDash w14:val="solid"/>
              <w14:round/>
            </w14:textOutline>
          </w:rPr>
          <w:t xml:space="preserve">is </w:t>
        </w:r>
      </w:ins>
      <w:r w:rsidR="002C5087">
        <w:rPr>
          <w:rFonts w:ascii="Helvetica" w:hAnsi="Helvetica" w:cs="Helvetica"/>
          <w:sz w:val="24"/>
          <w:szCs w:val="24"/>
          <w14:textOutline w14:w="0" w14:cap="flat" w14:cmpd="sng" w14:algn="ctr">
            <w14:noFill/>
            <w14:prstDash w14:val="solid"/>
            <w14:round/>
          </w14:textOutline>
        </w:rPr>
        <w:t>done would be put to waste.</w:t>
      </w:r>
    </w:p>
    <w:p w14:paraId="100E692F" w14:textId="420C33B8" w:rsidR="00051ED7" w:rsidRPr="005E6BC6" w:rsidRDefault="00356188" w:rsidP="005E6BC6">
      <w:pPr>
        <w:pStyle w:val="ListParagraph"/>
        <w:numPr>
          <w:ilvl w:val="2"/>
          <w:numId w:val="17"/>
        </w:numPr>
        <w:spacing w:after="240" w:line="240" w:lineRule="auto"/>
        <w:rPr>
          <w:rFonts w:ascii="Helvetica" w:hAnsi="Helvetica" w:cs="Helvetica"/>
          <w:b/>
          <w:bCs/>
          <w:sz w:val="24"/>
          <w:szCs w:val="24"/>
          <w14:textOutline w14:w="0" w14:cap="flat" w14:cmpd="sng" w14:algn="ctr">
            <w14:noFill/>
            <w14:prstDash w14:val="solid"/>
            <w14:round/>
          </w14:textOutline>
        </w:rPr>
      </w:pPr>
      <w:r w:rsidRPr="005E6BC6">
        <w:rPr>
          <w:rFonts w:ascii="Helvetica" w:hAnsi="Helvetica" w:cs="Helvetica"/>
          <w:b/>
          <w:bCs/>
          <w:sz w:val="24"/>
          <w:szCs w:val="24"/>
          <w14:textOutline w14:w="0" w14:cap="flat" w14:cmpd="sng" w14:algn="ctr">
            <w14:noFill/>
            <w14:prstDash w14:val="solid"/>
            <w14:round/>
          </w14:textOutline>
        </w:rPr>
        <w:t>Legal and Contractual</w:t>
      </w:r>
      <w:r w:rsidR="00051ED7" w:rsidRPr="005E6BC6">
        <w:rPr>
          <w:rFonts w:ascii="Helvetica" w:hAnsi="Helvetica" w:cs="Helvetica"/>
          <w:b/>
          <w:bCs/>
          <w:sz w:val="24"/>
          <w:szCs w:val="24"/>
          <w14:textOutline w14:w="0" w14:cap="flat" w14:cmpd="sng" w14:algn="ctr">
            <w14:noFill/>
            <w14:prstDash w14:val="solid"/>
            <w14:round/>
          </w14:textOutline>
        </w:rPr>
        <w:t xml:space="preserve"> Feasibility</w:t>
      </w:r>
      <w:r w:rsidR="002C5087" w:rsidRPr="005E6BC6">
        <w:rPr>
          <w:rFonts w:ascii="Helvetica" w:hAnsi="Helvetica" w:cs="Helvetica"/>
          <w:b/>
          <w:bCs/>
          <w:sz w:val="24"/>
          <w:szCs w:val="24"/>
          <w14:textOutline w14:w="0" w14:cap="flat" w14:cmpd="sng" w14:algn="ctr">
            <w14:noFill/>
            <w14:prstDash w14:val="solid"/>
            <w14:round/>
          </w14:textOutline>
        </w:rPr>
        <w:t>: Moderate</w:t>
      </w:r>
    </w:p>
    <w:p w14:paraId="1B6F3C34" w14:textId="351FFDC9" w:rsidR="005E6BC6" w:rsidDel="003D0001" w:rsidRDefault="002C5087" w:rsidP="005E6BC6">
      <w:pPr>
        <w:spacing w:after="240" w:line="240" w:lineRule="auto"/>
        <w:rPr>
          <w:del w:id="326" w:author="Nick Joseph" w:date="2020-11-02T19:19:00Z"/>
          <w:rFonts w:ascii="Helvetica" w:hAnsi="Helvetica" w:cs="Helvetica"/>
          <w:sz w:val="24"/>
          <w:szCs w:val="24"/>
          <w14:textOutline w14:w="0" w14:cap="flat" w14:cmpd="sng" w14:algn="ctr">
            <w14:noFill/>
            <w14:prstDash w14:val="solid"/>
            <w14:round/>
          </w14:textOutline>
        </w:rPr>
      </w:pPr>
      <w:r>
        <w:rPr>
          <w:rFonts w:ascii="Helvetica" w:hAnsi="Helvetica" w:cs="Helvetica"/>
          <w:b/>
          <w:bCs/>
          <w:sz w:val="24"/>
          <w:szCs w:val="24"/>
          <w14:textOutline w14:w="0" w14:cap="flat" w14:cmpd="sng" w14:algn="ctr">
            <w14:noFill/>
            <w14:prstDash w14:val="solid"/>
            <w14:round/>
          </w14:textOutline>
        </w:rPr>
        <w:tab/>
      </w:r>
      <w:r w:rsidR="001877AD">
        <w:rPr>
          <w:rFonts w:ascii="Helvetica" w:hAnsi="Helvetica" w:cs="Helvetica"/>
          <w:sz w:val="24"/>
          <w:szCs w:val="24"/>
          <w14:textOutline w14:w="0" w14:cap="flat" w14:cmpd="sng" w14:algn="ctr">
            <w14:noFill/>
            <w14:prstDash w14:val="solid"/>
            <w14:round/>
          </w14:textOutline>
        </w:rPr>
        <w:t xml:space="preserve">As an application that requires the information of the customers and drivers, GoGoGrocery will need to wary about the security risks of the application. An agreement such as a contract can be made with a data storage company to ensure that the data stored is secure. Even with a contract, the risks may still occur but in a more controllable environment. </w:t>
      </w:r>
      <w:r w:rsidR="005E6BC6">
        <w:rPr>
          <w:rFonts w:ascii="Helvetica" w:hAnsi="Helvetica" w:cs="Helvetica"/>
          <w:sz w:val="24"/>
          <w:szCs w:val="24"/>
          <w14:textOutline w14:w="0" w14:cap="flat" w14:cmpd="sng" w14:algn="ctr">
            <w14:noFill/>
            <w14:prstDash w14:val="solid"/>
            <w14:round/>
          </w14:textOutline>
        </w:rPr>
        <w:t xml:space="preserve">OpenXcell and GoGoGrocery will also create a contract about the ownership of the application. Overall, the legal and contractual feasibility is moderate. </w:t>
      </w:r>
    </w:p>
    <w:p w14:paraId="5D6978E4" w14:textId="324FAFB3" w:rsidR="0021188A" w:rsidDel="003D0001" w:rsidRDefault="0021188A" w:rsidP="005E6BC6">
      <w:pPr>
        <w:spacing w:after="240" w:line="240" w:lineRule="auto"/>
        <w:rPr>
          <w:del w:id="327" w:author="Nick Joseph" w:date="2020-11-02T19:19:00Z"/>
          <w:rFonts w:ascii="Helvetica" w:hAnsi="Helvetica" w:cs="Helvetica"/>
          <w:sz w:val="24"/>
          <w:szCs w:val="24"/>
          <w14:textOutline w14:w="0" w14:cap="flat" w14:cmpd="sng" w14:algn="ctr">
            <w14:noFill/>
            <w14:prstDash w14:val="solid"/>
            <w14:round/>
          </w14:textOutline>
        </w:rPr>
      </w:pPr>
    </w:p>
    <w:p w14:paraId="36143CF2" w14:textId="4172DE5D" w:rsidR="0021188A" w:rsidDel="003D0001" w:rsidRDefault="0021188A" w:rsidP="005E6BC6">
      <w:pPr>
        <w:spacing w:after="240" w:line="240" w:lineRule="auto"/>
        <w:rPr>
          <w:del w:id="328" w:author="Nick Joseph" w:date="2020-11-02T19:19:00Z"/>
          <w:rFonts w:ascii="Helvetica" w:hAnsi="Helvetica" w:cs="Helvetica"/>
          <w:sz w:val="24"/>
          <w:szCs w:val="24"/>
          <w14:textOutline w14:w="0" w14:cap="flat" w14:cmpd="sng" w14:algn="ctr">
            <w14:noFill/>
            <w14:prstDash w14:val="solid"/>
            <w14:round/>
          </w14:textOutline>
        </w:rPr>
      </w:pPr>
    </w:p>
    <w:p w14:paraId="6EC97671" w14:textId="41D1B307" w:rsidR="0021188A" w:rsidDel="003D0001" w:rsidRDefault="0021188A" w:rsidP="005E6BC6">
      <w:pPr>
        <w:spacing w:after="240" w:line="240" w:lineRule="auto"/>
        <w:rPr>
          <w:del w:id="329" w:author="Nick Joseph" w:date="2020-11-02T19:19:00Z"/>
          <w:rFonts w:ascii="Helvetica" w:hAnsi="Helvetica" w:cs="Helvetica"/>
          <w:sz w:val="24"/>
          <w:szCs w:val="24"/>
          <w14:textOutline w14:w="0" w14:cap="flat" w14:cmpd="sng" w14:algn="ctr">
            <w14:noFill/>
            <w14:prstDash w14:val="solid"/>
            <w14:round/>
          </w14:textOutline>
        </w:rPr>
      </w:pPr>
    </w:p>
    <w:p w14:paraId="24CDF5A0" w14:textId="77777777" w:rsidR="0021188A" w:rsidRDefault="0021188A" w:rsidP="005E6BC6">
      <w:pPr>
        <w:spacing w:after="240" w:line="240" w:lineRule="auto"/>
        <w:rPr>
          <w:rFonts w:ascii="Helvetica" w:hAnsi="Helvetica" w:cs="Helvetica"/>
          <w:sz w:val="24"/>
          <w:szCs w:val="24"/>
          <w14:textOutline w14:w="0" w14:cap="flat" w14:cmpd="sng" w14:algn="ctr">
            <w14:noFill/>
            <w14:prstDash w14:val="solid"/>
            <w14:round/>
          </w14:textOutline>
        </w:rPr>
      </w:pPr>
    </w:p>
    <w:p w14:paraId="2293C43A" w14:textId="78F9D21F" w:rsidR="00356188" w:rsidRPr="005E6BC6" w:rsidRDefault="005E6BC6" w:rsidP="005E6BC6">
      <w:pPr>
        <w:spacing w:after="240" w:line="240" w:lineRule="auto"/>
        <w:rPr>
          <w:rFonts w:ascii="Helvetica" w:hAnsi="Helvetica" w:cs="Helvetica"/>
          <w:sz w:val="24"/>
          <w:szCs w:val="24"/>
          <w14:textOutline w14:w="0" w14:cap="flat" w14:cmpd="sng" w14:algn="ctr">
            <w14:noFill/>
            <w14:prstDash w14:val="solid"/>
            <w14:round/>
          </w14:textOutline>
        </w:rPr>
      </w:pPr>
      <w:r w:rsidRPr="005E6BC6">
        <w:rPr>
          <w:rFonts w:ascii="Helvetica" w:hAnsi="Helvetica" w:cs="Helvetica"/>
          <w:b/>
          <w:bCs/>
          <w:color w:val="538135" w:themeColor="accent6" w:themeShade="BF"/>
          <w:sz w:val="32"/>
          <w:szCs w:val="32"/>
          <w14:textOutline w14:w="0" w14:cap="flat" w14:cmpd="sng" w14:algn="ctr">
            <w14:noFill/>
            <w14:prstDash w14:val="solid"/>
            <w14:round/>
          </w14:textOutline>
        </w:rPr>
        <w:t>3.</w:t>
      </w:r>
      <w:r w:rsidR="00284EA9">
        <w:rPr>
          <w:rFonts w:ascii="Helvetica" w:hAnsi="Helvetica" w:cs="Helvetica"/>
          <w:b/>
          <w:bCs/>
          <w:color w:val="538135" w:themeColor="accent6" w:themeShade="BF"/>
          <w:sz w:val="32"/>
          <w:szCs w:val="32"/>
          <w14:textOutline w14:w="0" w14:cap="flat" w14:cmpd="sng" w14:algn="ctr">
            <w14:noFill/>
            <w14:prstDash w14:val="solid"/>
            <w14:round/>
          </w14:textOutline>
        </w:rPr>
        <w:t>3</w:t>
      </w:r>
      <w:r w:rsidRPr="005E6BC6">
        <w:rPr>
          <w:rFonts w:ascii="Helvetica" w:hAnsi="Helvetica" w:cs="Helvetica"/>
          <w:color w:val="538135" w:themeColor="accent6" w:themeShade="BF"/>
          <w:sz w:val="24"/>
          <w:szCs w:val="24"/>
          <w14:textOutline w14:w="0" w14:cap="flat" w14:cmpd="sng" w14:algn="ctr">
            <w14:noFill/>
            <w14:prstDash w14:val="solid"/>
            <w14:round/>
          </w14:textOutline>
        </w:rPr>
        <w:t xml:space="preserve"> </w:t>
      </w:r>
      <w:r w:rsidR="00356188" w:rsidRPr="005E6BC6">
        <w:rPr>
          <w:rFonts w:ascii="Helvetica" w:hAnsi="Helvetica" w:cs="Helvetica"/>
          <w:b/>
          <w:bCs/>
          <w:color w:val="538135" w:themeColor="accent6" w:themeShade="BF"/>
          <w:sz w:val="32"/>
          <w:szCs w:val="32"/>
          <w14:textOutline w14:w="0" w14:cap="flat" w14:cmpd="sng" w14:algn="ctr">
            <w14:noFill/>
            <w14:prstDash w14:val="solid"/>
            <w14:round/>
          </w14:textOutline>
        </w:rPr>
        <w:t>Additional Comments</w:t>
      </w:r>
    </w:p>
    <w:p w14:paraId="16304161" w14:textId="417EEFB6" w:rsidR="005E6BC6" w:rsidRPr="0021188A" w:rsidRDefault="005E6BC6" w:rsidP="0021188A">
      <w:pPr>
        <w:pStyle w:val="ListParagraph"/>
        <w:numPr>
          <w:ilvl w:val="0"/>
          <w:numId w:val="18"/>
        </w:numPr>
        <w:spacing w:after="240" w:line="276" w:lineRule="auto"/>
        <w:rPr>
          <w:rFonts w:ascii="Helvetica" w:hAnsi="Helvetica" w:cs="Helvetica"/>
          <w:sz w:val="24"/>
          <w:szCs w:val="24"/>
          <w14:textOutline w14:w="0" w14:cap="flat" w14:cmpd="sng" w14:algn="ctr">
            <w14:noFill/>
            <w14:prstDash w14:val="solid"/>
            <w14:round/>
          </w14:textOutline>
        </w:rPr>
      </w:pPr>
      <w:r w:rsidRPr="0021188A">
        <w:rPr>
          <w:rFonts w:ascii="Helvetica" w:hAnsi="Helvetica" w:cs="Helvetica"/>
          <w:sz w:val="24"/>
          <w:szCs w:val="24"/>
          <w14:textOutline w14:w="0" w14:cap="flat" w14:cmpd="sng" w14:algn="ctr">
            <w14:noFill/>
            <w14:prstDash w14:val="solid"/>
            <w14:round/>
          </w14:textOutline>
        </w:rPr>
        <w:t xml:space="preserve">It would be beneficial if the GoGoGrocery application had a step by step tutorial on how to use the application for new users. </w:t>
      </w:r>
    </w:p>
    <w:p w14:paraId="2E792934" w14:textId="6F3DFFB4" w:rsidR="005E6BC6" w:rsidRPr="0021188A" w:rsidRDefault="005E6BC6" w:rsidP="0021188A">
      <w:pPr>
        <w:pStyle w:val="ListParagraph"/>
        <w:numPr>
          <w:ilvl w:val="0"/>
          <w:numId w:val="18"/>
        </w:numPr>
        <w:spacing w:after="240" w:line="276" w:lineRule="auto"/>
        <w:rPr>
          <w:rFonts w:ascii="Helvetica" w:hAnsi="Helvetica" w:cs="Helvetica"/>
          <w:sz w:val="24"/>
          <w:szCs w:val="24"/>
          <w14:textOutline w14:w="0" w14:cap="flat" w14:cmpd="sng" w14:algn="ctr">
            <w14:noFill/>
            <w14:prstDash w14:val="solid"/>
            <w14:round/>
          </w14:textOutline>
        </w:rPr>
      </w:pPr>
      <w:r w:rsidRPr="0021188A">
        <w:rPr>
          <w:rFonts w:ascii="Helvetica" w:hAnsi="Helvetica" w:cs="Helvetica"/>
          <w:sz w:val="24"/>
          <w:szCs w:val="24"/>
          <w14:textOutline w14:w="0" w14:cap="flat" w14:cmpd="sng" w14:algn="ctr">
            <w14:noFill/>
            <w14:prstDash w14:val="solid"/>
            <w14:round/>
          </w14:textOutline>
        </w:rPr>
        <w:t>As GoGoGrocery gains popularity</w:t>
      </w:r>
      <w:r w:rsidR="0021188A" w:rsidRPr="0021188A">
        <w:rPr>
          <w:rFonts w:ascii="Helvetica" w:hAnsi="Helvetica" w:cs="Helvetica"/>
          <w:sz w:val="24"/>
          <w:szCs w:val="24"/>
          <w14:textOutline w14:w="0" w14:cap="flat" w14:cmpd="sng" w14:algn="ctr">
            <w14:noFill/>
            <w14:prstDash w14:val="solid"/>
            <w14:round/>
          </w14:textOutline>
        </w:rPr>
        <w:t>, different teams may have to be created to maintain the application on different mobile devices (e.g. iPhone, Android,…).</w:t>
      </w:r>
    </w:p>
    <w:p w14:paraId="5C60B916" w14:textId="1D5A9FBB" w:rsidR="0021188A" w:rsidRPr="0021188A" w:rsidRDefault="0021188A" w:rsidP="0021188A">
      <w:pPr>
        <w:pStyle w:val="ListParagraph"/>
        <w:numPr>
          <w:ilvl w:val="0"/>
          <w:numId w:val="18"/>
        </w:numPr>
        <w:spacing w:after="240" w:line="276" w:lineRule="auto"/>
        <w:rPr>
          <w:rFonts w:ascii="Helvetica" w:hAnsi="Helvetica" w:cs="Helvetica"/>
          <w:sz w:val="24"/>
          <w:szCs w:val="24"/>
          <w14:textOutline w14:w="0" w14:cap="flat" w14:cmpd="sng" w14:algn="ctr">
            <w14:noFill/>
            <w14:prstDash w14:val="solid"/>
            <w14:round/>
          </w14:textOutline>
        </w:rPr>
      </w:pPr>
      <w:r w:rsidRPr="0021188A">
        <w:rPr>
          <w:rFonts w:ascii="Helvetica" w:hAnsi="Helvetica" w:cs="Helvetica"/>
          <w:sz w:val="24"/>
          <w:szCs w:val="24"/>
          <w14:textOutline w14:w="0" w14:cap="flat" w14:cmpd="sng" w14:algn="ctr">
            <w14:noFill/>
            <w14:prstDash w14:val="solid"/>
            <w14:round/>
          </w14:textOutline>
        </w:rPr>
        <w:t xml:space="preserve">It is crucial to advertise the GoGoGrocery application correctly as </w:t>
      </w:r>
      <w:del w:id="330" w:author="Nick Joseph" w:date="2020-11-02T19:20:00Z">
        <w:r w:rsidRPr="0021188A" w:rsidDel="003D0001">
          <w:rPr>
            <w:rFonts w:ascii="Helvetica" w:hAnsi="Helvetica" w:cs="Helvetica"/>
            <w:sz w:val="24"/>
            <w:szCs w:val="24"/>
            <w14:textOutline w14:w="0" w14:cap="flat" w14:cmpd="sng" w14:algn="ctr">
              <w14:noFill/>
              <w14:prstDash w14:val="solid"/>
              <w14:round/>
            </w14:textOutline>
          </w:rPr>
          <w:delText xml:space="preserve">the </w:delText>
        </w:r>
      </w:del>
      <w:r w:rsidRPr="0021188A">
        <w:rPr>
          <w:rFonts w:ascii="Helvetica" w:hAnsi="Helvetica" w:cs="Helvetica"/>
          <w:sz w:val="24"/>
          <w:szCs w:val="24"/>
          <w14:textOutline w14:w="0" w14:cap="flat" w14:cmpd="sng" w14:algn="ctr">
            <w14:noFill/>
            <w14:prstDash w14:val="solid"/>
            <w14:round/>
          </w14:textOutline>
        </w:rPr>
        <w:t>success depends on it.</w:t>
      </w:r>
    </w:p>
    <w:p w14:paraId="19DBB339" w14:textId="26A337AB" w:rsidR="00356188" w:rsidRPr="00A50151" w:rsidRDefault="00356188" w:rsidP="00356188">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t>3</w:t>
      </w:r>
      <w:r w:rsidRPr="00A50151">
        <w:rPr>
          <w:rFonts w:ascii="Helvetica" w:hAnsi="Helvetica" w:cs="Helvetica"/>
          <w:b/>
          <w:bCs/>
          <w:color w:val="538135" w:themeColor="accent6" w:themeShade="BF"/>
          <w:sz w:val="32"/>
          <w:szCs w:val="32"/>
          <w14:textOutline w14:w="0" w14:cap="flat" w14:cmpd="sng" w14:algn="ctr">
            <w14:noFill/>
            <w14:prstDash w14:val="solid"/>
            <w14:round/>
          </w14:textOutline>
        </w:rPr>
        <w:t>.</w:t>
      </w:r>
      <w:r w:rsidR="00284EA9">
        <w:rPr>
          <w:rFonts w:ascii="Helvetica" w:hAnsi="Helvetica" w:cs="Helvetica"/>
          <w:b/>
          <w:bCs/>
          <w:color w:val="538135" w:themeColor="accent6" w:themeShade="BF"/>
          <w:sz w:val="32"/>
          <w:szCs w:val="32"/>
          <w14:textOutline w14:w="0" w14:cap="flat" w14:cmpd="sng" w14:algn="ctr">
            <w14:noFill/>
            <w14:prstDash w14:val="solid"/>
            <w14:round/>
          </w14:textOutline>
        </w:rPr>
        <w:t>4</w:t>
      </w:r>
      <w:r w:rsidRPr="00A50151">
        <w:rPr>
          <w:rFonts w:ascii="Helvetica" w:hAnsi="Helvetica" w:cs="Helvetica"/>
          <w:b/>
          <w:bCs/>
          <w:color w:val="538135" w:themeColor="accent6" w:themeShade="BF"/>
          <w:sz w:val="32"/>
          <w:szCs w:val="32"/>
          <w14:textOutline w14:w="0" w14:cap="flat" w14:cmpd="sng" w14:algn="ctr">
            <w14:noFill/>
            <w14:prstDash w14:val="solid"/>
            <w14:round/>
          </w14:textOutline>
        </w:rPr>
        <w:t xml:space="preserve"> </w:t>
      </w:r>
      <w:r>
        <w:rPr>
          <w:rFonts w:ascii="Helvetica" w:hAnsi="Helvetica" w:cs="Helvetica"/>
          <w:b/>
          <w:bCs/>
          <w:color w:val="538135" w:themeColor="accent6" w:themeShade="BF"/>
          <w:sz w:val="32"/>
          <w:szCs w:val="32"/>
          <w14:textOutline w14:w="0" w14:cap="flat" w14:cmpd="sng" w14:algn="ctr">
            <w14:noFill/>
            <w14:prstDash w14:val="solid"/>
            <w14:round/>
          </w14:textOutline>
        </w:rPr>
        <w:t>Conclusion</w:t>
      </w:r>
    </w:p>
    <w:p w14:paraId="62F94665" w14:textId="3D7E062E" w:rsidR="00051ED7" w:rsidRDefault="00C8721F" w:rsidP="007F0FF0">
      <w:pPr>
        <w:spacing w:after="240" w:line="276"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ab/>
        <w:t xml:space="preserve">After analyzing the five feasibility categories and </w:t>
      </w:r>
      <w:del w:id="331" w:author="Nick Joseph" w:date="2020-11-02T19:20:00Z">
        <w:r w:rsidDel="003D0001">
          <w:rPr>
            <w:rFonts w:ascii="Helvetica" w:hAnsi="Helvetica" w:cs="Helvetica"/>
            <w:sz w:val="24"/>
            <w:szCs w:val="24"/>
            <w14:textOutline w14:w="0" w14:cap="flat" w14:cmpd="sng" w14:algn="ctr">
              <w14:noFill/>
              <w14:prstDash w14:val="solid"/>
              <w14:round/>
            </w14:textOutline>
          </w:rPr>
          <w:delText xml:space="preserve">its </w:delText>
        </w:r>
      </w:del>
      <w:ins w:id="332" w:author="Nick Joseph" w:date="2020-11-02T19:20:00Z">
        <w:r w:rsidR="003D0001">
          <w:rPr>
            <w:rFonts w:ascii="Helvetica" w:hAnsi="Helvetica" w:cs="Helvetica"/>
            <w:sz w:val="24"/>
            <w:szCs w:val="24"/>
            <w14:textOutline w14:w="0" w14:cap="flat" w14:cmpd="sng" w14:algn="ctr">
              <w14:noFill/>
              <w14:prstDash w14:val="solid"/>
              <w14:round/>
            </w14:textOutline>
          </w:rPr>
          <w:t xml:space="preserve">their </w:t>
        </w:r>
      </w:ins>
      <w:r>
        <w:rPr>
          <w:rFonts w:ascii="Helvetica" w:hAnsi="Helvetica" w:cs="Helvetica"/>
          <w:sz w:val="24"/>
          <w:szCs w:val="24"/>
          <w14:textOutline w14:w="0" w14:cap="flat" w14:cmpd="sng" w14:algn="ctr">
            <w14:noFill/>
            <w14:prstDash w14:val="solid"/>
            <w14:round/>
          </w14:textOutline>
        </w:rPr>
        <w:t xml:space="preserve">potential risks, it is considered that GoGoGrocery is </w:t>
      </w:r>
      <w:r w:rsidR="00CF33D9">
        <w:rPr>
          <w:rFonts w:ascii="Helvetica" w:hAnsi="Helvetica" w:cs="Helvetica"/>
          <w:sz w:val="24"/>
          <w:szCs w:val="24"/>
          <w14:textOutline w14:w="0" w14:cap="flat" w14:cmpd="sng" w14:algn="ctr">
            <w14:noFill/>
            <w14:prstDash w14:val="solid"/>
            <w14:round/>
          </w14:textOutline>
        </w:rPr>
        <w:t xml:space="preserve">quite feasible. Most of the risks GoGoGrocery will face are manageable. The most important risk that needs to be looked at carefully is the schedule feasibility. Once GoGoGrocery and OpenXcell </w:t>
      </w:r>
      <w:del w:id="333" w:author="Nick Joseph" w:date="2020-11-02T19:20:00Z">
        <w:r w:rsidR="00CF33D9" w:rsidDel="003D0001">
          <w:rPr>
            <w:rFonts w:ascii="Helvetica" w:hAnsi="Helvetica" w:cs="Helvetica"/>
            <w:sz w:val="24"/>
            <w:szCs w:val="24"/>
            <w14:textOutline w14:w="0" w14:cap="flat" w14:cmpd="sng" w14:algn="ctr">
              <w14:noFill/>
              <w14:prstDash w14:val="solid"/>
              <w14:round/>
            </w14:textOutline>
          </w:rPr>
          <w:delText xml:space="preserve">has </w:delText>
        </w:r>
      </w:del>
      <w:ins w:id="334" w:author="Nick Joseph" w:date="2020-11-02T19:20:00Z">
        <w:r w:rsidR="003D0001">
          <w:rPr>
            <w:rFonts w:ascii="Helvetica" w:hAnsi="Helvetica" w:cs="Helvetica"/>
            <w:sz w:val="24"/>
            <w:szCs w:val="24"/>
            <w14:textOutline w14:w="0" w14:cap="flat" w14:cmpd="sng" w14:algn="ctr">
              <w14:noFill/>
              <w14:prstDash w14:val="solid"/>
              <w14:round/>
            </w14:textOutline>
          </w:rPr>
          <w:t xml:space="preserve">have </w:t>
        </w:r>
      </w:ins>
      <w:r w:rsidR="00CF33D9">
        <w:rPr>
          <w:rFonts w:ascii="Helvetica" w:hAnsi="Helvetica" w:cs="Helvetica"/>
          <w:sz w:val="24"/>
          <w:szCs w:val="24"/>
          <w14:textOutline w14:w="0" w14:cap="flat" w14:cmpd="sng" w14:algn="ctr">
            <w14:noFill/>
            <w14:prstDash w14:val="solid"/>
            <w14:round/>
          </w14:textOutline>
        </w:rPr>
        <w:t xml:space="preserve">overcome the issues mentioned, they </w:t>
      </w:r>
      <w:del w:id="335" w:author="Nick Joseph" w:date="2020-11-02T19:20:00Z">
        <w:r w:rsidR="00CF33D9" w:rsidDel="003D0001">
          <w:rPr>
            <w:rFonts w:ascii="Helvetica" w:hAnsi="Helvetica" w:cs="Helvetica"/>
            <w:sz w:val="24"/>
            <w:szCs w:val="24"/>
            <w14:textOutline w14:w="0" w14:cap="flat" w14:cmpd="sng" w14:algn="ctr">
              <w14:noFill/>
              <w14:prstDash w14:val="solid"/>
              <w14:round/>
            </w14:textOutline>
          </w:rPr>
          <w:delText>are able to</w:delText>
        </w:r>
      </w:del>
      <w:ins w:id="336" w:author="Nick Joseph" w:date="2020-11-02T19:20:00Z">
        <w:r w:rsidR="003D0001">
          <w:rPr>
            <w:rFonts w:ascii="Helvetica" w:hAnsi="Helvetica" w:cs="Helvetica"/>
            <w:sz w:val="24"/>
            <w:szCs w:val="24"/>
            <w14:textOutline w14:w="0" w14:cap="flat" w14:cmpd="sng" w14:algn="ctr">
              <w14:noFill/>
              <w14:prstDash w14:val="solid"/>
              <w14:round/>
            </w14:textOutline>
          </w:rPr>
          <w:t>can</w:t>
        </w:r>
      </w:ins>
      <w:r w:rsidR="00CF33D9">
        <w:rPr>
          <w:rFonts w:ascii="Helvetica" w:hAnsi="Helvetica" w:cs="Helvetica"/>
          <w:sz w:val="24"/>
          <w:szCs w:val="24"/>
          <w14:textOutline w14:w="0" w14:cap="flat" w14:cmpd="sng" w14:algn="ctr">
            <w14:noFill/>
            <w14:prstDash w14:val="solid"/>
            <w14:round/>
          </w14:textOutline>
        </w:rPr>
        <w:t xml:space="preserve"> continue with the project.</w:t>
      </w:r>
    </w:p>
    <w:p w14:paraId="08E480CA" w14:textId="4B721E4C" w:rsidR="00CF33D9" w:rsidDel="00FA0797" w:rsidRDefault="00CF33D9" w:rsidP="007F0FF0">
      <w:pPr>
        <w:spacing w:after="240" w:line="276" w:lineRule="auto"/>
        <w:rPr>
          <w:del w:id="337" w:author="Nick Joseph" w:date="2020-11-07T01:50:00Z"/>
          <w:rFonts w:ascii="Helvetica" w:hAnsi="Helvetica" w:cs="Helvetica"/>
          <w:sz w:val="24"/>
          <w:szCs w:val="24"/>
          <w14:textOutline w14:w="0" w14:cap="flat" w14:cmpd="sng" w14:algn="ctr">
            <w14:noFill/>
            <w14:prstDash w14:val="solid"/>
            <w14:round/>
          </w14:textOutline>
        </w:rPr>
      </w:pPr>
    </w:p>
    <w:p w14:paraId="74012A90" w14:textId="77777777" w:rsidR="00FA0797" w:rsidRDefault="00FA0797" w:rsidP="007F0FF0">
      <w:pPr>
        <w:spacing w:after="240" w:line="276" w:lineRule="auto"/>
        <w:rPr>
          <w:ins w:id="338" w:author="Nick Joseph" w:date="2020-11-07T01:50:00Z"/>
          <w:rFonts w:ascii="Helvetica" w:hAnsi="Helvetica" w:cs="Helvetica"/>
          <w:sz w:val="24"/>
          <w:szCs w:val="24"/>
          <w14:textOutline w14:w="0" w14:cap="flat" w14:cmpd="sng" w14:algn="ctr">
            <w14:noFill/>
            <w14:prstDash w14:val="solid"/>
            <w14:round/>
          </w14:textOutline>
        </w:rPr>
      </w:pPr>
    </w:p>
    <w:p w14:paraId="061B3D46" w14:textId="5E0A5901" w:rsidR="00CF33D9" w:rsidDel="00FA0797" w:rsidRDefault="00CF33D9" w:rsidP="007F0FF0">
      <w:pPr>
        <w:spacing w:after="240" w:line="276" w:lineRule="auto"/>
        <w:rPr>
          <w:del w:id="339" w:author="Nick Joseph" w:date="2020-11-07T01:50:00Z"/>
          <w:rFonts w:ascii="Helvetica" w:hAnsi="Helvetica" w:cs="Helvetica"/>
          <w:sz w:val="24"/>
          <w:szCs w:val="24"/>
          <w14:textOutline w14:w="0" w14:cap="flat" w14:cmpd="sng" w14:algn="ctr">
            <w14:noFill/>
            <w14:prstDash w14:val="solid"/>
            <w14:round/>
          </w14:textOutline>
        </w:rPr>
      </w:pPr>
    </w:p>
    <w:p w14:paraId="4E056C81" w14:textId="41207558" w:rsidR="00CF33D9" w:rsidDel="00FA0797" w:rsidRDefault="00CF33D9" w:rsidP="007F0FF0">
      <w:pPr>
        <w:spacing w:after="240" w:line="276" w:lineRule="auto"/>
        <w:rPr>
          <w:del w:id="340" w:author="Nick Joseph" w:date="2020-11-07T01:50:00Z"/>
          <w:rFonts w:ascii="Helvetica" w:hAnsi="Helvetica" w:cs="Helvetica"/>
          <w:sz w:val="24"/>
          <w:szCs w:val="24"/>
          <w14:textOutline w14:w="0" w14:cap="flat" w14:cmpd="sng" w14:algn="ctr">
            <w14:noFill/>
            <w14:prstDash w14:val="solid"/>
            <w14:round/>
          </w14:textOutline>
        </w:rPr>
      </w:pPr>
    </w:p>
    <w:p w14:paraId="15427AB3" w14:textId="3269F4AD" w:rsidR="00CF33D9" w:rsidDel="00FA0797" w:rsidRDefault="00CF33D9" w:rsidP="007F0FF0">
      <w:pPr>
        <w:spacing w:after="240" w:line="276" w:lineRule="auto"/>
        <w:rPr>
          <w:del w:id="341" w:author="Nick Joseph" w:date="2020-11-07T01:50:00Z"/>
          <w:rFonts w:ascii="Helvetica" w:hAnsi="Helvetica" w:cs="Helvetica"/>
          <w:sz w:val="24"/>
          <w:szCs w:val="24"/>
          <w14:textOutline w14:w="0" w14:cap="flat" w14:cmpd="sng" w14:algn="ctr">
            <w14:noFill/>
            <w14:prstDash w14:val="solid"/>
            <w14:round/>
          </w14:textOutline>
        </w:rPr>
      </w:pPr>
    </w:p>
    <w:p w14:paraId="25DC6DE9" w14:textId="14714E0D" w:rsidR="00CF33D9" w:rsidDel="00FA0797" w:rsidRDefault="00CF33D9" w:rsidP="007F0FF0">
      <w:pPr>
        <w:spacing w:after="240" w:line="276" w:lineRule="auto"/>
        <w:rPr>
          <w:del w:id="342" w:author="Nick Joseph" w:date="2020-11-07T01:50:00Z"/>
          <w:rFonts w:ascii="Helvetica" w:hAnsi="Helvetica" w:cs="Helvetica"/>
          <w:sz w:val="24"/>
          <w:szCs w:val="24"/>
          <w14:textOutline w14:w="0" w14:cap="flat" w14:cmpd="sng" w14:algn="ctr">
            <w14:noFill/>
            <w14:prstDash w14:val="solid"/>
            <w14:round/>
          </w14:textOutline>
        </w:rPr>
      </w:pPr>
    </w:p>
    <w:p w14:paraId="59CC0A5C" w14:textId="03B649C3" w:rsidR="00CF33D9" w:rsidDel="00FA0797" w:rsidRDefault="00CF33D9" w:rsidP="007F0FF0">
      <w:pPr>
        <w:spacing w:after="240" w:line="276" w:lineRule="auto"/>
        <w:rPr>
          <w:del w:id="343" w:author="Nick Joseph" w:date="2020-11-07T01:50:00Z"/>
          <w:rFonts w:ascii="Helvetica" w:hAnsi="Helvetica" w:cs="Helvetica"/>
          <w:sz w:val="24"/>
          <w:szCs w:val="24"/>
          <w14:textOutline w14:w="0" w14:cap="flat" w14:cmpd="sng" w14:algn="ctr">
            <w14:noFill/>
            <w14:prstDash w14:val="solid"/>
            <w14:round/>
          </w14:textOutline>
        </w:rPr>
      </w:pPr>
    </w:p>
    <w:p w14:paraId="03386542" w14:textId="259136EC" w:rsidR="00CF33D9" w:rsidDel="00FA0797" w:rsidRDefault="00CF33D9" w:rsidP="007F0FF0">
      <w:pPr>
        <w:spacing w:after="240" w:line="276" w:lineRule="auto"/>
        <w:rPr>
          <w:del w:id="344" w:author="Nick Joseph" w:date="2020-11-07T01:50:00Z"/>
          <w:rFonts w:ascii="Helvetica" w:hAnsi="Helvetica" w:cs="Helvetica"/>
          <w:sz w:val="24"/>
          <w:szCs w:val="24"/>
          <w14:textOutline w14:w="0" w14:cap="flat" w14:cmpd="sng" w14:algn="ctr">
            <w14:noFill/>
            <w14:prstDash w14:val="solid"/>
            <w14:round/>
          </w14:textOutline>
        </w:rPr>
      </w:pPr>
    </w:p>
    <w:p w14:paraId="4EF4BA14" w14:textId="1D93608B" w:rsidR="00CF33D9" w:rsidDel="00FA0797" w:rsidRDefault="00CF33D9" w:rsidP="007F0FF0">
      <w:pPr>
        <w:spacing w:after="240" w:line="276" w:lineRule="auto"/>
        <w:rPr>
          <w:del w:id="345" w:author="Nick Joseph" w:date="2020-11-07T01:50:00Z"/>
          <w:rFonts w:ascii="Helvetica" w:hAnsi="Helvetica" w:cs="Helvetica"/>
          <w:sz w:val="24"/>
          <w:szCs w:val="24"/>
          <w14:textOutline w14:w="0" w14:cap="flat" w14:cmpd="sng" w14:algn="ctr">
            <w14:noFill/>
            <w14:prstDash w14:val="solid"/>
            <w14:round/>
          </w14:textOutline>
        </w:rPr>
      </w:pPr>
    </w:p>
    <w:p w14:paraId="39EB6EB7" w14:textId="1803417E" w:rsidR="00CF33D9" w:rsidDel="00FA0797" w:rsidRDefault="00CF33D9" w:rsidP="007F0FF0">
      <w:pPr>
        <w:spacing w:after="240" w:line="276" w:lineRule="auto"/>
        <w:rPr>
          <w:del w:id="346" w:author="Nick Joseph" w:date="2020-11-07T01:50:00Z"/>
          <w:rFonts w:ascii="Helvetica" w:hAnsi="Helvetica" w:cs="Helvetica"/>
          <w:sz w:val="24"/>
          <w:szCs w:val="24"/>
          <w14:textOutline w14:w="0" w14:cap="flat" w14:cmpd="sng" w14:algn="ctr">
            <w14:noFill/>
            <w14:prstDash w14:val="solid"/>
            <w14:round/>
          </w14:textOutline>
        </w:rPr>
      </w:pPr>
    </w:p>
    <w:p w14:paraId="4FF43E89" w14:textId="680FFDB6" w:rsidR="00CF33D9" w:rsidDel="00FA0797" w:rsidRDefault="00CF33D9" w:rsidP="007F0FF0">
      <w:pPr>
        <w:spacing w:after="240" w:line="276" w:lineRule="auto"/>
        <w:rPr>
          <w:del w:id="347" w:author="Nick Joseph" w:date="2020-11-07T01:50:00Z"/>
          <w:rFonts w:ascii="Helvetica" w:hAnsi="Helvetica" w:cs="Helvetica"/>
          <w:sz w:val="24"/>
          <w:szCs w:val="24"/>
          <w14:textOutline w14:w="0" w14:cap="flat" w14:cmpd="sng" w14:algn="ctr">
            <w14:noFill/>
            <w14:prstDash w14:val="solid"/>
            <w14:round/>
          </w14:textOutline>
        </w:rPr>
      </w:pPr>
    </w:p>
    <w:p w14:paraId="48851731" w14:textId="34D7981B" w:rsidR="00CF33D9" w:rsidDel="00FA0797" w:rsidRDefault="00CF33D9" w:rsidP="007F0FF0">
      <w:pPr>
        <w:spacing w:after="240" w:line="276" w:lineRule="auto"/>
        <w:rPr>
          <w:del w:id="348" w:author="Nick Joseph" w:date="2020-11-07T01:50:00Z"/>
          <w:rFonts w:ascii="Helvetica" w:hAnsi="Helvetica" w:cs="Helvetica"/>
          <w:sz w:val="24"/>
          <w:szCs w:val="24"/>
          <w14:textOutline w14:w="0" w14:cap="flat" w14:cmpd="sng" w14:algn="ctr">
            <w14:noFill/>
            <w14:prstDash w14:val="solid"/>
            <w14:round/>
          </w14:textOutline>
        </w:rPr>
      </w:pPr>
    </w:p>
    <w:p w14:paraId="580B09D3" w14:textId="3A84D40C" w:rsidR="00CF33D9" w:rsidDel="00FA0797" w:rsidRDefault="00CF33D9" w:rsidP="007F0FF0">
      <w:pPr>
        <w:spacing w:after="240" w:line="276" w:lineRule="auto"/>
        <w:rPr>
          <w:del w:id="349" w:author="Nick Joseph" w:date="2020-11-07T01:50:00Z"/>
          <w:rFonts w:ascii="Helvetica" w:hAnsi="Helvetica" w:cs="Helvetica"/>
          <w:sz w:val="24"/>
          <w:szCs w:val="24"/>
          <w14:textOutline w14:w="0" w14:cap="flat" w14:cmpd="sng" w14:algn="ctr">
            <w14:noFill/>
            <w14:prstDash w14:val="solid"/>
            <w14:round/>
          </w14:textOutline>
        </w:rPr>
      </w:pPr>
    </w:p>
    <w:p w14:paraId="14C7A3E8" w14:textId="49E7C310" w:rsidR="00CF33D9" w:rsidDel="00FA0797" w:rsidRDefault="00CF33D9" w:rsidP="007F0FF0">
      <w:pPr>
        <w:spacing w:after="240" w:line="276" w:lineRule="auto"/>
        <w:rPr>
          <w:del w:id="350" w:author="Nick Joseph" w:date="2020-11-07T01:50:00Z"/>
          <w:rFonts w:ascii="Helvetica" w:hAnsi="Helvetica" w:cs="Helvetica"/>
          <w:sz w:val="24"/>
          <w:szCs w:val="24"/>
          <w14:textOutline w14:w="0" w14:cap="flat" w14:cmpd="sng" w14:algn="ctr">
            <w14:noFill/>
            <w14:prstDash w14:val="solid"/>
            <w14:round/>
          </w14:textOutline>
        </w:rPr>
      </w:pPr>
    </w:p>
    <w:p w14:paraId="67EA1C56" w14:textId="0F854E3E" w:rsidR="00CF33D9" w:rsidRDefault="00CF33D9" w:rsidP="007F0FF0">
      <w:pPr>
        <w:spacing w:after="240" w:line="276" w:lineRule="auto"/>
        <w:rPr>
          <w:rFonts w:ascii="Helvetica" w:hAnsi="Helvetica" w:cs="Helvetica"/>
          <w:sz w:val="24"/>
          <w:szCs w:val="24"/>
          <w14:textOutline w14:w="0" w14:cap="flat" w14:cmpd="sng" w14:algn="ctr">
            <w14:noFill/>
            <w14:prstDash w14:val="solid"/>
            <w14:round/>
          </w14:textOutline>
        </w:rPr>
      </w:pPr>
    </w:p>
    <w:p w14:paraId="5B4A1703" w14:textId="3D2D5B50" w:rsidR="000A4D38" w:rsidRPr="000A4D38" w:rsidRDefault="00CF33D9" w:rsidP="000A4D38">
      <w:pPr>
        <w:pStyle w:val="ListParagraph"/>
        <w:numPr>
          <w:ilvl w:val="0"/>
          <w:numId w:val="2"/>
        </w:numPr>
        <w:spacing w:after="240" w:line="240" w:lineRule="auto"/>
        <w:rPr>
          <w:rFonts w:ascii="Helvetica" w:hAnsi="Helvetica" w:cs="Helvetica"/>
          <w:b/>
          <w:bCs/>
          <w:color w:val="538135" w:themeColor="accent6" w:themeShade="BF"/>
          <w:sz w:val="36"/>
          <w:szCs w:val="36"/>
          <w14:textOutline w14:w="0" w14:cap="flat" w14:cmpd="sng" w14:algn="ctr">
            <w14:noFill/>
            <w14:prstDash w14:val="solid"/>
            <w14:round/>
          </w14:textOutline>
        </w:rPr>
      </w:pPr>
      <w:r>
        <w:rPr>
          <w:rFonts w:ascii="Helvetica" w:hAnsi="Helvetica" w:cs="Helvetica"/>
          <w:b/>
          <w:bCs/>
          <w:color w:val="538135" w:themeColor="accent6" w:themeShade="BF"/>
          <w:sz w:val="36"/>
          <w:szCs w:val="36"/>
          <w14:textOutline w14:w="0" w14:cap="flat" w14:cmpd="sng" w14:algn="ctr">
            <w14:noFill/>
            <w14:prstDash w14:val="solid"/>
            <w14:round/>
          </w14:textOutline>
        </w:rPr>
        <w:lastRenderedPageBreak/>
        <w:t>Requirements Definition</w:t>
      </w:r>
    </w:p>
    <w:p w14:paraId="10D5E227" w14:textId="73B935FE" w:rsidR="00CF33D9" w:rsidRDefault="000A4D38" w:rsidP="000A4D38">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sidRPr="000A4D38">
        <w:rPr>
          <w:rFonts w:ascii="Helvetica" w:hAnsi="Helvetica" w:cs="Helvetica"/>
          <w:b/>
          <w:bCs/>
          <w:color w:val="538135" w:themeColor="accent6" w:themeShade="BF"/>
          <w:sz w:val="32"/>
          <w:szCs w:val="32"/>
          <w14:textOutline w14:w="0" w14:cap="flat" w14:cmpd="sng" w14:algn="ctr">
            <w14:noFill/>
            <w14:prstDash w14:val="solid"/>
            <w14:round/>
          </w14:textOutline>
        </w:rPr>
        <w:t xml:space="preserve">4.1 </w:t>
      </w:r>
      <w:r w:rsidR="00CF33D9" w:rsidRPr="000A4D38">
        <w:rPr>
          <w:rFonts w:ascii="Helvetica" w:hAnsi="Helvetica" w:cs="Helvetica"/>
          <w:b/>
          <w:bCs/>
          <w:color w:val="538135" w:themeColor="accent6" w:themeShade="BF"/>
          <w:sz w:val="32"/>
          <w:szCs w:val="32"/>
          <w14:textOutline w14:w="0" w14:cap="flat" w14:cmpd="sng" w14:algn="ctr">
            <w14:noFill/>
            <w14:prstDash w14:val="solid"/>
            <w14:round/>
          </w14:textOutline>
        </w:rPr>
        <w:t>Introduction</w:t>
      </w:r>
    </w:p>
    <w:p w14:paraId="235957D9" w14:textId="21F8B06D" w:rsidR="00FF1D09" w:rsidRPr="00FF1D09" w:rsidRDefault="00FF1D09" w:rsidP="000A4D38">
      <w:pPr>
        <w:spacing w:after="240" w:line="240" w:lineRule="auto"/>
        <w:rPr>
          <w:rFonts w:ascii="Helvetica" w:hAnsi="Helvetica" w:cs="Helvetica"/>
          <w:color w:val="538135" w:themeColor="accent6" w:themeShade="BF"/>
          <w:sz w:val="32"/>
          <w:szCs w:val="32"/>
          <w14:textOutline w14:w="0" w14:cap="flat" w14:cmpd="sng" w14:algn="ctr">
            <w14:noFill/>
            <w14:prstDash w14:val="solid"/>
            <w14:round/>
          </w14:textOutline>
        </w:rPr>
      </w:pPr>
      <w:r>
        <w:rPr>
          <w:rFonts w:ascii="Helvetica" w:hAnsi="Helvetica" w:cs="Helvetica"/>
          <w:b/>
          <w:bCs/>
          <w:color w:val="538135" w:themeColor="accent6" w:themeShade="BF"/>
          <w:sz w:val="32"/>
          <w:szCs w:val="32"/>
          <w14:textOutline w14:w="0" w14:cap="flat" w14:cmpd="sng" w14:algn="ctr">
            <w14:noFill/>
            <w14:prstDash w14:val="solid"/>
            <w14:round/>
          </w14:textOutline>
        </w:rPr>
        <w:tab/>
      </w:r>
      <w:r w:rsidRPr="00FF1D09">
        <w:rPr>
          <w:rFonts w:ascii="Helvetica" w:hAnsi="Helvetica" w:cs="Helvetica"/>
          <w:sz w:val="24"/>
          <w:szCs w:val="24"/>
          <w14:textOutline w14:w="0" w14:cap="flat" w14:cmpd="sng" w14:algn="ctr">
            <w14:noFill/>
            <w14:prstDash w14:val="solid"/>
            <w14:round/>
          </w14:textOutline>
        </w:rPr>
        <w:t>This section of the proposal lists the functional, data</w:t>
      </w:r>
      <w:ins w:id="351" w:author="Nick Joseph" w:date="2020-11-02T19:20:00Z">
        <w:r w:rsidR="003D0001">
          <w:rPr>
            <w:rFonts w:ascii="Helvetica" w:hAnsi="Helvetica" w:cs="Helvetica"/>
            <w:sz w:val="24"/>
            <w:szCs w:val="24"/>
            <w14:textOutline w14:w="0" w14:cap="flat" w14:cmpd="sng" w14:algn="ctr">
              <w14:noFill/>
              <w14:prstDash w14:val="solid"/>
              <w14:round/>
            </w14:textOutline>
          </w:rPr>
          <w:t>,</w:t>
        </w:r>
      </w:ins>
      <w:r w:rsidRPr="00FF1D09">
        <w:rPr>
          <w:rFonts w:ascii="Helvetica" w:hAnsi="Helvetica" w:cs="Helvetica"/>
          <w:sz w:val="24"/>
          <w:szCs w:val="24"/>
          <w14:textOutline w14:w="0" w14:cap="flat" w14:cmpd="sng" w14:algn="ctr">
            <w14:noFill/>
            <w14:prstDash w14:val="solid"/>
            <w14:round/>
          </w14:textOutline>
        </w:rPr>
        <w:t xml:space="preserve"> and non</w:t>
      </w:r>
      <w:ins w:id="352" w:author="Nick Joseph" w:date="2020-11-02T19:20:00Z">
        <w:r w:rsidR="003D0001">
          <w:rPr>
            <w:rFonts w:ascii="Helvetica" w:hAnsi="Helvetica" w:cs="Helvetica"/>
            <w:sz w:val="24"/>
            <w:szCs w:val="24"/>
            <w14:textOutline w14:w="0" w14:cap="flat" w14:cmpd="sng" w14:algn="ctr">
              <w14:noFill/>
              <w14:prstDash w14:val="solid"/>
              <w14:round/>
            </w14:textOutline>
          </w:rPr>
          <w:t>-</w:t>
        </w:r>
      </w:ins>
      <w:r w:rsidRPr="00FF1D09">
        <w:rPr>
          <w:rFonts w:ascii="Helvetica" w:hAnsi="Helvetica" w:cs="Helvetica"/>
          <w:sz w:val="24"/>
          <w:szCs w:val="24"/>
          <w14:textOutline w14:w="0" w14:cap="flat" w14:cmpd="sng" w14:algn="ctr">
            <w14:noFill/>
            <w14:prstDash w14:val="solid"/>
            <w14:round/>
          </w14:textOutline>
        </w:rPr>
        <w:t>functional requirements of the application.</w:t>
      </w:r>
      <w:r>
        <w:rPr>
          <w:rFonts w:ascii="Helvetica" w:hAnsi="Helvetica" w:cs="Helvetica"/>
          <w:sz w:val="24"/>
          <w:szCs w:val="24"/>
          <w14:textOutline w14:w="0" w14:cap="flat" w14:cmpd="sng" w14:algn="ctr">
            <w14:noFill/>
            <w14:prstDash w14:val="solid"/>
            <w14:round/>
          </w14:textOutline>
        </w:rPr>
        <w:t xml:space="preserve"> A functional requirement refers to the features, </w:t>
      </w:r>
      <w:r w:rsidR="009B7AA0">
        <w:rPr>
          <w:rFonts w:ascii="Helvetica" w:hAnsi="Helvetica" w:cs="Helvetica"/>
          <w:sz w:val="24"/>
          <w:szCs w:val="24"/>
          <w14:textOutline w14:w="0" w14:cap="flat" w14:cmpd="sng" w14:algn="ctr">
            <w14:noFill/>
            <w14:prstDash w14:val="solid"/>
            <w14:round/>
          </w14:textOutline>
        </w:rPr>
        <w:t>capabilities,</w:t>
      </w:r>
      <w:r>
        <w:rPr>
          <w:rFonts w:ascii="Helvetica" w:hAnsi="Helvetica" w:cs="Helvetica"/>
          <w:sz w:val="24"/>
          <w:szCs w:val="24"/>
          <w14:textOutline w14:w="0" w14:cap="flat" w14:cmpd="sng" w14:algn="ctr">
            <w14:noFill/>
            <w14:prstDash w14:val="solid"/>
            <w14:round/>
          </w14:textOutline>
        </w:rPr>
        <w:t xml:space="preserve"> and security of the application. Data requirements </w:t>
      </w:r>
      <w:r w:rsidR="009B7AA0">
        <w:rPr>
          <w:rFonts w:ascii="Helvetica" w:hAnsi="Helvetica" w:cs="Helvetica"/>
          <w:sz w:val="24"/>
          <w:szCs w:val="24"/>
          <w14:textOutline w14:w="0" w14:cap="flat" w14:cmpd="sng" w14:algn="ctr">
            <w14:noFill/>
            <w14:prstDash w14:val="solid"/>
            <w14:round/>
          </w14:textOutline>
        </w:rPr>
        <w:t>describe the data that the application needs to manage which includes inputting, outputting, and storing data. A non</w:t>
      </w:r>
      <w:ins w:id="353" w:author="Nick Joseph" w:date="2020-11-02T19:20:00Z">
        <w:r w:rsidR="003D0001">
          <w:rPr>
            <w:rFonts w:ascii="Helvetica" w:hAnsi="Helvetica" w:cs="Helvetica"/>
            <w:sz w:val="24"/>
            <w:szCs w:val="24"/>
            <w14:textOutline w14:w="0" w14:cap="flat" w14:cmpd="sng" w14:algn="ctr">
              <w14:noFill/>
              <w14:prstDash w14:val="solid"/>
              <w14:round/>
            </w14:textOutline>
          </w:rPr>
          <w:t>-</w:t>
        </w:r>
      </w:ins>
      <w:r w:rsidR="009B7AA0">
        <w:rPr>
          <w:rFonts w:ascii="Helvetica" w:hAnsi="Helvetica" w:cs="Helvetica"/>
          <w:sz w:val="24"/>
          <w:szCs w:val="24"/>
          <w14:textOutline w14:w="0" w14:cap="flat" w14:cmpd="sng" w14:algn="ctr">
            <w14:noFill/>
            <w14:prstDash w14:val="solid"/>
            <w14:round/>
          </w14:textOutline>
        </w:rPr>
        <w:t xml:space="preserve">functional requirement relates to the characteristics </w:t>
      </w:r>
      <w:del w:id="354" w:author="Nick Joseph" w:date="2020-11-02T19:21:00Z">
        <w:r w:rsidR="009B7AA0" w:rsidDel="003D0001">
          <w:rPr>
            <w:rFonts w:ascii="Helvetica" w:hAnsi="Helvetica" w:cs="Helvetica"/>
            <w:sz w:val="24"/>
            <w:szCs w:val="24"/>
            <w14:textOutline w14:w="0" w14:cap="flat" w14:cmpd="sng" w14:algn="ctr">
              <w14:noFill/>
              <w14:prstDash w14:val="solid"/>
              <w14:round/>
            </w14:textOutline>
          </w:rPr>
          <w:delText xml:space="preserve">to </w:delText>
        </w:r>
      </w:del>
      <w:ins w:id="355" w:author="Nick Joseph" w:date="2020-11-02T19:21:00Z">
        <w:r w:rsidR="003D0001">
          <w:rPr>
            <w:rFonts w:ascii="Helvetica" w:hAnsi="Helvetica" w:cs="Helvetica"/>
            <w:sz w:val="24"/>
            <w:szCs w:val="24"/>
            <w14:textOutline w14:w="0" w14:cap="flat" w14:cmpd="sng" w14:algn="ctr">
              <w14:noFill/>
              <w14:prstDash w14:val="solid"/>
              <w14:round/>
            </w14:textOutline>
          </w:rPr>
          <w:t xml:space="preserve">of </w:t>
        </w:r>
      </w:ins>
      <w:r w:rsidR="009B7AA0">
        <w:rPr>
          <w:rFonts w:ascii="Helvetica" w:hAnsi="Helvetica" w:cs="Helvetica"/>
          <w:sz w:val="24"/>
          <w:szCs w:val="24"/>
          <w14:textOutline w14:w="0" w14:cap="flat" w14:cmpd="sng" w14:algn="ctr">
            <w14:noFill/>
            <w14:prstDash w14:val="solid"/>
            <w14:round/>
          </w14:textOutline>
        </w:rPr>
        <w:t xml:space="preserve">the application such as </w:t>
      </w:r>
      <w:del w:id="356" w:author="Nick Joseph" w:date="2020-11-02T19:21:00Z">
        <w:r w:rsidR="009B7AA0" w:rsidDel="003D0001">
          <w:rPr>
            <w:rFonts w:ascii="Helvetica" w:hAnsi="Helvetica" w:cs="Helvetica"/>
            <w:sz w:val="24"/>
            <w:szCs w:val="24"/>
            <w14:textOutline w14:w="0" w14:cap="flat" w14:cmpd="sng" w14:algn="ctr">
              <w14:noFill/>
              <w14:prstDash w14:val="solid"/>
              <w14:round/>
            </w14:textOutline>
          </w:rPr>
          <w:delText xml:space="preserve">the </w:delText>
        </w:r>
      </w:del>
      <w:r w:rsidR="009B7AA0">
        <w:rPr>
          <w:rFonts w:ascii="Helvetica" w:hAnsi="Helvetica" w:cs="Helvetica"/>
          <w:sz w:val="24"/>
          <w:szCs w:val="24"/>
          <w14:textOutline w14:w="0" w14:cap="flat" w14:cmpd="sng" w14:algn="ctr">
            <w14:noFill/>
            <w14:prstDash w14:val="solid"/>
            <w14:round/>
          </w14:textOutline>
        </w:rPr>
        <w:t xml:space="preserve">performance and reliability. </w:t>
      </w:r>
      <w:r w:rsidR="00624B26">
        <w:rPr>
          <w:rFonts w:ascii="Helvetica" w:hAnsi="Helvetica" w:cs="Helvetica"/>
          <w:sz w:val="24"/>
          <w:szCs w:val="24"/>
          <w14:textOutline w14:w="0" w14:cap="flat" w14:cmpd="sng" w14:algn="ctr">
            <w14:noFill/>
            <w14:prstDash w14:val="solid"/>
            <w14:round/>
          </w14:textOutline>
        </w:rPr>
        <w:t>The information below lists what requirements each section presents.</w:t>
      </w:r>
    </w:p>
    <w:p w14:paraId="772113EC" w14:textId="183EC60F" w:rsidR="00CF33D9" w:rsidRDefault="000A4D38" w:rsidP="000A4D38">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sidRPr="000A4D38">
        <w:rPr>
          <w:rFonts w:ascii="Helvetica" w:hAnsi="Helvetica" w:cs="Helvetica"/>
          <w:b/>
          <w:bCs/>
          <w:color w:val="538135" w:themeColor="accent6" w:themeShade="BF"/>
          <w:sz w:val="32"/>
          <w:szCs w:val="32"/>
          <w14:textOutline w14:w="0" w14:cap="flat" w14:cmpd="sng" w14:algn="ctr">
            <w14:noFill/>
            <w14:prstDash w14:val="solid"/>
            <w14:round/>
          </w14:textOutline>
        </w:rPr>
        <w:t xml:space="preserve">4.2 </w:t>
      </w:r>
      <w:r w:rsidR="00CF33D9" w:rsidRPr="000A4D38">
        <w:rPr>
          <w:rFonts w:ascii="Helvetica" w:hAnsi="Helvetica" w:cs="Helvetica"/>
          <w:b/>
          <w:bCs/>
          <w:color w:val="538135" w:themeColor="accent6" w:themeShade="BF"/>
          <w:sz w:val="32"/>
          <w:szCs w:val="32"/>
          <w14:textOutline w14:w="0" w14:cap="flat" w14:cmpd="sng" w14:algn="ctr">
            <w14:noFill/>
            <w14:prstDash w14:val="solid"/>
            <w14:round/>
          </w14:textOutline>
        </w:rPr>
        <w:t>Functional Requirements</w:t>
      </w:r>
    </w:p>
    <w:p w14:paraId="3B40EDE3" w14:textId="1C2FA370" w:rsidR="00624B26" w:rsidRPr="00E454E1" w:rsidRDefault="00CD0191" w:rsidP="000A4D38">
      <w:pPr>
        <w:spacing w:after="240" w:line="240" w:lineRule="auto"/>
        <w:rPr>
          <w:rFonts w:ascii="Helvetica" w:hAnsi="Helvetica" w:cs="Helvetica"/>
          <w:b/>
          <w:bCs/>
          <w:sz w:val="24"/>
          <w:szCs w:val="24"/>
          <w14:textOutline w14:w="0" w14:cap="flat" w14:cmpd="sng" w14:algn="ctr">
            <w14:noFill/>
            <w14:prstDash w14:val="solid"/>
            <w14:round/>
          </w14:textOutline>
        </w:rPr>
      </w:pPr>
      <w:r w:rsidRPr="00E454E1">
        <w:rPr>
          <w:rFonts w:ascii="Helvetica" w:hAnsi="Helvetica" w:cs="Helvetica"/>
          <w:b/>
          <w:bCs/>
          <w:sz w:val="24"/>
          <w:szCs w:val="24"/>
          <w14:textOutline w14:w="0" w14:cap="flat" w14:cmpd="sng" w14:algn="ctr">
            <w14:noFill/>
            <w14:prstDash w14:val="solid"/>
            <w14:round/>
          </w14:textOutline>
        </w:rPr>
        <w:t>1. Functional Requirements for the customer</w:t>
      </w:r>
      <w:r w:rsidR="00E454E1" w:rsidRPr="00E454E1">
        <w:rPr>
          <w:rFonts w:ascii="Helvetica" w:hAnsi="Helvetica" w:cs="Helvetica"/>
          <w:b/>
          <w:bCs/>
          <w:sz w:val="24"/>
          <w:szCs w:val="24"/>
          <w14:textOutline w14:w="0" w14:cap="flat" w14:cmpd="sng" w14:algn="ctr">
            <w14:noFill/>
            <w14:prstDash w14:val="solid"/>
            <w14:round/>
          </w14:textOutline>
        </w:rPr>
        <w:t>.</w:t>
      </w:r>
    </w:p>
    <w:p w14:paraId="7154E5E0" w14:textId="5EE6E8BD" w:rsidR="00CD0191" w:rsidRPr="00CD0191" w:rsidRDefault="00CD0191" w:rsidP="00705F35">
      <w:pPr>
        <w:pStyle w:val="ListParagraph"/>
        <w:numPr>
          <w:ilvl w:val="0"/>
          <w:numId w:val="20"/>
        </w:numPr>
        <w:spacing w:after="240" w:line="276" w:lineRule="auto"/>
        <w:rPr>
          <w:rFonts w:ascii="Helvetica" w:hAnsi="Helvetica" w:cs="Helvetica"/>
          <w:sz w:val="24"/>
          <w:szCs w:val="24"/>
          <w14:textOutline w14:w="0" w14:cap="flat" w14:cmpd="sng" w14:algn="ctr">
            <w14:noFill/>
            <w14:prstDash w14:val="solid"/>
            <w14:round/>
          </w14:textOutline>
        </w:rPr>
      </w:pPr>
      <w:r w:rsidRPr="00CD0191">
        <w:rPr>
          <w:rFonts w:ascii="Helvetica" w:hAnsi="Helvetica" w:cs="Helvetica"/>
          <w:sz w:val="24"/>
          <w:szCs w:val="24"/>
          <w14:textOutline w14:w="0" w14:cap="flat" w14:cmpd="sng" w14:algn="ctr">
            <w14:noFill/>
            <w14:prstDash w14:val="solid"/>
            <w14:round/>
          </w14:textOutline>
        </w:rPr>
        <w:t xml:space="preserve">Customers must make an account using their email and a created password to log in </w:t>
      </w:r>
      <w:ins w:id="357" w:author="Nick Joseph" w:date="2020-11-02T19:21:00Z">
        <w:r w:rsidR="003D0001">
          <w:rPr>
            <w:rFonts w:ascii="Helvetica" w:hAnsi="Helvetica" w:cs="Helvetica"/>
            <w:sz w:val="24"/>
            <w:szCs w:val="24"/>
            <w14:textOutline w14:w="0" w14:cap="flat" w14:cmpd="sng" w14:algn="ctr">
              <w14:noFill/>
              <w14:prstDash w14:val="solid"/>
              <w14:round/>
            </w14:textOutline>
          </w:rPr>
          <w:t xml:space="preserve">to </w:t>
        </w:r>
      </w:ins>
      <w:r w:rsidRPr="00CD0191">
        <w:rPr>
          <w:rFonts w:ascii="Helvetica" w:hAnsi="Helvetica" w:cs="Helvetica"/>
          <w:sz w:val="24"/>
          <w:szCs w:val="24"/>
          <w14:textOutline w14:w="0" w14:cap="flat" w14:cmpd="sng" w14:algn="ctr">
            <w14:noFill/>
            <w14:prstDash w14:val="solid"/>
            <w14:round/>
          </w14:textOutline>
        </w:rPr>
        <w:t>the application. They are given a choice to save their information during the log</w:t>
      </w:r>
      <w:del w:id="358" w:author="Nick Joseph" w:date="2020-11-02T19:21:00Z">
        <w:r w:rsidRPr="00CD0191" w:rsidDel="003D0001">
          <w:rPr>
            <w:rFonts w:ascii="Helvetica" w:hAnsi="Helvetica" w:cs="Helvetica"/>
            <w:sz w:val="24"/>
            <w:szCs w:val="24"/>
            <w14:textOutline w14:w="0" w14:cap="flat" w14:cmpd="sng" w14:algn="ctr">
              <w14:noFill/>
              <w14:prstDash w14:val="solid"/>
              <w14:round/>
            </w14:textOutline>
          </w:rPr>
          <w:delText xml:space="preserve"> </w:delText>
        </w:r>
      </w:del>
      <w:r w:rsidRPr="00CD0191">
        <w:rPr>
          <w:rFonts w:ascii="Helvetica" w:hAnsi="Helvetica" w:cs="Helvetica"/>
          <w:sz w:val="24"/>
          <w:szCs w:val="24"/>
          <w14:textOutline w14:w="0" w14:cap="flat" w14:cmpd="sng" w14:algn="ctr">
            <w14:noFill/>
            <w14:prstDash w14:val="solid"/>
            <w14:round/>
          </w14:textOutline>
        </w:rPr>
        <w:t>in process.</w:t>
      </w:r>
    </w:p>
    <w:p w14:paraId="57842E73" w14:textId="0A1C8863" w:rsidR="00CD0191" w:rsidRDefault="00CD0191" w:rsidP="00705F35">
      <w:pPr>
        <w:pStyle w:val="ListParagraph"/>
        <w:numPr>
          <w:ilvl w:val="0"/>
          <w:numId w:val="20"/>
        </w:numPr>
        <w:spacing w:after="240" w:line="276" w:lineRule="auto"/>
        <w:rPr>
          <w:ins w:id="359" w:author="Nick Joseph" w:date="2020-11-08T00:50:00Z"/>
          <w:rFonts w:ascii="Helvetica" w:hAnsi="Helvetica" w:cs="Helvetica"/>
          <w:sz w:val="24"/>
          <w:szCs w:val="24"/>
          <w14:textOutline w14:w="0" w14:cap="flat" w14:cmpd="sng" w14:algn="ctr">
            <w14:noFill/>
            <w14:prstDash w14:val="solid"/>
            <w14:round/>
          </w14:textOutline>
        </w:rPr>
      </w:pPr>
      <w:r w:rsidRPr="00CD0191">
        <w:rPr>
          <w:rFonts w:ascii="Helvetica" w:hAnsi="Helvetica" w:cs="Helvetica"/>
          <w:sz w:val="24"/>
          <w:szCs w:val="24"/>
          <w14:textOutline w14:w="0" w14:cap="flat" w14:cmpd="sng" w14:algn="ctr">
            <w14:noFill/>
            <w14:prstDash w14:val="solid"/>
            <w14:round/>
          </w14:textOutline>
        </w:rPr>
        <w:t xml:space="preserve">Customers must be able to select a grocery store of their choice and save it as their preference. </w:t>
      </w:r>
    </w:p>
    <w:p w14:paraId="03A8F9C3" w14:textId="0F287E6F" w:rsidR="00000F2A" w:rsidRDefault="00000F2A" w:rsidP="00705F35">
      <w:pPr>
        <w:pStyle w:val="ListParagraph"/>
        <w:numPr>
          <w:ilvl w:val="0"/>
          <w:numId w:val="20"/>
        </w:numPr>
        <w:spacing w:after="240" w:line="276" w:lineRule="auto"/>
        <w:rPr>
          <w:rFonts w:ascii="Helvetica" w:hAnsi="Helvetica" w:cs="Helvetica"/>
          <w:sz w:val="24"/>
          <w:szCs w:val="24"/>
          <w14:textOutline w14:w="0" w14:cap="flat" w14:cmpd="sng" w14:algn="ctr">
            <w14:noFill/>
            <w14:prstDash w14:val="solid"/>
            <w14:round/>
          </w14:textOutline>
        </w:rPr>
      </w:pPr>
      <w:ins w:id="360" w:author="Nick Joseph" w:date="2020-11-08T00:50:00Z">
        <w:r>
          <w:rPr>
            <w:rFonts w:ascii="Helvetica" w:hAnsi="Helvetica" w:cs="Helvetica"/>
            <w:sz w:val="24"/>
            <w:szCs w:val="24"/>
            <w14:textOutline w14:w="0" w14:cap="flat" w14:cmpd="sng" w14:algn="ctr">
              <w14:noFill/>
              <w14:prstDash w14:val="solid"/>
              <w14:round/>
            </w14:textOutline>
          </w:rPr>
          <w:t xml:space="preserve">Customers must be able to </w:t>
        </w:r>
      </w:ins>
      <w:ins w:id="361" w:author="Nick Joseph" w:date="2020-11-08T00:51:00Z">
        <w:r>
          <w:rPr>
            <w:rFonts w:ascii="Helvetica" w:hAnsi="Helvetica" w:cs="Helvetica"/>
            <w:sz w:val="24"/>
            <w:szCs w:val="24"/>
            <w14:textOutline w14:w="0" w14:cap="flat" w14:cmpd="sng" w14:algn="ctr">
              <w14:noFill/>
              <w14:prstDash w14:val="solid"/>
              <w14:round/>
            </w14:textOutline>
          </w:rPr>
          <w:t>look at previous items bought. This allows ease of access to favorite items bought.</w:t>
        </w:r>
      </w:ins>
    </w:p>
    <w:p w14:paraId="2F3E5211" w14:textId="5B7B856E" w:rsidR="00CD0191" w:rsidRDefault="00CD0191" w:rsidP="00705F35">
      <w:pPr>
        <w:pStyle w:val="ListParagraph"/>
        <w:numPr>
          <w:ilvl w:val="0"/>
          <w:numId w:val="20"/>
        </w:numPr>
        <w:spacing w:after="240" w:line="276"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 xml:space="preserve">Customers must be able to pay for </w:t>
      </w:r>
      <w:del w:id="362" w:author="Nick Joseph" w:date="2020-11-02T19:21:00Z">
        <w:r w:rsidDel="003D0001">
          <w:rPr>
            <w:rFonts w:ascii="Helvetica" w:hAnsi="Helvetica" w:cs="Helvetica"/>
            <w:sz w:val="24"/>
            <w:szCs w:val="24"/>
            <w14:textOutline w14:w="0" w14:cap="flat" w14:cmpd="sng" w14:algn="ctr">
              <w14:noFill/>
              <w14:prstDash w14:val="solid"/>
              <w14:round/>
            </w14:textOutline>
          </w:rPr>
          <w:delText xml:space="preserve">the </w:delText>
        </w:r>
      </w:del>
      <w:r>
        <w:rPr>
          <w:rFonts w:ascii="Helvetica" w:hAnsi="Helvetica" w:cs="Helvetica"/>
          <w:sz w:val="24"/>
          <w:szCs w:val="24"/>
          <w14:textOutline w14:w="0" w14:cap="flat" w14:cmpd="sng" w14:algn="ctr">
            <w14:noFill/>
            <w14:prstDash w14:val="solid"/>
            <w14:round/>
          </w14:textOutline>
        </w:rPr>
        <w:t>groceries in different ways.</w:t>
      </w:r>
      <w:r w:rsidR="00E454E1">
        <w:rPr>
          <w:rFonts w:ascii="Helvetica" w:hAnsi="Helvetica" w:cs="Helvetica"/>
          <w:sz w:val="24"/>
          <w:szCs w:val="24"/>
          <w14:textOutline w14:w="0" w14:cap="flat" w14:cmpd="sng" w14:algn="ctr">
            <w14:noFill/>
            <w14:prstDash w14:val="solid"/>
            <w14:round/>
          </w14:textOutline>
        </w:rPr>
        <w:t xml:space="preserve"> For example, </w:t>
      </w:r>
      <w:r w:rsidR="00EF4B01">
        <w:rPr>
          <w:rFonts w:ascii="Helvetica" w:hAnsi="Helvetica" w:cs="Helvetica"/>
          <w:sz w:val="24"/>
          <w:szCs w:val="24"/>
          <w14:textOutline w14:w="0" w14:cap="flat" w14:cmpd="sng" w14:algn="ctr">
            <w14:noFill/>
            <w14:prstDash w14:val="solid"/>
            <w14:round/>
          </w14:textOutline>
        </w:rPr>
        <w:t>Apple Pay</w:t>
      </w:r>
      <w:r w:rsidR="00E454E1">
        <w:rPr>
          <w:rFonts w:ascii="Helvetica" w:hAnsi="Helvetica" w:cs="Helvetica"/>
          <w:sz w:val="24"/>
          <w:szCs w:val="24"/>
          <w14:textOutline w14:w="0" w14:cap="flat" w14:cmpd="sng" w14:algn="ctr">
            <w14:noFill/>
            <w14:prstDash w14:val="solid"/>
            <w14:round/>
          </w14:textOutline>
        </w:rPr>
        <w:t xml:space="preserve">, </w:t>
      </w:r>
      <w:r w:rsidR="00EF4B01">
        <w:rPr>
          <w:rFonts w:ascii="Helvetica" w:hAnsi="Helvetica" w:cs="Helvetica"/>
          <w:sz w:val="24"/>
          <w:szCs w:val="24"/>
          <w14:textOutline w14:w="0" w14:cap="flat" w14:cmpd="sng" w14:algn="ctr">
            <w14:noFill/>
            <w14:prstDash w14:val="solid"/>
            <w14:round/>
          </w14:textOutline>
        </w:rPr>
        <w:t>PayPal</w:t>
      </w:r>
      <w:r w:rsidR="00E454E1">
        <w:rPr>
          <w:rFonts w:ascii="Helvetica" w:hAnsi="Helvetica" w:cs="Helvetica"/>
          <w:sz w:val="24"/>
          <w:szCs w:val="24"/>
          <w14:textOutline w14:w="0" w14:cap="flat" w14:cmpd="sng" w14:algn="ctr">
            <w14:noFill/>
            <w14:prstDash w14:val="solid"/>
            <w14:round/>
          </w14:textOutline>
        </w:rPr>
        <w:t>, and Credit/Debit card. The application should also ask the customer if they would like to save their payment information for easy access.</w:t>
      </w:r>
    </w:p>
    <w:p w14:paraId="4757D957" w14:textId="26826F99" w:rsidR="00E454E1" w:rsidRDefault="00E454E1" w:rsidP="00705F35">
      <w:pPr>
        <w:pStyle w:val="ListParagraph"/>
        <w:numPr>
          <w:ilvl w:val="0"/>
          <w:numId w:val="20"/>
        </w:numPr>
        <w:spacing w:after="240" w:line="276" w:lineRule="auto"/>
        <w:rPr>
          <w:rFonts w:ascii="Helvetica" w:hAnsi="Helvetica" w:cs="Helvetica"/>
          <w:sz w:val="24"/>
          <w:szCs w:val="24"/>
          <w14:textOutline w14:w="0" w14:cap="flat" w14:cmpd="sng" w14:algn="ctr">
            <w14:noFill/>
            <w14:prstDash w14:val="solid"/>
            <w14:round/>
          </w14:textOutline>
        </w:rPr>
      </w:pPr>
      <w:r>
        <w:rPr>
          <w:rFonts w:ascii="Helvetica" w:hAnsi="Helvetica" w:cs="Helvetica"/>
          <w:sz w:val="24"/>
          <w:szCs w:val="24"/>
          <w14:textOutline w14:w="0" w14:cap="flat" w14:cmpd="sng" w14:algn="ctr">
            <w14:noFill/>
            <w14:prstDash w14:val="solid"/>
            <w14:round/>
          </w14:textOutline>
        </w:rPr>
        <w:t xml:space="preserve">Customers must be able to </w:t>
      </w:r>
      <w:ins w:id="363" w:author="Nick Joseph" w:date="2020-11-07T02:06:00Z">
        <w:r w:rsidR="00716467">
          <w:rPr>
            <w:rFonts w:ascii="Helvetica" w:hAnsi="Helvetica" w:cs="Helvetica"/>
            <w:sz w:val="24"/>
            <w:szCs w:val="24"/>
            <w14:textOutline w14:w="0" w14:cap="flat" w14:cmpd="sng" w14:algn="ctr">
              <w14:noFill/>
              <w14:prstDash w14:val="solid"/>
              <w14:round/>
            </w14:textOutline>
          </w:rPr>
          <w:t xml:space="preserve">pick </w:t>
        </w:r>
      </w:ins>
      <w:r>
        <w:rPr>
          <w:rFonts w:ascii="Helvetica" w:hAnsi="Helvetica" w:cs="Helvetica"/>
          <w:sz w:val="24"/>
          <w:szCs w:val="24"/>
          <w14:textOutline w14:w="0" w14:cap="flat" w14:cmpd="sng" w14:algn="ctr">
            <w14:noFill/>
            <w14:prstDash w14:val="solid"/>
            <w14:round/>
          </w14:textOutline>
        </w:rPr>
        <w:t>a delivery time from a pool of delivery windows.</w:t>
      </w:r>
    </w:p>
    <w:p w14:paraId="6862983A" w14:textId="6A9DCEBC" w:rsidR="00E454E1" w:rsidRPr="00E454E1" w:rsidRDefault="00E454E1" w:rsidP="00E454E1">
      <w:pPr>
        <w:spacing w:after="240" w:line="240" w:lineRule="auto"/>
        <w:rPr>
          <w:rFonts w:ascii="Helvetica" w:hAnsi="Helvetica" w:cs="Helvetica"/>
          <w:b/>
          <w:bCs/>
          <w:sz w:val="24"/>
          <w:szCs w:val="24"/>
          <w14:textOutline w14:w="0" w14:cap="flat" w14:cmpd="sng" w14:algn="ctr">
            <w14:noFill/>
            <w14:prstDash w14:val="solid"/>
            <w14:round/>
          </w14:textOutline>
        </w:rPr>
      </w:pPr>
      <w:r w:rsidRPr="00E454E1">
        <w:rPr>
          <w:rFonts w:ascii="Helvetica" w:hAnsi="Helvetica" w:cs="Helvetica"/>
          <w:b/>
          <w:bCs/>
          <w:sz w:val="24"/>
          <w:szCs w:val="24"/>
          <w14:textOutline w14:w="0" w14:cap="flat" w14:cmpd="sng" w14:algn="ctr">
            <w14:noFill/>
            <w14:prstDash w14:val="solid"/>
            <w14:round/>
          </w14:textOutline>
        </w:rPr>
        <w:t>2. Functional Requirements for the application.</w:t>
      </w:r>
    </w:p>
    <w:p w14:paraId="4310F456" w14:textId="74724783" w:rsidR="00E454E1" w:rsidRPr="00043D71" w:rsidRDefault="00015DC6" w:rsidP="00705F35">
      <w:pPr>
        <w:pStyle w:val="ListParagraph"/>
        <w:numPr>
          <w:ilvl w:val="0"/>
          <w:numId w:val="21"/>
        </w:numPr>
        <w:spacing w:after="240" w:line="276" w:lineRule="auto"/>
        <w:rPr>
          <w:rFonts w:ascii="Helvetica" w:hAnsi="Helvetica" w:cs="Helvetica"/>
          <w:sz w:val="24"/>
          <w:szCs w:val="24"/>
          <w14:textOutline w14:w="0" w14:cap="flat" w14:cmpd="sng" w14:algn="ctr">
            <w14:noFill/>
            <w14:prstDash w14:val="solid"/>
            <w14:round/>
          </w14:textOutline>
        </w:rPr>
      </w:pPr>
      <w:r w:rsidRPr="00043D71">
        <w:rPr>
          <w:rFonts w:ascii="Helvetica" w:hAnsi="Helvetica" w:cs="Helvetica"/>
          <w:sz w:val="24"/>
          <w:szCs w:val="24"/>
          <w14:textOutline w14:w="0" w14:cap="flat" w14:cmpd="sng" w14:algn="ctr">
            <w14:noFill/>
            <w14:prstDash w14:val="solid"/>
            <w14:round/>
          </w14:textOutline>
        </w:rPr>
        <w:t>The application must request the customer for their location to search for grocery stores closest to them. After receiving the location, the application then lets the customer choose which store they prefer.</w:t>
      </w:r>
    </w:p>
    <w:p w14:paraId="2E8847B7" w14:textId="146F00AB" w:rsidR="00015DC6" w:rsidRPr="00043D71" w:rsidRDefault="00015DC6" w:rsidP="00705F35">
      <w:pPr>
        <w:pStyle w:val="ListParagraph"/>
        <w:numPr>
          <w:ilvl w:val="0"/>
          <w:numId w:val="21"/>
        </w:numPr>
        <w:spacing w:after="240" w:line="276" w:lineRule="auto"/>
        <w:rPr>
          <w:rFonts w:ascii="Helvetica" w:hAnsi="Helvetica" w:cs="Helvetica"/>
          <w:sz w:val="24"/>
          <w:szCs w:val="24"/>
          <w14:textOutline w14:w="0" w14:cap="flat" w14:cmpd="sng" w14:algn="ctr">
            <w14:noFill/>
            <w14:prstDash w14:val="solid"/>
            <w14:round/>
          </w14:textOutline>
        </w:rPr>
      </w:pPr>
      <w:r w:rsidRPr="00043D71">
        <w:rPr>
          <w:rFonts w:ascii="Helvetica" w:hAnsi="Helvetica" w:cs="Helvetica"/>
          <w:sz w:val="24"/>
          <w:szCs w:val="24"/>
          <w14:textOutline w14:w="0" w14:cap="flat" w14:cmpd="sng" w14:algn="ctr">
            <w14:noFill/>
            <w14:prstDash w14:val="solid"/>
            <w14:round/>
          </w14:textOutline>
        </w:rPr>
        <w:t xml:space="preserve">The application must display </w:t>
      </w:r>
      <w:r w:rsidR="001E521C" w:rsidRPr="00043D71">
        <w:rPr>
          <w:rFonts w:ascii="Helvetica" w:hAnsi="Helvetica" w:cs="Helvetica"/>
          <w:sz w:val="24"/>
          <w:szCs w:val="24"/>
          <w14:textOutline w14:w="0" w14:cap="flat" w14:cmpd="sng" w14:algn="ctr">
            <w14:noFill/>
            <w14:prstDash w14:val="solid"/>
            <w14:round/>
          </w14:textOutline>
        </w:rPr>
        <w:t>the available categories of items in a store, For example, dairy, fruits, and poultry. This way, it is easier for customers to search for their desired item</w:t>
      </w:r>
      <w:ins w:id="364" w:author="Nick Joseph" w:date="2020-11-02T19:21:00Z">
        <w:r w:rsidR="003D0001">
          <w:rPr>
            <w:rFonts w:ascii="Helvetica" w:hAnsi="Helvetica" w:cs="Helvetica"/>
            <w:sz w:val="24"/>
            <w:szCs w:val="24"/>
            <w14:textOutline w14:w="0" w14:cap="flat" w14:cmpd="sng" w14:algn="ctr">
              <w14:noFill/>
              <w14:prstDash w14:val="solid"/>
              <w14:round/>
            </w14:textOutline>
          </w:rPr>
          <w:t>s</w:t>
        </w:r>
      </w:ins>
      <w:r w:rsidR="001E521C" w:rsidRPr="00043D71">
        <w:rPr>
          <w:rFonts w:ascii="Helvetica" w:hAnsi="Helvetica" w:cs="Helvetica"/>
          <w:sz w:val="24"/>
          <w:szCs w:val="24"/>
          <w14:textOutline w14:w="0" w14:cap="flat" w14:cmpd="sng" w14:algn="ctr">
            <w14:noFill/>
            <w14:prstDash w14:val="solid"/>
            <w14:round/>
          </w14:textOutline>
        </w:rPr>
        <w:t>. The application should give suggestions to similar items if the item chose</w:t>
      </w:r>
      <w:del w:id="365" w:author="Nick Joseph" w:date="2020-11-02T19:21:00Z">
        <w:r w:rsidR="001E521C" w:rsidRPr="00043D71" w:rsidDel="003D0001">
          <w:rPr>
            <w:rFonts w:ascii="Helvetica" w:hAnsi="Helvetica" w:cs="Helvetica"/>
            <w:sz w:val="24"/>
            <w:szCs w:val="24"/>
            <w14:textOutline w14:w="0" w14:cap="flat" w14:cmpd="sng" w14:algn="ctr">
              <w14:noFill/>
              <w14:prstDash w14:val="solid"/>
              <w14:round/>
            </w14:textOutline>
          </w:rPr>
          <w:delText>n</w:delText>
        </w:r>
      </w:del>
      <w:r w:rsidR="001E521C" w:rsidRPr="00043D71">
        <w:rPr>
          <w:rFonts w:ascii="Helvetica" w:hAnsi="Helvetica" w:cs="Helvetica"/>
          <w:sz w:val="24"/>
          <w:szCs w:val="24"/>
          <w14:textOutline w14:w="0" w14:cap="flat" w14:cmpd="sng" w14:algn="ctr">
            <w14:noFill/>
            <w14:prstDash w14:val="solid"/>
            <w14:round/>
          </w14:textOutline>
        </w:rPr>
        <w:t xml:space="preserve"> is out of stock</w:t>
      </w:r>
      <w:r w:rsidR="00043D71" w:rsidRPr="00043D71">
        <w:rPr>
          <w:rFonts w:ascii="Helvetica" w:hAnsi="Helvetica" w:cs="Helvetica"/>
          <w:sz w:val="24"/>
          <w:szCs w:val="24"/>
          <w14:textOutline w14:w="0" w14:cap="flat" w14:cmpd="sng" w14:algn="ctr">
            <w14:noFill/>
            <w14:prstDash w14:val="solid"/>
            <w14:round/>
          </w14:textOutline>
        </w:rPr>
        <w:t>. The customer can also search for the item instead of going through a category.</w:t>
      </w:r>
    </w:p>
    <w:p w14:paraId="319E80A7" w14:textId="74FFF720" w:rsidR="001E521C" w:rsidRDefault="001E521C" w:rsidP="00705F35">
      <w:pPr>
        <w:pStyle w:val="ListParagraph"/>
        <w:numPr>
          <w:ilvl w:val="0"/>
          <w:numId w:val="21"/>
        </w:numPr>
        <w:spacing w:after="240" w:line="276" w:lineRule="auto"/>
        <w:rPr>
          <w:ins w:id="366" w:author="Nick Joseph" w:date="2020-11-07T02:07:00Z"/>
          <w:rFonts w:ascii="Helvetica" w:hAnsi="Helvetica" w:cs="Helvetica"/>
          <w:sz w:val="24"/>
          <w:szCs w:val="24"/>
          <w14:textOutline w14:w="0" w14:cap="flat" w14:cmpd="sng" w14:algn="ctr">
            <w14:noFill/>
            <w14:prstDash w14:val="solid"/>
            <w14:round/>
          </w14:textOutline>
        </w:rPr>
      </w:pPr>
      <w:r w:rsidRPr="00043D71">
        <w:rPr>
          <w:rFonts w:ascii="Helvetica" w:hAnsi="Helvetica" w:cs="Helvetica"/>
          <w:sz w:val="24"/>
          <w:szCs w:val="24"/>
          <w14:textOutline w14:w="0" w14:cap="flat" w14:cmpd="sng" w14:algn="ctr">
            <w14:noFill/>
            <w14:prstDash w14:val="solid"/>
            <w14:round/>
          </w14:textOutline>
        </w:rPr>
        <w:t>The application should assign the customer a driver to deliver their groceries. The customer can contact the driver</w:t>
      </w:r>
      <w:r w:rsidR="00043D71" w:rsidRPr="00043D71">
        <w:rPr>
          <w:rFonts w:ascii="Helvetica" w:hAnsi="Helvetica" w:cs="Helvetica"/>
          <w:sz w:val="24"/>
          <w:szCs w:val="24"/>
          <w14:textOutline w14:w="0" w14:cap="flat" w14:cmpd="sng" w14:algn="ctr">
            <w14:noFill/>
            <w14:prstDash w14:val="solid"/>
            <w14:round/>
          </w14:textOutline>
        </w:rPr>
        <w:t xml:space="preserve"> and vice versa.</w:t>
      </w:r>
    </w:p>
    <w:p w14:paraId="1AB88FD2" w14:textId="1F871F40" w:rsidR="00716467" w:rsidRDefault="00716467" w:rsidP="00705F35">
      <w:pPr>
        <w:pStyle w:val="ListParagraph"/>
        <w:numPr>
          <w:ilvl w:val="0"/>
          <w:numId w:val="21"/>
        </w:numPr>
        <w:spacing w:after="240" w:line="276" w:lineRule="auto"/>
        <w:rPr>
          <w:ins w:id="367" w:author="Nick Joseph" w:date="2020-11-08T00:54:00Z"/>
          <w:rFonts w:ascii="Helvetica" w:hAnsi="Helvetica" w:cs="Helvetica"/>
          <w:sz w:val="24"/>
          <w:szCs w:val="24"/>
          <w14:textOutline w14:w="0" w14:cap="flat" w14:cmpd="sng" w14:algn="ctr">
            <w14:noFill/>
            <w14:prstDash w14:val="solid"/>
            <w14:round/>
          </w14:textOutline>
        </w:rPr>
      </w:pPr>
      <w:ins w:id="368" w:author="Nick Joseph" w:date="2020-11-07T02:07:00Z">
        <w:r>
          <w:rPr>
            <w:rFonts w:ascii="Helvetica" w:hAnsi="Helvetica" w:cs="Helvetica"/>
            <w:sz w:val="24"/>
            <w:szCs w:val="24"/>
            <w14:textOutline w14:w="0" w14:cap="flat" w14:cmpd="sng" w14:algn="ctr">
              <w14:noFill/>
              <w14:prstDash w14:val="solid"/>
              <w14:round/>
            </w14:textOutline>
          </w:rPr>
          <w:t xml:space="preserve">The application must </w:t>
        </w:r>
      </w:ins>
      <w:ins w:id="369" w:author="Nick Joseph" w:date="2020-11-07T02:08:00Z">
        <w:r>
          <w:rPr>
            <w:rFonts w:ascii="Helvetica" w:hAnsi="Helvetica" w:cs="Helvetica"/>
            <w:sz w:val="24"/>
            <w:szCs w:val="24"/>
            <w14:textOutline w14:w="0" w14:cap="flat" w14:cmpd="sng" w14:algn="ctr">
              <w14:noFill/>
              <w14:prstDash w14:val="solid"/>
              <w14:round/>
            </w14:textOutline>
          </w:rPr>
          <w:t>provide a route for delivery with a built</w:t>
        </w:r>
      </w:ins>
      <w:ins w:id="370" w:author="Nick Joseph" w:date="2020-11-07T02:09:00Z">
        <w:r>
          <w:rPr>
            <w:rFonts w:ascii="Helvetica" w:hAnsi="Helvetica" w:cs="Helvetica"/>
            <w:sz w:val="24"/>
            <w:szCs w:val="24"/>
            <w14:textOutline w14:w="0" w14:cap="flat" w14:cmpd="sng" w14:algn="ctr">
              <w14:noFill/>
              <w14:prstDash w14:val="solid"/>
              <w14:round/>
            </w14:textOutline>
          </w:rPr>
          <w:t>-</w:t>
        </w:r>
      </w:ins>
      <w:ins w:id="371" w:author="Nick Joseph" w:date="2020-11-07T02:08:00Z">
        <w:r>
          <w:rPr>
            <w:rFonts w:ascii="Helvetica" w:hAnsi="Helvetica" w:cs="Helvetica"/>
            <w:sz w:val="24"/>
            <w:szCs w:val="24"/>
            <w14:textOutline w14:w="0" w14:cap="flat" w14:cmpd="sng" w14:algn="ctr">
              <w14:noFill/>
              <w14:prstDash w14:val="solid"/>
              <w14:round/>
            </w14:textOutline>
          </w:rPr>
          <w:t xml:space="preserve">in MapKit tool. (Drivers can </w:t>
        </w:r>
      </w:ins>
      <w:ins w:id="372" w:author="Nick Joseph" w:date="2020-11-07T02:09:00Z">
        <w:r>
          <w:rPr>
            <w:rFonts w:ascii="Helvetica" w:hAnsi="Helvetica" w:cs="Helvetica"/>
            <w:sz w:val="24"/>
            <w:szCs w:val="24"/>
            <w14:textOutline w14:w="0" w14:cap="flat" w14:cmpd="sng" w14:algn="ctr">
              <w14:noFill/>
              <w14:prstDash w14:val="solid"/>
              <w14:round/>
            </w14:textOutline>
          </w:rPr>
          <w:t>decide not to use this).</w:t>
        </w:r>
      </w:ins>
    </w:p>
    <w:p w14:paraId="1DC69333" w14:textId="26CF80FC" w:rsidR="00000F2A" w:rsidDel="00000F2A" w:rsidRDefault="00000F2A" w:rsidP="00705F35">
      <w:pPr>
        <w:pStyle w:val="ListParagraph"/>
        <w:numPr>
          <w:ilvl w:val="0"/>
          <w:numId w:val="21"/>
        </w:numPr>
        <w:spacing w:after="240" w:line="276" w:lineRule="auto"/>
        <w:rPr>
          <w:del w:id="373" w:author="Nick Joseph" w:date="2020-11-08T00:55:00Z"/>
          <w:rFonts w:ascii="Helvetica" w:hAnsi="Helvetica" w:cs="Helvetica"/>
          <w:sz w:val="24"/>
          <w:szCs w:val="24"/>
          <w14:textOutline w14:w="0" w14:cap="flat" w14:cmpd="sng" w14:algn="ctr">
            <w14:noFill/>
            <w14:prstDash w14:val="solid"/>
            <w14:round/>
          </w14:textOutline>
        </w:rPr>
      </w:pPr>
      <w:ins w:id="374" w:author="Nick Joseph" w:date="2020-11-08T00:54:00Z">
        <w:r>
          <w:rPr>
            <w:rFonts w:ascii="Helvetica" w:hAnsi="Helvetica" w:cs="Helvetica"/>
            <w:sz w:val="24"/>
            <w:szCs w:val="24"/>
            <w14:textOutline w14:w="0" w14:cap="flat" w14:cmpd="sng" w14:algn="ctr">
              <w14:noFill/>
              <w14:prstDash w14:val="solid"/>
              <w14:round/>
            </w14:textOutline>
          </w:rPr>
          <w:lastRenderedPageBreak/>
          <w:t>The application must automatically log out of the customer or driver’s account if there is any suspicious activity detected. This will deny any further security breach</w:t>
        </w:r>
      </w:ins>
      <w:ins w:id="375" w:author="Nick Joseph" w:date="2020-11-08T00:55:00Z">
        <w:r>
          <w:rPr>
            <w:rFonts w:ascii="Helvetica" w:hAnsi="Helvetica" w:cs="Helvetica"/>
            <w:sz w:val="24"/>
            <w:szCs w:val="24"/>
            <w14:textOutline w14:w="0" w14:cap="flat" w14:cmpd="sng" w14:algn="ctr">
              <w14:noFill/>
              <w14:prstDash w14:val="solid"/>
              <w14:round/>
            </w14:textOutline>
          </w:rPr>
          <w:t xml:space="preserve"> towards both accounts.</w:t>
        </w:r>
      </w:ins>
    </w:p>
    <w:p w14:paraId="6DA85A47" w14:textId="6A76939A" w:rsidR="00705F35" w:rsidRPr="00000F2A" w:rsidDel="00716467" w:rsidRDefault="00705F35">
      <w:pPr>
        <w:pStyle w:val="ListParagraph"/>
        <w:numPr>
          <w:ilvl w:val="0"/>
          <w:numId w:val="21"/>
        </w:numPr>
        <w:spacing w:after="240" w:line="276" w:lineRule="auto"/>
        <w:rPr>
          <w:del w:id="376" w:author="Nick Joseph" w:date="2020-11-07T02:10:00Z"/>
          <w:rFonts w:ascii="Helvetica" w:hAnsi="Helvetica" w:cs="Helvetica"/>
          <w:sz w:val="24"/>
          <w:szCs w:val="24"/>
          <w14:textOutline w14:w="0" w14:cap="flat" w14:cmpd="sng" w14:algn="ctr">
            <w14:noFill/>
            <w14:prstDash w14:val="solid"/>
            <w14:round/>
          </w14:textOutline>
          <w:rPrChange w:id="377" w:author="Nick Joseph" w:date="2020-11-08T00:55:00Z">
            <w:rPr>
              <w:del w:id="378" w:author="Nick Joseph" w:date="2020-11-07T02:10:00Z"/>
            </w:rPr>
          </w:rPrChange>
        </w:rPr>
        <w:pPrChange w:id="379" w:author="Nick Joseph" w:date="2020-11-08T00:55:00Z">
          <w:pPr>
            <w:spacing w:after="240" w:line="276" w:lineRule="auto"/>
          </w:pPr>
        </w:pPrChange>
      </w:pPr>
    </w:p>
    <w:p w14:paraId="62097839" w14:textId="77777777" w:rsidR="00705F35" w:rsidRPr="00705F35" w:rsidRDefault="00705F35">
      <w:pPr>
        <w:pStyle w:val="ListParagraph"/>
        <w:numPr>
          <w:ilvl w:val="0"/>
          <w:numId w:val="21"/>
        </w:numPr>
        <w:spacing w:after="240" w:line="276" w:lineRule="auto"/>
        <w:pPrChange w:id="380" w:author="Nick Joseph" w:date="2020-11-08T00:55:00Z">
          <w:pPr>
            <w:spacing w:after="240" w:line="276" w:lineRule="auto"/>
          </w:pPr>
        </w:pPrChange>
      </w:pPr>
    </w:p>
    <w:p w14:paraId="5B54E142" w14:textId="4A8F8CA8" w:rsidR="00043D71" w:rsidRPr="00705F35" w:rsidRDefault="00043D71" w:rsidP="00043D71">
      <w:pPr>
        <w:spacing w:after="240" w:line="240" w:lineRule="auto"/>
        <w:rPr>
          <w:rFonts w:ascii="Helvetica" w:hAnsi="Helvetica" w:cs="Helvetica"/>
          <w:b/>
          <w:bCs/>
          <w:sz w:val="24"/>
          <w:szCs w:val="24"/>
          <w14:textOutline w14:w="0" w14:cap="flat" w14:cmpd="sng" w14:algn="ctr">
            <w14:noFill/>
            <w14:prstDash w14:val="solid"/>
            <w14:round/>
          </w14:textOutline>
        </w:rPr>
      </w:pPr>
      <w:r w:rsidRPr="00705F35">
        <w:rPr>
          <w:rFonts w:ascii="Helvetica" w:hAnsi="Helvetica" w:cs="Helvetica"/>
          <w:b/>
          <w:bCs/>
          <w:sz w:val="24"/>
          <w:szCs w:val="24"/>
          <w14:textOutline w14:w="0" w14:cap="flat" w14:cmpd="sng" w14:algn="ctr">
            <w14:noFill/>
            <w14:prstDash w14:val="solid"/>
            <w14:round/>
          </w14:textOutline>
        </w:rPr>
        <w:t>3. Functional Requirements for the drivers.</w:t>
      </w:r>
    </w:p>
    <w:p w14:paraId="0013F024" w14:textId="01794FEE" w:rsidR="008621DC" w:rsidRPr="00705F35" w:rsidRDefault="008621DC" w:rsidP="00705F35">
      <w:pPr>
        <w:pStyle w:val="ListParagraph"/>
        <w:numPr>
          <w:ilvl w:val="0"/>
          <w:numId w:val="23"/>
        </w:numPr>
        <w:spacing w:after="240" w:line="276" w:lineRule="auto"/>
        <w:rPr>
          <w:rFonts w:ascii="Helvetica" w:hAnsi="Helvetica" w:cs="Helvetica"/>
          <w:sz w:val="24"/>
          <w:szCs w:val="24"/>
          <w14:textOutline w14:w="0" w14:cap="flat" w14:cmpd="sng" w14:algn="ctr">
            <w14:noFill/>
            <w14:prstDash w14:val="solid"/>
            <w14:round/>
          </w14:textOutline>
        </w:rPr>
      </w:pPr>
      <w:r w:rsidRPr="00705F35">
        <w:rPr>
          <w:rFonts w:ascii="Helvetica" w:hAnsi="Helvetica" w:cs="Helvetica"/>
          <w:sz w:val="24"/>
          <w:szCs w:val="24"/>
          <w14:textOutline w14:w="0" w14:cap="flat" w14:cmpd="sng" w14:algn="ctr">
            <w14:noFill/>
            <w14:prstDash w14:val="solid"/>
            <w14:round/>
          </w14:textOutline>
        </w:rPr>
        <w:t xml:space="preserve">Drivers must make an account using their email and a created password to log in </w:t>
      </w:r>
      <w:ins w:id="381" w:author="Nick Joseph" w:date="2020-11-02T19:21:00Z">
        <w:r w:rsidR="003D0001">
          <w:rPr>
            <w:rFonts w:ascii="Helvetica" w:hAnsi="Helvetica" w:cs="Helvetica"/>
            <w:sz w:val="24"/>
            <w:szCs w:val="24"/>
            <w14:textOutline w14:w="0" w14:cap="flat" w14:cmpd="sng" w14:algn="ctr">
              <w14:noFill/>
              <w14:prstDash w14:val="solid"/>
              <w14:round/>
            </w14:textOutline>
          </w:rPr>
          <w:t xml:space="preserve">to </w:t>
        </w:r>
      </w:ins>
      <w:r w:rsidRPr="00705F35">
        <w:rPr>
          <w:rFonts w:ascii="Helvetica" w:hAnsi="Helvetica" w:cs="Helvetica"/>
          <w:sz w:val="24"/>
          <w:szCs w:val="24"/>
          <w14:textOutline w14:w="0" w14:cap="flat" w14:cmpd="sng" w14:algn="ctr">
            <w14:noFill/>
            <w14:prstDash w14:val="solid"/>
            <w14:round/>
          </w14:textOutline>
        </w:rPr>
        <w:t>the application like the customers but, they also must sign up to be a driver.</w:t>
      </w:r>
    </w:p>
    <w:p w14:paraId="2462C4C0" w14:textId="100948FB" w:rsidR="00043D71" w:rsidRPr="00705F35" w:rsidRDefault="00043D71" w:rsidP="00705F35">
      <w:pPr>
        <w:pStyle w:val="ListParagraph"/>
        <w:numPr>
          <w:ilvl w:val="0"/>
          <w:numId w:val="23"/>
        </w:numPr>
        <w:spacing w:after="240" w:line="276" w:lineRule="auto"/>
        <w:rPr>
          <w:rFonts w:ascii="Helvetica" w:hAnsi="Helvetica" w:cs="Helvetica"/>
          <w:sz w:val="24"/>
          <w:szCs w:val="24"/>
          <w14:textOutline w14:w="0" w14:cap="flat" w14:cmpd="sng" w14:algn="ctr">
            <w14:noFill/>
            <w14:prstDash w14:val="solid"/>
            <w14:round/>
          </w14:textOutline>
        </w:rPr>
      </w:pPr>
      <w:r w:rsidRPr="00705F35">
        <w:rPr>
          <w:rFonts w:ascii="Helvetica" w:hAnsi="Helvetica" w:cs="Helvetica"/>
          <w:sz w:val="24"/>
          <w:szCs w:val="24"/>
          <w14:textOutline w14:w="0" w14:cap="flat" w14:cmpd="sng" w14:algn="ctr">
            <w14:noFill/>
            <w14:prstDash w14:val="solid"/>
            <w14:round/>
          </w14:textOutline>
        </w:rPr>
        <w:t>The drivers must be able to view the items the customers purchased and confirm with the customer for replacements in case the item is out of stock.</w:t>
      </w:r>
    </w:p>
    <w:p w14:paraId="383EAF40" w14:textId="651BBB11" w:rsidR="00705F35" w:rsidRDefault="00043D71" w:rsidP="00705F35">
      <w:pPr>
        <w:pStyle w:val="ListParagraph"/>
        <w:numPr>
          <w:ilvl w:val="0"/>
          <w:numId w:val="23"/>
        </w:numPr>
        <w:spacing w:after="240" w:line="276" w:lineRule="auto"/>
        <w:rPr>
          <w:ins w:id="382" w:author="Nick Joseph" w:date="2020-11-08T00:56:00Z"/>
          <w:rFonts w:ascii="Helvetica" w:hAnsi="Helvetica" w:cs="Helvetica"/>
          <w:sz w:val="24"/>
          <w:szCs w:val="24"/>
          <w14:textOutline w14:w="0" w14:cap="flat" w14:cmpd="sng" w14:algn="ctr">
            <w14:noFill/>
            <w14:prstDash w14:val="solid"/>
            <w14:round/>
          </w14:textOutline>
        </w:rPr>
      </w:pPr>
      <w:del w:id="383" w:author="Nick Joseph" w:date="2020-11-02T19:21:00Z">
        <w:r w:rsidRPr="00705F35" w:rsidDel="003D0001">
          <w:rPr>
            <w:rFonts w:ascii="Helvetica" w:hAnsi="Helvetica" w:cs="Helvetica"/>
            <w:sz w:val="24"/>
            <w:szCs w:val="24"/>
            <w14:textOutline w14:w="0" w14:cap="flat" w14:cmpd="sng" w14:algn="ctr">
              <w14:noFill/>
              <w14:prstDash w14:val="solid"/>
              <w14:round/>
            </w14:textOutline>
          </w:rPr>
          <w:delText xml:space="preserve">Driver </w:delText>
        </w:r>
      </w:del>
      <w:ins w:id="384" w:author="Nick Joseph" w:date="2020-11-02T19:21:00Z">
        <w:r w:rsidR="003D0001">
          <w:rPr>
            <w:rFonts w:ascii="Helvetica" w:hAnsi="Helvetica" w:cs="Helvetica"/>
            <w:sz w:val="24"/>
            <w:szCs w:val="24"/>
            <w14:textOutline w14:w="0" w14:cap="flat" w14:cmpd="sng" w14:algn="ctr">
              <w14:noFill/>
              <w14:prstDash w14:val="solid"/>
              <w14:round/>
            </w14:textOutline>
          </w:rPr>
          <w:t>The d</w:t>
        </w:r>
        <w:r w:rsidR="003D0001" w:rsidRPr="00705F35">
          <w:rPr>
            <w:rFonts w:ascii="Helvetica" w:hAnsi="Helvetica" w:cs="Helvetica"/>
            <w:sz w:val="24"/>
            <w:szCs w:val="24"/>
            <w14:textOutline w14:w="0" w14:cap="flat" w14:cmpd="sng" w14:algn="ctr">
              <w14:noFill/>
              <w14:prstDash w14:val="solid"/>
              <w14:round/>
            </w14:textOutline>
          </w:rPr>
          <w:t>river</w:t>
        </w:r>
      </w:ins>
      <w:ins w:id="385" w:author="Nick Joseph" w:date="2020-11-08T00:55:00Z">
        <w:r w:rsidR="00000F2A">
          <w:rPr>
            <w:rFonts w:ascii="Helvetica" w:hAnsi="Helvetica" w:cs="Helvetica"/>
            <w:sz w:val="24"/>
            <w:szCs w:val="24"/>
            <w14:textOutline w14:w="0" w14:cap="flat" w14:cmpd="sng" w14:algn="ctr">
              <w14:noFill/>
              <w14:prstDash w14:val="solid"/>
              <w14:round/>
            </w14:textOutline>
          </w:rPr>
          <w:t>s</w:t>
        </w:r>
      </w:ins>
      <w:ins w:id="386" w:author="Nick Joseph" w:date="2020-11-02T19:21:00Z">
        <w:r w:rsidR="003D0001" w:rsidRPr="00705F35">
          <w:rPr>
            <w:rFonts w:ascii="Helvetica" w:hAnsi="Helvetica" w:cs="Helvetica"/>
            <w:sz w:val="24"/>
            <w:szCs w:val="24"/>
            <w14:textOutline w14:w="0" w14:cap="flat" w14:cmpd="sng" w14:algn="ctr">
              <w14:noFill/>
              <w14:prstDash w14:val="solid"/>
              <w14:round/>
            </w14:textOutline>
          </w:rPr>
          <w:t xml:space="preserve"> </w:t>
        </w:r>
      </w:ins>
      <w:r w:rsidRPr="00705F35">
        <w:rPr>
          <w:rFonts w:ascii="Helvetica" w:hAnsi="Helvetica" w:cs="Helvetica"/>
          <w:sz w:val="24"/>
          <w:szCs w:val="24"/>
          <w14:textOutline w14:w="0" w14:cap="flat" w14:cmpd="sng" w14:algn="ctr">
            <w14:noFill/>
            <w14:prstDash w14:val="solid"/>
            <w14:round/>
          </w14:textOutline>
        </w:rPr>
        <w:t xml:space="preserve">must be able to use a GPS to find optimal routes and change routes in the event of </w:t>
      </w:r>
      <w:r w:rsidR="008621DC" w:rsidRPr="00705F35">
        <w:rPr>
          <w:rFonts w:ascii="Helvetica" w:hAnsi="Helvetica" w:cs="Helvetica"/>
          <w:sz w:val="24"/>
          <w:szCs w:val="24"/>
          <w14:textOutline w14:w="0" w14:cap="flat" w14:cmpd="sng" w14:algn="ctr">
            <w14:noFill/>
            <w14:prstDash w14:val="solid"/>
            <w14:round/>
          </w14:textOutline>
        </w:rPr>
        <w:t>roadblocks</w:t>
      </w:r>
      <w:r w:rsidRPr="00705F35">
        <w:rPr>
          <w:rFonts w:ascii="Helvetica" w:hAnsi="Helvetica" w:cs="Helvetica"/>
          <w:sz w:val="24"/>
          <w:szCs w:val="24"/>
          <w14:textOutline w14:w="0" w14:cap="flat" w14:cmpd="sng" w14:algn="ctr">
            <w14:noFill/>
            <w14:prstDash w14:val="solid"/>
            <w14:round/>
          </w14:textOutline>
        </w:rPr>
        <w:t xml:space="preserve">. </w:t>
      </w:r>
    </w:p>
    <w:p w14:paraId="73E45E0B" w14:textId="5D6A0501" w:rsidR="00000F2A" w:rsidDel="00000F2A" w:rsidRDefault="00000F2A" w:rsidP="00705F35">
      <w:pPr>
        <w:pStyle w:val="ListParagraph"/>
        <w:numPr>
          <w:ilvl w:val="0"/>
          <w:numId w:val="23"/>
        </w:numPr>
        <w:spacing w:after="240" w:line="276" w:lineRule="auto"/>
        <w:rPr>
          <w:del w:id="387" w:author="Nick Joseph" w:date="2020-11-08T00:58:00Z"/>
          <w:rFonts w:ascii="Helvetica" w:hAnsi="Helvetica" w:cs="Helvetica"/>
          <w:sz w:val="24"/>
          <w:szCs w:val="24"/>
          <w14:textOutline w14:w="0" w14:cap="flat" w14:cmpd="sng" w14:algn="ctr">
            <w14:noFill/>
            <w14:prstDash w14:val="solid"/>
            <w14:round/>
          </w14:textOutline>
        </w:rPr>
      </w:pPr>
      <w:ins w:id="388" w:author="Nick Joseph" w:date="2020-11-08T00:56:00Z">
        <w:r>
          <w:rPr>
            <w:rFonts w:ascii="Helvetica" w:hAnsi="Helvetica" w:cs="Helvetica"/>
            <w:sz w:val="24"/>
            <w:szCs w:val="24"/>
            <w14:textOutline w14:w="0" w14:cap="flat" w14:cmpd="sng" w14:algn="ctr">
              <w14:noFill/>
              <w14:prstDash w14:val="solid"/>
              <w14:round/>
            </w14:textOutline>
          </w:rPr>
          <w:t xml:space="preserve">The driver must be given clear instructions regarding </w:t>
        </w:r>
      </w:ins>
      <w:ins w:id="389" w:author="Nick Joseph" w:date="2020-11-08T00:58:00Z">
        <w:r>
          <w:rPr>
            <w:rFonts w:ascii="Helvetica" w:hAnsi="Helvetica" w:cs="Helvetica"/>
            <w:sz w:val="24"/>
            <w:szCs w:val="24"/>
            <w14:textOutline w14:w="0" w14:cap="flat" w14:cmpd="sng" w14:algn="ctr">
              <w14:noFill/>
              <w14:prstDash w14:val="solid"/>
              <w14:round/>
            </w14:textOutline>
          </w:rPr>
          <w:t xml:space="preserve">the </w:t>
        </w:r>
      </w:ins>
      <w:ins w:id="390" w:author="Nick Joseph" w:date="2020-11-08T00:56:00Z">
        <w:r>
          <w:rPr>
            <w:rFonts w:ascii="Helvetica" w:hAnsi="Helvetica" w:cs="Helvetica"/>
            <w:sz w:val="24"/>
            <w:szCs w:val="24"/>
            <w14:textOutline w14:w="0" w14:cap="flat" w14:cmpd="sng" w14:algn="ctr">
              <w14:noFill/>
              <w14:prstDash w14:val="solid"/>
              <w14:round/>
            </w14:textOutline>
          </w:rPr>
          <w:t xml:space="preserve">safe delivery of </w:t>
        </w:r>
      </w:ins>
      <w:ins w:id="391" w:author="Nick Joseph" w:date="2020-11-08T00:58:00Z">
        <w:r>
          <w:rPr>
            <w:rFonts w:ascii="Helvetica" w:hAnsi="Helvetica" w:cs="Helvetica"/>
            <w:sz w:val="24"/>
            <w:szCs w:val="24"/>
            <w14:textOutline w14:w="0" w14:cap="flat" w14:cmpd="sng" w14:algn="ctr">
              <w14:noFill/>
              <w14:prstDash w14:val="solid"/>
              <w14:round/>
            </w14:textOutline>
          </w:rPr>
          <w:t>grocery items.</w:t>
        </w:r>
      </w:ins>
    </w:p>
    <w:p w14:paraId="6F876F2F" w14:textId="77777777" w:rsidR="00705F35" w:rsidRPr="00000F2A" w:rsidRDefault="00705F35">
      <w:pPr>
        <w:pStyle w:val="ListParagraph"/>
        <w:numPr>
          <w:ilvl w:val="0"/>
          <w:numId w:val="23"/>
        </w:numPr>
        <w:spacing w:after="240" w:line="276" w:lineRule="auto"/>
        <w:rPr>
          <w:rFonts w:ascii="Helvetica" w:hAnsi="Helvetica" w:cs="Helvetica"/>
          <w:sz w:val="24"/>
          <w:szCs w:val="24"/>
          <w14:textOutline w14:w="0" w14:cap="flat" w14:cmpd="sng" w14:algn="ctr">
            <w14:noFill/>
            <w14:prstDash w14:val="solid"/>
            <w14:round/>
          </w14:textOutline>
          <w:rPrChange w:id="392" w:author="Nick Joseph" w:date="2020-11-08T00:58:00Z">
            <w:rPr/>
          </w:rPrChange>
        </w:rPr>
        <w:pPrChange w:id="393" w:author="Nick Joseph" w:date="2020-11-08T00:58:00Z">
          <w:pPr>
            <w:pStyle w:val="ListParagraph"/>
            <w:spacing w:after="240" w:line="276" w:lineRule="auto"/>
          </w:pPr>
        </w:pPrChange>
      </w:pPr>
    </w:p>
    <w:p w14:paraId="35516F96" w14:textId="099FF9CD" w:rsidR="00CF33D9" w:rsidRDefault="000A4D38" w:rsidP="000A4D38">
      <w:pPr>
        <w:spacing w:after="240" w:line="240" w:lineRule="auto"/>
        <w:rPr>
          <w:ins w:id="394" w:author="Nick Joseph" w:date="2020-11-02T20:06:00Z"/>
          <w:rFonts w:ascii="Helvetica" w:hAnsi="Helvetica" w:cs="Helvetica"/>
          <w:b/>
          <w:bCs/>
          <w:color w:val="538135" w:themeColor="accent6" w:themeShade="BF"/>
          <w:sz w:val="32"/>
          <w:szCs w:val="32"/>
          <w14:textOutline w14:w="0" w14:cap="flat" w14:cmpd="sng" w14:algn="ctr">
            <w14:noFill/>
            <w14:prstDash w14:val="solid"/>
            <w14:round/>
          </w14:textOutline>
        </w:rPr>
      </w:pPr>
      <w:r w:rsidRPr="005C1CBE">
        <w:rPr>
          <w:rFonts w:ascii="Helvetica" w:hAnsi="Helvetica" w:cs="Helvetica"/>
          <w:b/>
          <w:bCs/>
          <w:color w:val="538135" w:themeColor="accent6" w:themeShade="BF"/>
          <w:sz w:val="32"/>
          <w:szCs w:val="32"/>
          <w14:textOutline w14:w="0" w14:cap="flat" w14:cmpd="sng" w14:algn="ctr">
            <w14:noFill/>
            <w14:prstDash w14:val="solid"/>
            <w14:round/>
          </w14:textOutline>
        </w:rPr>
        <w:t xml:space="preserve">4.3 </w:t>
      </w:r>
      <w:r w:rsidR="00CF33D9" w:rsidRPr="005C1CBE">
        <w:rPr>
          <w:rFonts w:ascii="Helvetica" w:hAnsi="Helvetica" w:cs="Helvetica"/>
          <w:b/>
          <w:bCs/>
          <w:color w:val="538135" w:themeColor="accent6" w:themeShade="BF"/>
          <w:sz w:val="32"/>
          <w:szCs w:val="32"/>
          <w14:textOutline w14:w="0" w14:cap="flat" w14:cmpd="sng" w14:algn="ctr">
            <w14:noFill/>
            <w14:prstDash w14:val="solid"/>
            <w14:round/>
          </w14:textOutline>
        </w:rPr>
        <w:t>Data Requirements</w:t>
      </w:r>
    </w:p>
    <w:p w14:paraId="593EF361" w14:textId="733C425A" w:rsidR="00781DE1" w:rsidRPr="00781DE1" w:rsidRDefault="00781DE1">
      <w:pPr>
        <w:pStyle w:val="ListParagraph"/>
        <w:numPr>
          <w:ilvl w:val="0"/>
          <w:numId w:val="39"/>
        </w:numPr>
        <w:spacing w:after="240" w:line="276" w:lineRule="auto"/>
        <w:rPr>
          <w:ins w:id="395" w:author="Nick Joseph" w:date="2020-11-02T20:14:00Z"/>
          <w:rFonts w:ascii="Helvetica" w:hAnsi="Helvetica" w:cs="Helvetica"/>
          <w:sz w:val="24"/>
          <w:szCs w:val="24"/>
          <w14:textOutline w14:w="0" w14:cap="flat" w14:cmpd="sng" w14:algn="ctr">
            <w14:noFill/>
            <w14:prstDash w14:val="solid"/>
            <w14:round/>
          </w14:textOutline>
          <w:rPrChange w:id="396" w:author="Nick Joseph" w:date="2020-11-02T20:23:00Z">
            <w:rPr>
              <w:ins w:id="397" w:author="Nick Joseph" w:date="2020-11-02T20:14:00Z"/>
            </w:rPr>
          </w:rPrChange>
        </w:rPr>
        <w:pPrChange w:id="398" w:author="Nick Joseph" w:date="2020-11-02T20:24:00Z">
          <w:pPr>
            <w:spacing w:after="240" w:line="240" w:lineRule="auto"/>
          </w:pPr>
        </w:pPrChange>
      </w:pPr>
      <w:ins w:id="399" w:author="Nick Joseph" w:date="2020-11-02T20:06:00Z">
        <w:r w:rsidRPr="00781DE1">
          <w:rPr>
            <w:rFonts w:ascii="Helvetica" w:hAnsi="Helvetica" w:cs="Helvetica"/>
            <w:sz w:val="24"/>
            <w:szCs w:val="24"/>
            <w14:textOutline w14:w="0" w14:cap="flat" w14:cmpd="sng" w14:algn="ctr">
              <w14:noFill/>
              <w14:prstDash w14:val="solid"/>
              <w14:round/>
            </w14:textOutline>
            <w:rPrChange w:id="400" w:author="Nick Joseph" w:date="2020-11-02T20:23:00Z">
              <w:rPr/>
            </w:rPrChange>
          </w:rPr>
          <w:t>When a customer</w:t>
        </w:r>
      </w:ins>
      <w:ins w:id="401" w:author="Nick Joseph" w:date="2020-11-02T20:10:00Z">
        <w:r w:rsidRPr="00781DE1">
          <w:rPr>
            <w:rFonts w:ascii="Helvetica" w:hAnsi="Helvetica" w:cs="Helvetica"/>
            <w:sz w:val="24"/>
            <w:szCs w:val="24"/>
            <w14:textOutline w14:w="0" w14:cap="flat" w14:cmpd="sng" w14:algn="ctr">
              <w14:noFill/>
              <w14:prstDash w14:val="solid"/>
              <w14:round/>
            </w14:textOutline>
            <w:rPrChange w:id="402" w:author="Nick Joseph" w:date="2020-11-02T20:23:00Z">
              <w:rPr/>
            </w:rPrChange>
          </w:rPr>
          <w:t xml:space="preserve"> creates an account, the GoGoGrocery application must store the customer’s name, address, </w:t>
        </w:r>
      </w:ins>
      <w:ins w:id="403" w:author="Nick Joseph" w:date="2020-11-02T20:11:00Z">
        <w:r w:rsidRPr="00781DE1">
          <w:rPr>
            <w:rFonts w:ascii="Helvetica" w:hAnsi="Helvetica" w:cs="Helvetica"/>
            <w:sz w:val="24"/>
            <w:szCs w:val="24"/>
            <w14:textOutline w14:w="0" w14:cap="flat" w14:cmpd="sng" w14:algn="ctr">
              <w14:noFill/>
              <w14:prstDash w14:val="solid"/>
              <w14:round/>
            </w14:textOutline>
            <w:rPrChange w:id="404" w:author="Nick Joseph" w:date="2020-11-02T20:23:00Z">
              <w:rPr/>
            </w:rPrChange>
          </w:rPr>
          <w:t xml:space="preserve">store preferences, and payment information. </w:t>
        </w:r>
      </w:ins>
      <w:ins w:id="405" w:author="Nick Joseph" w:date="2020-11-02T20:14:00Z">
        <w:r w:rsidRPr="00781DE1">
          <w:rPr>
            <w:rFonts w:ascii="Helvetica" w:hAnsi="Helvetica" w:cs="Helvetica"/>
            <w:sz w:val="24"/>
            <w:szCs w:val="24"/>
            <w14:textOutline w14:w="0" w14:cap="flat" w14:cmpd="sng" w14:algn="ctr">
              <w14:noFill/>
              <w14:prstDash w14:val="solid"/>
              <w14:round/>
            </w14:textOutline>
            <w:rPrChange w:id="406" w:author="Nick Joseph" w:date="2020-11-02T20:23:00Z">
              <w:rPr/>
            </w:rPrChange>
          </w:rPr>
          <w:t>The application should also save the customer’s preferred items.</w:t>
        </w:r>
      </w:ins>
    </w:p>
    <w:p w14:paraId="4272C279" w14:textId="01616D93" w:rsidR="00781DE1" w:rsidRPr="00781DE1" w:rsidRDefault="00781DE1">
      <w:pPr>
        <w:pStyle w:val="ListParagraph"/>
        <w:numPr>
          <w:ilvl w:val="0"/>
          <w:numId w:val="39"/>
        </w:numPr>
        <w:spacing w:after="240" w:line="276" w:lineRule="auto"/>
        <w:rPr>
          <w:ins w:id="407" w:author="Nick Joseph" w:date="2020-11-02T20:15:00Z"/>
          <w:rFonts w:ascii="Helvetica" w:hAnsi="Helvetica" w:cs="Helvetica"/>
          <w:sz w:val="24"/>
          <w:szCs w:val="24"/>
          <w14:textOutline w14:w="0" w14:cap="flat" w14:cmpd="sng" w14:algn="ctr">
            <w14:noFill/>
            <w14:prstDash w14:val="solid"/>
            <w14:round/>
          </w14:textOutline>
          <w:rPrChange w:id="408" w:author="Nick Joseph" w:date="2020-11-02T20:23:00Z">
            <w:rPr>
              <w:ins w:id="409" w:author="Nick Joseph" w:date="2020-11-02T20:15:00Z"/>
            </w:rPr>
          </w:rPrChange>
        </w:rPr>
        <w:pPrChange w:id="410" w:author="Nick Joseph" w:date="2020-11-02T20:24:00Z">
          <w:pPr>
            <w:spacing w:after="240" w:line="240" w:lineRule="auto"/>
          </w:pPr>
        </w:pPrChange>
      </w:pPr>
      <w:ins w:id="411" w:author="Nick Joseph" w:date="2020-11-02T20:15:00Z">
        <w:r w:rsidRPr="00781DE1">
          <w:rPr>
            <w:rFonts w:ascii="Helvetica" w:hAnsi="Helvetica" w:cs="Helvetica"/>
            <w:sz w:val="24"/>
            <w:szCs w:val="24"/>
            <w14:textOutline w14:w="0" w14:cap="flat" w14:cmpd="sng" w14:algn="ctr">
              <w14:noFill/>
              <w14:prstDash w14:val="solid"/>
              <w14:round/>
            </w14:textOutline>
            <w:rPrChange w:id="412" w:author="Nick Joseph" w:date="2020-11-02T20:23:00Z">
              <w:rPr/>
            </w:rPrChange>
          </w:rPr>
          <w:t>GoGoGrocery must process customer orders.</w:t>
        </w:r>
      </w:ins>
    </w:p>
    <w:p w14:paraId="60E8C462" w14:textId="0BD73E03" w:rsidR="00781DE1" w:rsidRPr="00781DE1" w:rsidRDefault="00781DE1">
      <w:pPr>
        <w:pStyle w:val="ListParagraph"/>
        <w:numPr>
          <w:ilvl w:val="0"/>
          <w:numId w:val="39"/>
        </w:numPr>
        <w:spacing w:after="240" w:line="276" w:lineRule="auto"/>
        <w:rPr>
          <w:ins w:id="413" w:author="Nick Joseph" w:date="2020-11-02T20:22:00Z"/>
          <w:rFonts w:ascii="Helvetica" w:hAnsi="Helvetica" w:cs="Helvetica"/>
          <w:sz w:val="24"/>
          <w:szCs w:val="24"/>
          <w14:textOutline w14:w="0" w14:cap="flat" w14:cmpd="sng" w14:algn="ctr">
            <w14:noFill/>
            <w14:prstDash w14:val="solid"/>
            <w14:round/>
          </w14:textOutline>
          <w:rPrChange w:id="414" w:author="Nick Joseph" w:date="2020-11-02T20:23:00Z">
            <w:rPr>
              <w:ins w:id="415" w:author="Nick Joseph" w:date="2020-11-02T20:22:00Z"/>
            </w:rPr>
          </w:rPrChange>
        </w:rPr>
        <w:pPrChange w:id="416" w:author="Nick Joseph" w:date="2020-11-02T20:24:00Z">
          <w:pPr>
            <w:spacing w:after="240" w:line="240" w:lineRule="auto"/>
          </w:pPr>
        </w:pPrChange>
      </w:pPr>
      <w:ins w:id="417" w:author="Nick Joseph" w:date="2020-11-02T20:15:00Z">
        <w:r w:rsidRPr="00781DE1">
          <w:rPr>
            <w:rFonts w:ascii="Helvetica" w:hAnsi="Helvetica" w:cs="Helvetica"/>
            <w:sz w:val="24"/>
            <w:szCs w:val="24"/>
            <w14:textOutline w14:w="0" w14:cap="flat" w14:cmpd="sng" w14:algn="ctr">
              <w14:noFill/>
              <w14:prstDash w14:val="solid"/>
              <w14:round/>
            </w14:textOutline>
            <w:rPrChange w:id="418" w:author="Nick Joseph" w:date="2020-11-02T20:23:00Z">
              <w:rPr/>
            </w:rPrChange>
          </w:rPr>
          <w:t>The applicatio</w:t>
        </w:r>
      </w:ins>
      <w:ins w:id="419" w:author="Nick Joseph" w:date="2020-11-02T20:16:00Z">
        <w:r w:rsidRPr="00781DE1">
          <w:rPr>
            <w:rFonts w:ascii="Helvetica" w:hAnsi="Helvetica" w:cs="Helvetica"/>
            <w:sz w:val="24"/>
            <w:szCs w:val="24"/>
            <w14:textOutline w14:w="0" w14:cap="flat" w14:cmpd="sng" w14:algn="ctr">
              <w14:noFill/>
              <w14:prstDash w14:val="solid"/>
              <w14:round/>
            </w14:textOutline>
            <w:rPrChange w:id="420" w:author="Nick Joseph" w:date="2020-11-02T20:23:00Z">
              <w:rPr/>
            </w:rPrChange>
          </w:rPr>
          <w:t xml:space="preserve">n stores the driver’s name, </w:t>
        </w:r>
      </w:ins>
      <w:ins w:id="421" w:author="Nick Joseph" w:date="2020-11-02T20:17:00Z">
        <w:r w:rsidRPr="00781DE1">
          <w:rPr>
            <w:rFonts w:ascii="Helvetica" w:hAnsi="Helvetica" w:cs="Helvetica"/>
            <w:sz w:val="24"/>
            <w:szCs w:val="24"/>
            <w14:textOutline w14:w="0" w14:cap="flat" w14:cmpd="sng" w14:algn="ctr">
              <w14:noFill/>
              <w14:prstDash w14:val="solid"/>
              <w14:round/>
            </w14:textOutline>
            <w:rPrChange w:id="422" w:author="Nick Joseph" w:date="2020-11-02T20:23:00Z">
              <w:rPr/>
            </w:rPrChange>
          </w:rPr>
          <w:t>driver’s</w:t>
        </w:r>
      </w:ins>
      <w:ins w:id="423" w:author="Nick Joseph" w:date="2020-11-02T20:16:00Z">
        <w:r w:rsidRPr="00781DE1">
          <w:rPr>
            <w:rFonts w:ascii="Helvetica" w:hAnsi="Helvetica" w:cs="Helvetica"/>
            <w:sz w:val="24"/>
            <w:szCs w:val="24"/>
            <w14:textOutline w14:w="0" w14:cap="flat" w14:cmpd="sng" w14:algn="ctr">
              <w14:noFill/>
              <w14:prstDash w14:val="solid"/>
              <w14:round/>
            </w14:textOutline>
            <w:rPrChange w:id="424" w:author="Nick Joseph" w:date="2020-11-02T20:23:00Z">
              <w:rPr/>
            </w:rPrChange>
          </w:rPr>
          <w:t xml:space="preserve"> license, </w:t>
        </w:r>
      </w:ins>
      <w:ins w:id="425" w:author="Nick Joseph" w:date="2020-11-02T20:17:00Z">
        <w:r w:rsidRPr="00781DE1">
          <w:rPr>
            <w:rFonts w:ascii="Helvetica" w:hAnsi="Helvetica" w:cs="Helvetica"/>
            <w:sz w:val="24"/>
            <w:szCs w:val="24"/>
            <w14:textOutline w14:w="0" w14:cap="flat" w14:cmpd="sng" w14:algn="ctr">
              <w14:noFill/>
              <w14:prstDash w14:val="solid"/>
              <w14:round/>
            </w14:textOutline>
            <w:rPrChange w:id="426" w:author="Nick Joseph" w:date="2020-11-02T20:23:00Z">
              <w:rPr/>
            </w:rPrChange>
          </w:rPr>
          <w:t>information about their vehicle</w:t>
        </w:r>
      </w:ins>
      <w:ins w:id="427" w:author="Nick Joseph" w:date="2020-11-02T20:18:00Z">
        <w:r w:rsidRPr="00781DE1">
          <w:rPr>
            <w:rFonts w:ascii="Helvetica" w:hAnsi="Helvetica" w:cs="Helvetica"/>
            <w:sz w:val="24"/>
            <w:szCs w:val="24"/>
            <w14:textOutline w14:w="0" w14:cap="flat" w14:cmpd="sng" w14:algn="ctr">
              <w14:noFill/>
              <w14:prstDash w14:val="solid"/>
              <w14:round/>
            </w14:textOutline>
            <w:rPrChange w:id="428" w:author="Nick Joseph" w:date="2020-11-02T20:23:00Z">
              <w:rPr/>
            </w:rPrChange>
          </w:rPr>
          <w:t xml:space="preserve">, and their </w:t>
        </w:r>
      </w:ins>
      <w:ins w:id="429" w:author="Nick Joseph" w:date="2020-11-02T20:22:00Z">
        <w:r w:rsidRPr="00781DE1">
          <w:rPr>
            <w:rFonts w:ascii="Helvetica" w:hAnsi="Helvetica" w:cs="Helvetica"/>
            <w:sz w:val="24"/>
            <w:szCs w:val="24"/>
            <w14:textOutline w14:w="0" w14:cap="flat" w14:cmpd="sng" w14:algn="ctr">
              <w14:noFill/>
              <w14:prstDash w14:val="solid"/>
              <w14:round/>
            </w14:textOutline>
            <w:rPrChange w:id="430" w:author="Nick Joseph" w:date="2020-11-02T20:23:00Z">
              <w:rPr/>
            </w:rPrChange>
          </w:rPr>
          <w:t>location (</w:t>
        </w:r>
      </w:ins>
      <w:ins w:id="431" w:author="Nick Joseph" w:date="2020-11-02T20:18:00Z">
        <w:r w:rsidRPr="00781DE1">
          <w:rPr>
            <w:rFonts w:ascii="Helvetica" w:hAnsi="Helvetica" w:cs="Helvetica"/>
            <w:sz w:val="24"/>
            <w:szCs w:val="24"/>
            <w14:textOutline w14:w="0" w14:cap="flat" w14:cmpd="sng" w14:algn="ctr">
              <w14:noFill/>
              <w14:prstDash w14:val="solid"/>
              <w14:round/>
            </w14:textOutline>
            <w:rPrChange w:id="432" w:author="Nick Joseph" w:date="2020-11-02T20:23:00Z">
              <w:rPr/>
            </w:rPrChange>
          </w:rPr>
          <w:t>location is needed if a customer decides to contact customer service about their delivery).</w:t>
        </w:r>
      </w:ins>
    </w:p>
    <w:p w14:paraId="7B78C655" w14:textId="0ABFA46C" w:rsidR="00781DE1" w:rsidRPr="00781DE1" w:rsidRDefault="00781DE1">
      <w:pPr>
        <w:pStyle w:val="ListParagraph"/>
        <w:numPr>
          <w:ilvl w:val="0"/>
          <w:numId w:val="39"/>
        </w:numPr>
        <w:spacing w:after="240" w:line="276" w:lineRule="auto"/>
        <w:rPr>
          <w:rFonts w:ascii="Helvetica" w:hAnsi="Helvetica" w:cs="Helvetica"/>
          <w:sz w:val="24"/>
          <w:szCs w:val="24"/>
          <w14:textOutline w14:w="0" w14:cap="flat" w14:cmpd="sng" w14:algn="ctr">
            <w14:noFill/>
            <w14:prstDash w14:val="solid"/>
            <w14:round/>
          </w14:textOutline>
          <w:rPrChange w:id="433" w:author="Nick Joseph" w:date="2020-11-02T20:23:00Z">
            <w:rPr>
              <w:rFonts w:ascii="Helvetica" w:hAnsi="Helvetica" w:cs="Helvetica"/>
              <w:b/>
              <w:bCs/>
              <w:color w:val="538135" w:themeColor="accent6" w:themeShade="BF"/>
              <w:sz w:val="32"/>
              <w:szCs w:val="32"/>
              <w14:textOutline w14:w="0" w14:cap="flat" w14:cmpd="sng" w14:algn="ctr">
                <w14:noFill/>
                <w14:prstDash w14:val="solid"/>
                <w14:round/>
              </w14:textOutline>
            </w:rPr>
          </w:rPrChange>
        </w:rPr>
        <w:pPrChange w:id="434" w:author="Nick Joseph" w:date="2020-11-02T20:24:00Z">
          <w:pPr>
            <w:spacing w:after="240" w:line="240" w:lineRule="auto"/>
          </w:pPr>
        </w:pPrChange>
      </w:pPr>
      <w:ins w:id="435" w:author="Nick Joseph" w:date="2020-11-02T20:22:00Z">
        <w:r w:rsidRPr="00781DE1">
          <w:rPr>
            <w:rFonts w:ascii="Helvetica" w:hAnsi="Helvetica" w:cs="Helvetica"/>
            <w:sz w:val="24"/>
            <w:szCs w:val="24"/>
            <w14:textOutline w14:w="0" w14:cap="flat" w14:cmpd="sng" w14:algn="ctr">
              <w14:noFill/>
              <w14:prstDash w14:val="solid"/>
              <w14:round/>
            </w14:textOutline>
            <w:rPrChange w:id="436" w:author="Nick Joseph" w:date="2020-11-02T20:23:00Z">
              <w:rPr/>
            </w:rPrChange>
          </w:rPr>
          <w:t>The application should output a un</w:t>
        </w:r>
      </w:ins>
      <w:ins w:id="437" w:author="Nick Joseph" w:date="2020-11-02T20:23:00Z">
        <w:r w:rsidRPr="00781DE1">
          <w:rPr>
            <w:rFonts w:ascii="Helvetica" w:hAnsi="Helvetica" w:cs="Helvetica"/>
            <w:sz w:val="24"/>
            <w:szCs w:val="24"/>
            <w14:textOutline w14:w="0" w14:cap="flat" w14:cmpd="sng" w14:algn="ctr">
              <w14:noFill/>
              <w14:prstDash w14:val="solid"/>
              <w14:round/>
            </w14:textOutline>
            <w:rPrChange w:id="438" w:author="Nick Joseph" w:date="2020-11-02T20:23:00Z">
              <w:rPr/>
            </w:rPrChange>
          </w:rPr>
          <w:t>ique order number for every order for reference.</w:t>
        </w:r>
      </w:ins>
    </w:p>
    <w:p w14:paraId="1554289E" w14:textId="3F37FA5A" w:rsidR="00CF33D9" w:rsidRDefault="000A4D38" w:rsidP="000A4D38">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r w:rsidRPr="000A4D38">
        <w:rPr>
          <w:rFonts w:ascii="Helvetica" w:hAnsi="Helvetica" w:cs="Helvetica"/>
          <w:b/>
          <w:bCs/>
          <w:color w:val="538135" w:themeColor="accent6" w:themeShade="BF"/>
          <w:sz w:val="32"/>
          <w:szCs w:val="32"/>
          <w14:textOutline w14:w="0" w14:cap="flat" w14:cmpd="sng" w14:algn="ctr">
            <w14:noFill/>
            <w14:prstDash w14:val="solid"/>
            <w14:round/>
          </w14:textOutline>
        </w:rPr>
        <w:t xml:space="preserve">4.4 </w:t>
      </w:r>
      <w:r w:rsidR="00CF33D9" w:rsidRPr="000A4D38">
        <w:rPr>
          <w:rFonts w:ascii="Helvetica" w:hAnsi="Helvetica" w:cs="Helvetica"/>
          <w:b/>
          <w:bCs/>
          <w:color w:val="538135" w:themeColor="accent6" w:themeShade="BF"/>
          <w:sz w:val="32"/>
          <w:szCs w:val="32"/>
          <w14:textOutline w14:w="0" w14:cap="flat" w14:cmpd="sng" w14:algn="ctr">
            <w14:noFill/>
            <w14:prstDash w14:val="solid"/>
            <w14:round/>
          </w14:textOutline>
        </w:rPr>
        <w:t>Nonfunctional Requirements</w:t>
      </w:r>
    </w:p>
    <w:p w14:paraId="09693DB4" w14:textId="5855A12F" w:rsidR="00015DC6" w:rsidRDefault="00705F35" w:rsidP="000A4D38">
      <w:pPr>
        <w:spacing w:after="240" w:line="240" w:lineRule="auto"/>
        <w:rPr>
          <w:rFonts w:ascii="Helvetica" w:hAnsi="Helvetica" w:cs="Helvetica"/>
          <w:b/>
          <w:bCs/>
          <w:sz w:val="24"/>
          <w:szCs w:val="24"/>
          <w14:textOutline w14:w="0" w14:cap="flat" w14:cmpd="sng" w14:algn="ctr">
            <w14:noFill/>
            <w14:prstDash w14:val="solid"/>
            <w14:round/>
          </w14:textOutline>
        </w:rPr>
      </w:pPr>
      <w:r w:rsidRPr="00705F35">
        <w:rPr>
          <w:rFonts w:ascii="Helvetica" w:hAnsi="Helvetica" w:cs="Helvetica"/>
          <w:b/>
          <w:bCs/>
          <w:sz w:val="24"/>
          <w:szCs w:val="24"/>
          <w14:textOutline w14:w="0" w14:cap="flat" w14:cmpd="sng" w14:algn="ctr">
            <w14:noFill/>
            <w14:prstDash w14:val="solid"/>
            <w14:round/>
          </w14:textOutline>
        </w:rPr>
        <w:t>1. Operational Requirements</w:t>
      </w:r>
    </w:p>
    <w:p w14:paraId="681575EB" w14:textId="18C9EFF7" w:rsidR="00705F35" w:rsidRPr="00C86F5A" w:rsidRDefault="00705F35" w:rsidP="00C86F5A">
      <w:pPr>
        <w:pStyle w:val="ListParagraph"/>
        <w:numPr>
          <w:ilvl w:val="0"/>
          <w:numId w:val="25"/>
        </w:numPr>
        <w:spacing w:after="240" w:line="276" w:lineRule="auto"/>
        <w:rPr>
          <w:rFonts w:ascii="Helvetica" w:hAnsi="Helvetica" w:cs="Helvetica"/>
          <w:sz w:val="24"/>
          <w:szCs w:val="24"/>
          <w14:textOutline w14:w="0" w14:cap="flat" w14:cmpd="sng" w14:algn="ctr">
            <w14:noFill/>
            <w14:prstDash w14:val="solid"/>
            <w14:round/>
          </w14:textOutline>
        </w:rPr>
      </w:pPr>
      <w:del w:id="439" w:author="Nick Joseph" w:date="2020-11-02T19:21:00Z">
        <w:r w:rsidRPr="00C86F5A" w:rsidDel="003D0001">
          <w:rPr>
            <w:rFonts w:ascii="Helvetica" w:hAnsi="Helvetica" w:cs="Helvetica"/>
            <w:sz w:val="24"/>
            <w:szCs w:val="24"/>
            <w14:textOutline w14:w="0" w14:cap="flat" w14:cmpd="sng" w14:algn="ctr">
              <w14:noFill/>
              <w14:prstDash w14:val="solid"/>
              <w14:round/>
            </w14:textOutline>
          </w:rPr>
          <w:delText xml:space="preserve">It is important that the GoGoGrocery application </w:delText>
        </w:r>
        <w:r w:rsidR="00CF71B7" w:rsidRPr="00C86F5A" w:rsidDel="003D0001">
          <w:rPr>
            <w:rFonts w:ascii="Helvetica" w:hAnsi="Helvetica" w:cs="Helvetica"/>
            <w:sz w:val="24"/>
            <w:szCs w:val="24"/>
            <w14:textOutline w14:w="0" w14:cap="flat" w14:cmpd="sng" w14:algn="ctr">
              <w14:noFill/>
              <w14:prstDash w14:val="solid"/>
              <w14:round/>
            </w14:textOutline>
          </w:rPr>
          <w:delText>runs</w:delText>
        </w:r>
      </w:del>
      <w:ins w:id="440" w:author="Nick Joseph" w:date="2020-11-02T19:21:00Z">
        <w:r w:rsidR="003D0001">
          <w:rPr>
            <w:rFonts w:ascii="Helvetica" w:hAnsi="Helvetica" w:cs="Helvetica"/>
            <w:sz w:val="24"/>
            <w:szCs w:val="24"/>
            <w14:textOutline w14:w="0" w14:cap="flat" w14:cmpd="sng" w14:algn="ctr">
              <w14:noFill/>
              <w14:prstDash w14:val="solid"/>
              <w14:round/>
            </w14:textOutline>
          </w:rPr>
          <w:t>The GoGoGrocery application must run</w:t>
        </w:r>
      </w:ins>
      <w:r w:rsidR="00CF71B7" w:rsidRPr="00C86F5A">
        <w:rPr>
          <w:rFonts w:ascii="Helvetica" w:hAnsi="Helvetica" w:cs="Helvetica"/>
          <w:sz w:val="24"/>
          <w:szCs w:val="24"/>
          <w14:textOutline w14:w="0" w14:cap="flat" w14:cmpd="sng" w14:algn="ctr">
            <w14:noFill/>
            <w14:prstDash w14:val="solid"/>
            <w14:round/>
          </w14:textOutline>
        </w:rPr>
        <w:t xml:space="preserve"> on multiple platforms. For example, IOS and Android. There is no plan for web browsers as of now.</w:t>
      </w:r>
    </w:p>
    <w:p w14:paraId="003116B3" w14:textId="2E9CB624" w:rsidR="00CF71B7" w:rsidRPr="00C86F5A" w:rsidRDefault="00CF71B7" w:rsidP="00C86F5A">
      <w:pPr>
        <w:pStyle w:val="ListParagraph"/>
        <w:numPr>
          <w:ilvl w:val="0"/>
          <w:numId w:val="25"/>
        </w:numPr>
        <w:spacing w:after="240" w:line="276" w:lineRule="auto"/>
        <w:rPr>
          <w:rFonts w:ascii="Helvetica" w:hAnsi="Helvetica" w:cs="Helvetica"/>
          <w:sz w:val="24"/>
          <w:szCs w:val="24"/>
          <w14:textOutline w14:w="0" w14:cap="flat" w14:cmpd="sng" w14:algn="ctr">
            <w14:noFill/>
            <w14:prstDash w14:val="solid"/>
            <w14:round/>
          </w14:textOutline>
        </w:rPr>
      </w:pPr>
      <w:r w:rsidRPr="00C86F5A">
        <w:rPr>
          <w:rFonts w:ascii="Helvetica" w:hAnsi="Helvetica" w:cs="Helvetica"/>
          <w:sz w:val="24"/>
          <w:szCs w:val="24"/>
          <w14:textOutline w14:w="0" w14:cap="flat" w14:cmpd="sng" w14:algn="ctr">
            <w14:noFill/>
            <w14:prstDash w14:val="solid"/>
            <w14:round/>
          </w14:textOutline>
        </w:rPr>
        <w:t>Customer and driver information will be stored in a database.</w:t>
      </w:r>
    </w:p>
    <w:p w14:paraId="3282BB0C" w14:textId="1BD5BD1A" w:rsidR="00CF71B7" w:rsidRPr="00C86F5A" w:rsidRDefault="00CF71B7" w:rsidP="00C86F5A">
      <w:pPr>
        <w:pStyle w:val="ListParagraph"/>
        <w:numPr>
          <w:ilvl w:val="0"/>
          <w:numId w:val="25"/>
        </w:numPr>
        <w:spacing w:after="240" w:line="276" w:lineRule="auto"/>
        <w:rPr>
          <w:rFonts w:ascii="Helvetica" w:hAnsi="Helvetica" w:cs="Helvetica"/>
          <w:sz w:val="24"/>
          <w:szCs w:val="24"/>
          <w14:textOutline w14:w="0" w14:cap="flat" w14:cmpd="sng" w14:algn="ctr">
            <w14:noFill/>
            <w14:prstDash w14:val="solid"/>
            <w14:round/>
          </w14:textOutline>
        </w:rPr>
      </w:pPr>
      <w:r w:rsidRPr="00C86F5A">
        <w:rPr>
          <w:rFonts w:ascii="Helvetica" w:hAnsi="Helvetica" w:cs="Helvetica"/>
          <w:sz w:val="24"/>
          <w:szCs w:val="24"/>
          <w14:textOutline w14:w="0" w14:cap="flat" w14:cmpd="sng" w14:algn="ctr">
            <w14:noFill/>
            <w14:prstDash w14:val="solid"/>
            <w14:round/>
          </w14:textOutline>
        </w:rPr>
        <w:t xml:space="preserve">Drivers will use implemented GPS tools for directions. </w:t>
      </w:r>
    </w:p>
    <w:p w14:paraId="72A8212F" w14:textId="1607990B" w:rsidR="00C86F5A" w:rsidRPr="00C86F5A" w:rsidRDefault="00C86F5A" w:rsidP="00C86F5A">
      <w:pPr>
        <w:pStyle w:val="ListParagraph"/>
        <w:numPr>
          <w:ilvl w:val="0"/>
          <w:numId w:val="25"/>
        </w:numPr>
        <w:spacing w:after="240" w:line="276" w:lineRule="auto"/>
        <w:rPr>
          <w:rFonts w:ascii="Helvetica" w:hAnsi="Helvetica" w:cs="Helvetica"/>
          <w:sz w:val="24"/>
          <w:szCs w:val="24"/>
          <w14:textOutline w14:w="0" w14:cap="flat" w14:cmpd="sng" w14:algn="ctr">
            <w14:noFill/>
            <w14:prstDash w14:val="solid"/>
            <w14:round/>
          </w14:textOutline>
        </w:rPr>
      </w:pPr>
      <w:r w:rsidRPr="00C86F5A">
        <w:rPr>
          <w:rFonts w:ascii="Helvetica" w:hAnsi="Helvetica" w:cs="Helvetica"/>
          <w:sz w:val="24"/>
          <w:szCs w:val="24"/>
          <w14:textOutline w14:w="0" w14:cap="flat" w14:cmpd="sng" w14:algn="ctr">
            <w14:noFill/>
            <w14:prstDash w14:val="solid"/>
            <w14:round/>
          </w14:textOutline>
        </w:rPr>
        <w:t xml:space="preserve">The application must have a simple GUI </w:t>
      </w:r>
      <w:del w:id="441" w:author="Nick Joseph" w:date="2020-11-02T19:21:00Z">
        <w:r w:rsidRPr="00C86F5A" w:rsidDel="003D0001">
          <w:rPr>
            <w:rFonts w:ascii="Helvetica" w:hAnsi="Helvetica" w:cs="Helvetica"/>
            <w:sz w:val="24"/>
            <w:szCs w:val="24"/>
            <w14:textOutline w14:w="0" w14:cap="flat" w14:cmpd="sng" w14:algn="ctr">
              <w14:noFill/>
              <w14:prstDash w14:val="solid"/>
              <w14:round/>
            </w14:textOutline>
          </w:rPr>
          <w:delText xml:space="preserve">to </w:delText>
        </w:r>
      </w:del>
      <w:r w:rsidRPr="00C86F5A">
        <w:rPr>
          <w:rFonts w:ascii="Helvetica" w:hAnsi="Helvetica" w:cs="Helvetica"/>
          <w:sz w:val="24"/>
          <w:szCs w:val="24"/>
          <w14:textOutline w14:w="0" w14:cap="flat" w14:cmpd="sng" w14:algn="ctr">
            <w14:noFill/>
            <w14:prstDash w14:val="solid"/>
            <w14:round/>
          </w14:textOutline>
        </w:rPr>
        <w:t>for ease of use.</w:t>
      </w:r>
    </w:p>
    <w:p w14:paraId="16123B40" w14:textId="3FAD720C" w:rsidR="00705F35" w:rsidRDefault="00705F35" w:rsidP="000A4D38">
      <w:pPr>
        <w:spacing w:after="240" w:line="240" w:lineRule="auto"/>
        <w:rPr>
          <w:rFonts w:ascii="Helvetica" w:hAnsi="Helvetica" w:cs="Helvetica"/>
          <w:b/>
          <w:bCs/>
          <w:sz w:val="24"/>
          <w:szCs w:val="24"/>
          <w14:textOutline w14:w="0" w14:cap="flat" w14:cmpd="sng" w14:algn="ctr">
            <w14:noFill/>
            <w14:prstDash w14:val="solid"/>
            <w14:round/>
          </w14:textOutline>
        </w:rPr>
      </w:pPr>
      <w:r w:rsidRPr="00705F35">
        <w:rPr>
          <w:rFonts w:ascii="Helvetica" w:hAnsi="Helvetica" w:cs="Helvetica"/>
          <w:b/>
          <w:bCs/>
          <w:sz w:val="24"/>
          <w:szCs w:val="24"/>
          <w14:textOutline w14:w="0" w14:cap="flat" w14:cmpd="sng" w14:algn="ctr">
            <w14:noFill/>
            <w14:prstDash w14:val="solid"/>
            <w14:round/>
          </w14:textOutline>
        </w:rPr>
        <w:t>2. Performance Requirements</w:t>
      </w:r>
    </w:p>
    <w:p w14:paraId="7BFD19DC" w14:textId="521A20CA" w:rsidR="00C86F5A" w:rsidRPr="00437BAA" w:rsidRDefault="00C86F5A" w:rsidP="00437BAA">
      <w:pPr>
        <w:pStyle w:val="ListParagraph"/>
        <w:numPr>
          <w:ilvl w:val="0"/>
          <w:numId w:val="29"/>
        </w:numPr>
        <w:spacing w:after="240" w:line="276" w:lineRule="auto"/>
        <w:rPr>
          <w:rFonts w:ascii="Helvetica" w:hAnsi="Helvetica" w:cs="Helvetica"/>
          <w:sz w:val="24"/>
          <w:szCs w:val="24"/>
          <w14:textOutline w14:w="0" w14:cap="flat" w14:cmpd="sng" w14:algn="ctr">
            <w14:noFill/>
            <w14:prstDash w14:val="solid"/>
            <w14:round/>
          </w14:textOutline>
        </w:rPr>
      </w:pPr>
      <w:r w:rsidRPr="00437BAA">
        <w:rPr>
          <w:rFonts w:ascii="Helvetica" w:hAnsi="Helvetica" w:cs="Helvetica"/>
          <w:sz w:val="24"/>
          <w:szCs w:val="24"/>
          <w14:textOutline w14:w="0" w14:cap="flat" w14:cmpd="sng" w14:algn="ctr">
            <w14:noFill/>
            <w14:prstDash w14:val="solid"/>
            <w14:round/>
          </w14:textOutline>
        </w:rPr>
        <w:t xml:space="preserve">GoGoGrocery must process actions in a </w:t>
      </w:r>
      <w:r w:rsidR="00785B83" w:rsidRPr="00437BAA">
        <w:rPr>
          <w:rFonts w:ascii="Helvetica" w:hAnsi="Helvetica" w:cs="Helvetica"/>
          <w:sz w:val="24"/>
          <w:szCs w:val="24"/>
          <w14:textOutline w14:w="0" w14:cap="flat" w14:cmpd="sng" w14:algn="ctr">
            <w14:noFill/>
            <w14:prstDash w14:val="solid"/>
            <w14:round/>
          </w14:textOutline>
        </w:rPr>
        <w:t xml:space="preserve">reasonable time </w:t>
      </w:r>
      <w:del w:id="442" w:author="Nick Joseph" w:date="2020-11-02T19:21:00Z">
        <w:r w:rsidR="00785B83" w:rsidRPr="00437BAA" w:rsidDel="003D0001">
          <w:rPr>
            <w:rFonts w:ascii="Helvetica" w:hAnsi="Helvetica" w:cs="Helvetica"/>
            <w:sz w:val="24"/>
            <w:szCs w:val="24"/>
            <w14:textOutline w14:w="0" w14:cap="flat" w14:cmpd="sng" w14:algn="ctr">
              <w14:noFill/>
              <w14:prstDash w14:val="solid"/>
              <w14:round/>
            </w14:textOutline>
          </w:rPr>
          <w:delText xml:space="preserve">in </w:delText>
        </w:r>
      </w:del>
      <w:ins w:id="443" w:author="Nick Joseph" w:date="2020-11-02T19:21:00Z">
        <w:r w:rsidR="003D0001">
          <w:rPr>
            <w:rFonts w:ascii="Helvetica" w:hAnsi="Helvetica" w:cs="Helvetica"/>
            <w:sz w:val="24"/>
            <w:szCs w:val="24"/>
            <w14:textOutline w14:w="0" w14:cap="flat" w14:cmpd="sng" w14:algn="ctr">
              <w14:noFill/>
              <w14:prstDash w14:val="solid"/>
              <w14:round/>
            </w14:textOutline>
          </w:rPr>
          <w:t>o</w:t>
        </w:r>
        <w:r w:rsidR="003D0001" w:rsidRPr="00437BAA">
          <w:rPr>
            <w:rFonts w:ascii="Helvetica" w:hAnsi="Helvetica" w:cs="Helvetica"/>
            <w:sz w:val="24"/>
            <w:szCs w:val="24"/>
            <w14:textOutline w14:w="0" w14:cap="flat" w14:cmpd="sng" w14:algn="ctr">
              <w14:noFill/>
              <w14:prstDash w14:val="solid"/>
              <w14:round/>
            </w14:textOutline>
          </w:rPr>
          <w:t xml:space="preserve">n </w:t>
        </w:r>
      </w:ins>
      <w:r w:rsidR="00785B83" w:rsidRPr="00437BAA">
        <w:rPr>
          <w:rFonts w:ascii="Helvetica" w:hAnsi="Helvetica" w:cs="Helvetica"/>
          <w:sz w:val="24"/>
          <w:szCs w:val="24"/>
          <w14:textOutline w14:w="0" w14:cap="flat" w14:cmpd="sng" w14:algn="ctr">
            <w14:noFill/>
            <w14:prstDash w14:val="solid"/>
            <w14:round/>
          </w14:textOutline>
        </w:rPr>
        <w:t>all devices. Processes such as searching for items, connecting to a driver</w:t>
      </w:r>
      <w:ins w:id="444" w:author="Nick Joseph" w:date="2020-11-02T19:21:00Z">
        <w:r w:rsidR="003D0001">
          <w:rPr>
            <w:rFonts w:ascii="Helvetica" w:hAnsi="Helvetica" w:cs="Helvetica"/>
            <w:sz w:val="24"/>
            <w:szCs w:val="24"/>
            <w14:textOutline w14:w="0" w14:cap="flat" w14:cmpd="sng" w14:algn="ctr">
              <w14:noFill/>
              <w14:prstDash w14:val="solid"/>
              <w14:round/>
            </w14:textOutline>
          </w:rPr>
          <w:t>,</w:t>
        </w:r>
      </w:ins>
      <w:r w:rsidR="00785B83" w:rsidRPr="00437BAA">
        <w:rPr>
          <w:rFonts w:ascii="Helvetica" w:hAnsi="Helvetica" w:cs="Helvetica"/>
          <w:sz w:val="24"/>
          <w:szCs w:val="24"/>
          <w14:textOutline w14:w="0" w14:cap="flat" w14:cmpd="sng" w14:algn="ctr">
            <w14:noFill/>
            <w14:prstDash w14:val="solid"/>
            <w14:round/>
          </w14:textOutline>
        </w:rPr>
        <w:t xml:space="preserve"> and checkout.</w:t>
      </w:r>
    </w:p>
    <w:p w14:paraId="49F02E54" w14:textId="441B12BE" w:rsidR="00785B83" w:rsidRPr="00437BAA" w:rsidRDefault="00316249" w:rsidP="00437BAA">
      <w:pPr>
        <w:pStyle w:val="ListParagraph"/>
        <w:numPr>
          <w:ilvl w:val="0"/>
          <w:numId w:val="29"/>
        </w:numPr>
        <w:spacing w:after="240" w:line="276" w:lineRule="auto"/>
        <w:rPr>
          <w:rFonts w:ascii="Helvetica" w:hAnsi="Helvetica" w:cs="Helvetica"/>
          <w:sz w:val="24"/>
          <w:szCs w:val="24"/>
          <w14:textOutline w14:w="0" w14:cap="flat" w14:cmpd="sng" w14:algn="ctr">
            <w14:noFill/>
            <w14:prstDash w14:val="solid"/>
            <w14:round/>
          </w14:textOutline>
        </w:rPr>
      </w:pPr>
      <w:r w:rsidRPr="00437BAA">
        <w:rPr>
          <w:rFonts w:ascii="Helvetica" w:hAnsi="Helvetica" w:cs="Helvetica"/>
          <w:sz w:val="24"/>
          <w:szCs w:val="24"/>
          <w14:textOutline w14:w="0" w14:cap="flat" w14:cmpd="sng" w14:algn="ctr">
            <w14:noFill/>
            <w14:prstDash w14:val="solid"/>
            <w14:round/>
          </w14:textOutline>
        </w:rPr>
        <w:lastRenderedPageBreak/>
        <w:t>GPS must be quick enough to make changes to routes when there are roadblocks present or when the driver uses an alternate route.</w:t>
      </w:r>
    </w:p>
    <w:p w14:paraId="377F5770" w14:textId="4F68D0D4" w:rsidR="00316249" w:rsidDel="00781DE1" w:rsidRDefault="00316249" w:rsidP="00437BAA">
      <w:pPr>
        <w:pStyle w:val="ListParagraph"/>
        <w:numPr>
          <w:ilvl w:val="0"/>
          <w:numId w:val="29"/>
        </w:numPr>
        <w:spacing w:after="240" w:line="276" w:lineRule="auto"/>
        <w:rPr>
          <w:del w:id="445" w:author="Nick Joseph" w:date="2020-11-02T20:23:00Z"/>
          <w:rFonts w:ascii="Helvetica" w:hAnsi="Helvetica" w:cs="Helvetica"/>
          <w:sz w:val="24"/>
          <w:szCs w:val="24"/>
          <w14:textOutline w14:w="0" w14:cap="flat" w14:cmpd="sng" w14:algn="ctr">
            <w14:noFill/>
            <w14:prstDash w14:val="solid"/>
            <w14:round/>
          </w14:textOutline>
        </w:rPr>
      </w:pPr>
      <w:r w:rsidRPr="00437BAA">
        <w:rPr>
          <w:rFonts w:ascii="Helvetica" w:hAnsi="Helvetica" w:cs="Helvetica"/>
          <w:sz w:val="24"/>
          <w:szCs w:val="24"/>
          <w14:textOutline w14:w="0" w14:cap="flat" w14:cmpd="sng" w14:algn="ctr">
            <w14:noFill/>
            <w14:prstDash w14:val="solid"/>
            <w14:round/>
          </w14:textOutline>
        </w:rPr>
        <w:t>The performance of the application must not be entirely reliant on connection speed. For example, faster connection speed results in faster performance while slower connection speeds result</w:t>
      </w:r>
      <w:del w:id="446" w:author="Nick Joseph" w:date="2020-11-02T19:21:00Z">
        <w:r w:rsidRPr="00437BAA" w:rsidDel="003D0001">
          <w:rPr>
            <w:rFonts w:ascii="Helvetica" w:hAnsi="Helvetica" w:cs="Helvetica"/>
            <w:sz w:val="24"/>
            <w:szCs w:val="24"/>
            <w14:textOutline w14:w="0" w14:cap="flat" w14:cmpd="sng" w14:algn="ctr">
              <w14:noFill/>
              <w14:prstDash w14:val="solid"/>
              <w14:round/>
            </w14:textOutline>
          </w:rPr>
          <w:delText>s</w:delText>
        </w:r>
      </w:del>
      <w:r w:rsidRPr="00437BAA">
        <w:rPr>
          <w:rFonts w:ascii="Helvetica" w:hAnsi="Helvetica" w:cs="Helvetica"/>
          <w:sz w:val="24"/>
          <w:szCs w:val="24"/>
          <w14:textOutline w14:w="0" w14:cap="flat" w14:cmpd="sng" w14:algn="ctr">
            <w14:noFill/>
            <w14:prstDash w14:val="solid"/>
            <w14:round/>
          </w14:textOutline>
        </w:rPr>
        <w:t xml:space="preserve"> in slower performance. There should be a middle ground.</w:t>
      </w:r>
    </w:p>
    <w:p w14:paraId="130B2E32" w14:textId="0DF57077" w:rsidR="00B40D09" w:rsidRPr="00781DE1" w:rsidDel="00781DE1" w:rsidRDefault="00B40D09">
      <w:pPr>
        <w:pStyle w:val="ListParagraph"/>
        <w:numPr>
          <w:ilvl w:val="0"/>
          <w:numId w:val="29"/>
        </w:numPr>
        <w:spacing w:after="240" w:line="276" w:lineRule="auto"/>
        <w:rPr>
          <w:del w:id="447" w:author="Nick Joseph" w:date="2020-11-02T20:23:00Z"/>
          <w:rFonts w:ascii="Helvetica" w:hAnsi="Helvetica" w:cs="Helvetica"/>
          <w:sz w:val="24"/>
          <w:szCs w:val="24"/>
          <w14:textOutline w14:w="0" w14:cap="flat" w14:cmpd="sng" w14:algn="ctr">
            <w14:noFill/>
            <w14:prstDash w14:val="solid"/>
            <w14:round/>
          </w14:textOutline>
          <w:rPrChange w:id="448" w:author="Nick Joseph" w:date="2020-11-02T20:23:00Z">
            <w:rPr>
              <w:del w:id="449" w:author="Nick Joseph" w:date="2020-11-02T20:23:00Z"/>
            </w:rPr>
          </w:rPrChange>
        </w:rPr>
        <w:pPrChange w:id="450" w:author="Nick Joseph" w:date="2020-11-02T20:23:00Z">
          <w:pPr>
            <w:spacing w:after="240" w:line="276" w:lineRule="auto"/>
          </w:pPr>
        </w:pPrChange>
      </w:pPr>
    </w:p>
    <w:p w14:paraId="1BE82C59" w14:textId="34FA0D22" w:rsidR="00B40D09" w:rsidDel="00781DE1" w:rsidRDefault="00B40D09">
      <w:pPr>
        <w:pStyle w:val="ListParagraph"/>
        <w:rPr>
          <w:del w:id="451" w:author="Nick Joseph" w:date="2020-11-02T20:23:00Z"/>
        </w:rPr>
        <w:pPrChange w:id="452" w:author="Nick Joseph" w:date="2020-11-02T20:23:00Z">
          <w:pPr>
            <w:spacing w:after="240" w:line="276" w:lineRule="auto"/>
          </w:pPr>
        </w:pPrChange>
      </w:pPr>
    </w:p>
    <w:p w14:paraId="77D6A33F" w14:textId="0041962F" w:rsidR="00B40D09" w:rsidDel="00781DE1" w:rsidRDefault="00B40D09">
      <w:pPr>
        <w:pStyle w:val="ListParagraph"/>
        <w:rPr>
          <w:del w:id="453" w:author="Nick Joseph" w:date="2020-11-02T20:23:00Z"/>
        </w:rPr>
        <w:pPrChange w:id="454" w:author="Nick Joseph" w:date="2020-11-02T20:23:00Z">
          <w:pPr>
            <w:spacing w:after="240" w:line="276" w:lineRule="auto"/>
          </w:pPr>
        </w:pPrChange>
      </w:pPr>
    </w:p>
    <w:p w14:paraId="6F2B4AEF" w14:textId="6AE6A610" w:rsidR="00B40D09" w:rsidDel="00781DE1" w:rsidRDefault="00B40D09">
      <w:pPr>
        <w:pStyle w:val="ListParagraph"/>
        <w:rPr>
          <w:del w:id="455" w:author="Nick Joseph" w:date="2020-11-02T20:23:00Z"/>
        </w:rPr>
        <w:pPrChange w:id="456" w:author="Nick Joseph" w:date="2020-11-02T20:23:00Z">
          <w:pPr>
            <w:spacing w:after="240" w:line="276" w:lineRule="auto"/>
          </w:pPr>
        </w:pPrChange>
      </w:pPr>
    </w:p>
    <w:p w14:paraId="2D7DA9FA" w14:textId="77777777" w:rsidR="00B40D09" w:rsidRPr="00B40D09" w:rsidRDefault="00B40D09">
      <w:pPr>
        <w:pStyle w:val="ListParagraph"/>
        <w:numPr>
          <w:ilvl w:val="0"/>
          <w:numId w:val="29"/>
        </w:numPr>
        <w:spacing w:after="240" w:line="276" w:lineRule="auto"/>
        <w:pPrChange w:id="457" w:author="Nick Joseph" w:date="2020-11-02T20:23:00Z">
          <w:pPr>
            <w:spacing w:after="240" w:line="276" w:lineRule="auto"/>
          </w:pPr>
        </w:pPrChange>
      </w:pPr>
    </w:p>
    <w:p w14:paraId="1D6E8696" w14:textId="6DFE60C6" w:rsidR="00705F35" w:rsidRDefault="00705F35" w:rsidP="000A4D38">
      <w:pPr>
        <w:spacing w:after="240" w:line="240" w:lineRule="auto"/>
        <w:rPr>
          <w:rFonts w:ascii="Helvetica" w:hAnsi="Helvetica" w:cs="Helvetica"/>
          <w:b/>
          <w:bCs/>
          <w:sz w:val="24"/>
          <w:szCs w:val="24"/>
          <w14:textOutline w14:w="0" w14:cap="flat" w14:cmpd="sng" w14:algn="ctr">
            <w14:noFill/>
            <w14:prstDash w14:val="solid"/>
            <w14:round/>
          </w14:textOutline>
        </w:rPr>
      </w:pPr>
      <w:r w:rsidRPr="00705F35">
        <w:rPr>
          <w:rFonts w:ascii="Helvetica" w:hAnsi="Helvetica" w:cs="Helvetica"/>
          <w:b/>
          <w:bCs/>
          <w:sz w:val="24"/>
          <w:szCs w:val="24"/>
          <w14:textOutline w14:w="0" w14:cap="flat" w14:cmpd="sng" w14:algn="ctr">
            <w14:noFill/>
            <w14:prstDash w14:val="solid"/>
            <w14:round/>
          </w14:textOutline>
        </w:rPr>
        <w:t>3. Security Requirements</w:t>
      </w:r>
    </w:p>
    <w:p w14:paraId="2F5EC7E5" w14:textId="27807D32" w:rsidR="00437BAA" w:rsidRPr="00437BAA" w:rsidRDefault="00437BAA" w:rsidP="00437BAA">
      <w:pPr>
        <w:pStyle w:val="ListParagraph"/>
        <w:numPr>
          <w:ilvl w:val="0"/>
          <w:numId w:val="30"/>
        </w:numPr>
        <w:spacing w:after="240" w:line="276" w:lineRule="auto"/>
        <w:rPr>
          <w:rFonts w:ascii="Helvetica" w:hAnsi="Helvetica" w:cs="Helvetica"/>
          <w:sz w:val="24"/>
          <w:szCs w:val="24"/>
          <w14:textOutline w14:w="0" w14:cap="flat" w14:cmpd="sng" w14:algn="ctr">
            <w14:noFill/>
            <w14:prstDash w14:val="solid"/>
            <w14:round/>
          </w14:textOutline>
        </w:rPr>
      </w:pPr>
      <w:r w:rsidRPr="00437BAA">
        <w:rPr>
          <w:rFonts w:ascii="Helvetica" w:hAnsi="Helvetica" w:cs="Helvetica"/>
          <w:sz w:val="24"/>
          <w:szCs w:val="24"/>
          <w14:textOutline w14:w="0" w14:cap="flat" w14:cmpd="sng" w14:algn="ctr">
            <w14:noFill/>
            <w14:prstDash w14:val="solid"/>
            <w14:round/>
          </w14:textOutline>
        </w:rPr>
        <w:t>Encrypting customer and driver data is important to lower the risk of data getting stolen. GoGoGrocery could use the Advanced Encryption Standard (AES) to encrypt. AES is one of the most secure forms of encryption.</w:t>
      </w:r>
    </w:p>
    <w:p w14:paraId="52D37F05" w14:textId="3CA73C5A" w:rsidR="00437BAA" w:rsidRPr="00437BAA" w:rsidRDefault="00437BAA" w:rsidP="00437BAA">
      <w:pPr>
        <w:pStyle w:val="ListParagraph"/>
        <w:numPr>
          <w:ilvl w:val="0"/>
          <w:numId w:val="30"/>
        </w:numPr>
        <w:spacing w:after="240" w:line="276" w:lineRule="auto"/>
        <w:rPr>
          <w:rFonts w:ascii="Helvetica" w:hAnsi="Helvetica" w:cs="Helvetica"/>
          <w:sz w:val="24"/>
          <w:szCs w:val="24"/>
          <w14:textOutline w14:w="0" w14:cap="flat" w14:cmpd="sng" w14:algn="ctr">
            <w14:noFill/>
            <w14:prstDash w14:val="solid"/>
            <w14:round/>
          </w14:textOutline>
        </w:rPr>
      </w:pPr>
      <w:r w:rsidRPr="00437BAA">
        <w:rPr>
          <w:rFonts w:ascii="Helvetica" w:hAnsi="Helvetica" w:cs="Helvetica"/>
          <w:sz w:val="24"/>
          <w:szCs w:val="24"/>
          <w14:textOutline w14:w="0" w14:cap="flat" w14:cmpd="sng" w14:algn="ctr">
            <w14:noFill/>
            <w14:prstDash w14:val="solid"/>
            <w14:round/>
          </w14:textOutline>
        </w:rPr>
        <w:t>Only selected staff can access customer data.</w:t>
      </w:r>
    </w:p>
    <w:p w14:paraId="3B969D61" w14:textId="17BFD92C" w:rsidR="00437BAA" w:rsidRPr="00437BAA" w:rsidRDefault="00437BAA" w:rsidP="00437BAA">
      <w:pPr>
        <w:pStyle w:val="ListParagraph"/>
        <w:numPr>
          <w:ilvl w:val="0"/>
          <w:numId w:val="30"/>
        </w:numPr>
        <w:spacing w:after="240" w:line="276" w:lineRule="auto"/>
        <w:rPr>
          <w:rFonts w:ascii="Helvetica" w:hAnsi="Helvetica" w:cs="Helvetica"/>
          <w:sz w:val="24"/>
          <w:szCs w:val="24"/>
          <w14:textOutline w14:w="0" w14:cap="flat" w14:cmpd="sng" w14:algn="ctr">
            <w14:noFill/>
            <w14:prstDash w14:val="solid"/>
            <w14:round/>
          </w14:textOutline>
        </w:rPr>
      </w:pPr>
      <w:r w:rsidRPr="00437BAA">
        <w:rPr>
          <w:rFonts w:ascii="Helvetica" w:hAnsi="Helvetica" w:cs="Helvetica"/>
          <w:sz w:val="24"/>
          <w:szCs w:val="24"/>
          <w14:textOutline w14:w="0" w14:cap="flat" w14:cmpd="sng" w14:algn="ctr">
            <w14:noFill/>
            <w14:prstDash w14:val="solid"/>
            <w14:round/>
          </w14:textOutline>
        </w:rPr>
        <w:t>Routine security checks on the application’s code to check if there are any unwanted changes to the code. Wanted changes should be documented to avoid confusion.</w:t>
      </w:r>
    </w:p>
    <w:p w14:paraId="7723DCE8" w14:textId="219AC733" w:rsidR="00B40D09" w:rsidRDefault="00437BAA" w:rsidP="00B40D09">
      <w:pPr>
        <w:pStyle w:val="ListParagraph"/>
        <w:numPr>
          <w:ilvl w:val="0"/>
          <w:numId w:val="30"/>
        </w:numPr>
        <w:spacing w:after="240" w:line="276" w:lineRule="auto"/>
        <w:rPr>
          <w:rFonts w:ascii="Helvetica" w:hAnsi="Helvetica" w:cs="Helvetica"/>
          <w:sz w:val="24"/>
          <w:szCs w:val="24"/>
          <w14:textOutline w14:w="0" w14:cap="flat" w14:cmpd="sng" w14:algn="ctr">
            <w14:noFill/>
            <w14:prstDash w14:val="solid"/>
            <w14:round/>
          </w14:textOutline>
        </w:rPr>
      </w:pPr>
      <w:r w:rsidRPr="00437BAA">
        <w:rPr>
          <w:rFonts w:ascii="Helvetica" w:hAnsi="Helvetica" w:cs="Helvetica"/>
          <w:sz w:val="24"/>
          <w:szCs w:val="24"/>
          <w14:textOutline w14:w="0" w14:cap="flat" w14:cmpd="sng" w14:algn="ctr">
            <w14:noFill/>
            <w14:prstDash w14:val="solid"/>
            <w14:round/>
          </w14:textOutline>
        </w:rPr>
        <w:t>Drivers and customers will not be able to see each other’s contact information after the delivery is finished.</w:t>
      </w:r>
    </w:p>
    <w:p w14:paraId="5B3916E1" w14:textId="47CDC11E" w:rsidR="00B40D09" w:rsidRPr="00B40D09" w:rsidRDefault="00B40D09" w:rsidP="00B40D09">
      <w:pPr>
        <w:spacing w:after="240" w:line="240" w:lineRule="auto"/>
        <w:rPr>
          <w:rFonts w:ascii="Helvetica" w:hAnsi="Helvetica" w:cs="Helvetica"/>
          <w:b/>
          <w:bCs/>
          <w:sz w:val="24"/>
          <w:szCs w:val="24"/>
          <w14:textOutline w14:w="0" w14:cap="flat" w14:cmpd="sng" w14:algn="ctr">
            <w14:noFill/>
            <w14:prstDash w14:val="solid"/>
            <w14:round/>
          </w14:textOutline>
        </w:rPr>
      </w:pPr>
      <w:r w:rsidRPr="00B40D09">
        <w:rPr>
          <w:rFonts w:ascii="Helvetica" w:hAnsi="Helvetica" w:cs="Helvetica"/>
          <w:b/>
          <w:bCs/>
          <w:sz w:val="24"/>
          <w:szCs w:val="24"/>
          <w14:textOutline w14:w="0" w14:cap="flat" w14:cmpd="sng" w14:algn="ctr">
            <w14:noFill/>
            <w14:prstDash w14:val="solid"/>
            <w14:round/>
          </w14:textOutline>
        </w:rPr>
        <w:t xml:space="preserve">5. </w:t>
      </w:r>
      <w:r>
        <w:rPr>
          <w:rFonts w:ascii="Helvetica" w:hAnsi="Helvetica" w:cs="Helvetica"/>
          <w:b/>
          <w:bCs/>
          <w:sz w:val="24"/>
          <w:szCs w:val="24"/>
          <w14:textOutline w14:w="0" w14:cap="flat" w14:cmpd="sng" w14:algn="ctr">
            <w14:noFill/>
            <w14:prstDash w14:val="solid"/>
            <w14:round/>
          </w14:textOutline>
        </w:rPr>
        <w:t>Service Requirements</w:t>
      </w:r>
    </w:p>
    <w:p w14:paraId="05914A8A" w14:textId="0DBDDEDE" w:rsidR="00B40D09" w:rsidRPr="00EF4B01" w:rsidRDefault="00B40D09" w:rsidP="00EF4B01">
      <w:pPr>
        <w:pStyle w:val="ListParagraph"/>
        <w:numPr>
          <w:ilvl w:val="0"/>
          <w:numId w:val="33"/>
        </w:numPr>
        <w:spacing w:after="240" w:line="276" w:lineRule="auto"/>
        <w:rPr>
          <w:rFonts w:ascii="Helvetica" w:hAnsi="Helvetica" w:cs="Helvetica"/>
          <w:sz w:val="24"/>
          <w:szCs w:val="24"/>
          <w14:textOutline w14:w="0" w14:cap="flat" w14:cmpd="sng" w14:algn="ctr">
            <w14:noFill/>
            <w14:prstDash w14:val="solid"/>
            <w14:round/>
          </w14:textOutline>
        </w:rPr>
      </w:pPr>
      <w:r w:rsidRPr="00EF4B01">
        <w:rPr>
          <w:rFonts w:ascii="Helvetica" w:hAnsi="Helvetica" w:cs="Helvetica"/>
          <w:sz w:val="24"/>
          <w:szCs w:val="24"/>
          <w14:textOutline w14:w="0" w14:cap="flat" w14:cmpd="sng" w14:algn="ctr">
            <w14:noFill/>
            <w14:prstDash w14:val="solid"/>
            <w14:round/>
          </w14:textOutline>
        </w:rPr>
        <w:t>GoGoGrocery is only available as a mobile application for now.</w:t>
      </w:r>
    </w:p>
    <w:p w14:paraId="75E84B73" w14:textId="0769F9F0" w:rsidR="00B40D09" w:rsidRPr="00EF4B01" w:rsidRDefault="00B40D09" w:rsidP="00EF4B01">
      <w:pPr>
        <w:pStyle w:val="ListParagraph"/>
        <w:numPr>
          <w:ilvl w:val="0"/>
          <w:numId w:val="33"/>
        </w:numPr>
        <w:spacing w:after="240" w:line="276" w:lineRule="auto"/>
        <w:rPr>
          <w:rFonts w:ascii="Helvetica" w:hAnsi="Helvetica" w:cs="Helvetica"/>
          <w:sz w:val="24"/>
          <w:szCs w:val="24"/>
          <w14:textOutline w14:w="0" w14:cap="flat" w14:cmpd="sng" w14:algn="ctr">
            <w14:noFill/>
            <w14:prstDash w14:val="solid"/>
            <w14:round/>
          </w14:textOutline>
        </w:rPr>
      </w:pPr>
      <w:r w:rsidRPr="00EF4B01">
        <w:rPr>
          <w:rFonts w:ascii="Helvetica" w:hAnsi="Helvetica" w:cs="Helvetica"/>
          <w:sz w:val="24"/>
          <w:szCs w:val="24"/>
          <w14:textOutline w14:w="0" w14:cap="flat" w14:cmpd="sng" w14:algn="ctr">
            <w14:noFill/>
            <w14:prstDash w14:val="solid"/>
            <w14:round/>
          </w14:textOutline>
        </w:rPr>
        <w:t>GoGoGrocery can only be used starting 5</w:t>
      </w:r>
      <w:ins w:id="458" w:author="Nick Joseph" w:date="2020-11-02T19:22:00Z">
        <w:r w:rsidR="003D0001">
          <w:rPr>
            <w:rFonts w:ascii="Helvetica" w:hAnsi="Helvetica" w:cs="Helvetica"/>
            <w:sz w:val="24"/>
            <w:szCs w:val="24"/>
            <w14:textOutline w14:w="0" w14:cap="flat" w14:cmpd="sng" w14:algn="ctr">
              <w14:noFill/>
              <w14:prstDash w14:val="solid"/>
              <w14:round/>
            </w14:textOutline>
          </w:rPr>
          <w:t xml:space="preserve"> </w:t>
        </w:r>
      </w:ins>
      <w:r w:rsidRPr="00EF4B01">
        <w:rPr>
          <w:rFonts w:ascii="Helvetica" w:hAnsi="Helvetica" w:cs="Helvetica"/>
          <w:sz w:val="24"/>
          <w:szCs w:val="24"/>
          <w14:textOutline w14:w="0" w14:cap="flat" w14:cmpd="sng" w14:algn="ctr">
            <w14:noFill/>
            <w14:prstDash w14:val="solid"/>
            <w14:round/>
          </w14:textOutline>
        </w:rPr>
        <w:t>am to 1</w:t>
      </w:r>
      <w:ins w:id="459" w:author="Nick Joseph" w:date="2020-11-02T19:22:00Z">
        <w:r w:rsidR="003D0001">
          <w:rPr>
            <w:rFonts w:ascii="Helvetica" w:hAnsi="Helvetica" w:cs="Helvetica"/>
            <w:sz w:val="24"/>
            <w:szCs w:val="24"/>
            <w14:textOutline w14:w="0" w14:cap="flat" w14:cmpd="sng" w14:algn="ctr">
              <w14:noFill/>
              <w14:prstDash w14:val="solid"/>
              <w14:round/>
            </w14:textOutline>
          </w:rPr>
          <w:t xml:space="preserve"> </w:t>
        </w:r>
      </w:ins>
      <w:r w:rsidRPr="00EF4B01">
        <w:rPr>
          <w:rFonts w:ascii="Helvetica" w:hAnsi="Helvetica" w:cs="Helvetica"/>
          <w:sz w:val="24"/>
          <w:szCs w:val="24"/>
          <w14:textOutline w14:w="0" w14:cap="flat" w14:cmpd="sng" w14:algn="ctr">
            <w14:noFill/>
            <w14:prstDash w14:val="solid"/>
            <w14:round/>
          </w14:textOutline>
        </w:rPr>
        <w:t>am as it would be more difficult to search for a driver or open store at times after that.</w:t>
      </w:r>
    </w:p>
    <w:p w14:paraId="1DA20B97" w14:textId="7057563E" w:rsidR="00B40D09" w:rsidRPr="00EF4B01" w:rsidRDefault="00EF4B01" w:rsidP="00EF4B01">
      <w:pPr>
        <w:pStyle w:val="ListParagraph"/>
        <w:numPr>
          <w:ilvl w:val="0"/>
          <w:numId w:val="33"/>
        </w:numPr>
        <w:spacing w:after="240" w:line="276" w:lineRule="auto"/>
        <w:rPr>
          <w:rFonts w:ascii="Helvetica" w:hAnsi="Helvetica" w:cs="Helvetica"/>
          <w:sz w:val="24"/>
          <w:szCs w:val="24"/>
          <w14:textOutline w14:w="0" w14:cap="flat" w14:cmpd="sng" w14:algn="ctr">
            <w14:noFill/>
            <w14:prstDash w14:val="solid"/>
            <w14:round/>
          </w14:textOutline>
        </w:rPr>
      </w:pPr>
      <w:r w:rsidRPr="00EF4B01">
        <w:rPr>
          <w:rFonts w:ascii="Helvetica" w:hAnsi="Helvetica" w:cs="Helvetica"/>
          <w:sz w:val="24"/>
          <w:szCs w:val="24"/>
          <w14:textOutline w14:w="0" w14:cap="flat" w14:cmpd="sng" w14:algn="ctr">
            <w14:noFill/>
            <w14:prstDash w14:val="solid"/>
            <w14:round/>
          </w14:textOutline>
        </w:rPr>
        <w:t>GoGoGrocery will only be available to Snohomish and King Country for now.</w:t>
      </w:r>
    </w:p>
    <w:p w14:paraId="32FA5E08" w14:textId="77A27C02" w:rsidR="00705F35" w:rsidRPr="00705F35" w:rsidRDefault="00B40D09" w:rsidP="000A4D38">
      <w:pPr>
        <w:spacing w:after="240" w:line="240" w:lineRule="auto"/>
        <w:rPr>
          <w:rFonts w:ascii="Helvetica" w:hAnsi="Helvetica" w:cs="Helvetica"/>
          <w:b/>
          <w:bCs/>
          <w:sz w:val="24"/>
          <w:szCs w:val="24"/>
          <w14:textOutline w14:w="0" w14:cap="flat" w14:cmpd="sng" w14:algn="ctr">
            <w14:noFill/>
            <w14:prstDash w14:val="solid"/>
            <w14:round/>
          </w14:textOutline>
        </w:rPr>
      </w:pPr>
      <w:r>
        <w:rPr>
          <w:rFonts w:ascii="Helvetica" w:hAnsi="Helvetica" w:cs="Helvetica"/>
          <w:b/>
          <w:bCs/>
          <w:sz w:val="24"/>
          <w:szCs w:val="24"/>
          <w14:textOutline w14:w="0" w14:cap="flat" w14:cmpd="sng" w14:algn="ctr">
            <w14:noFill/>
            <w14:prstDash w14:val="solid"/>
            <w14:round/>
          </w14:textOutline>
        </w:rPr>
        <w:t>6</w:t>
      </w:r>
      <w:r w:rsidR="00705F35" w:rsidRPr="00705F35">
        <w:rPr>
          <w:rFonts w:ascii="Helvetica" w:hAnsi="Helvetica" w:cs="Helvetica"/>
          <w:b/>
          <w:bCs/>
          <w:sz w:val="24"/>
          <w:szCs w:val="24"/>
          <w14:textOutline w14:w="0" w14:cap="flat" w14:cmpd="sng" w14:algn="ctr">
            <w14:noFill/>
            <w14:prstDash w14:val="solid"/>
            <w14:round/>
          </w14:textOutline>
        </w:rPr>
        <w:t>. Development Requirements</w:t>
      </w:r>
    </w:p>
    <w:p w14:paraId="754DB15E" w14:textId="5EC5A0B2" w:rsidR="00015DC6" w:rsidRPr="000F1546" w:rsidRDefault="00EF4B01" w:rsidP="000F1546">
      <w:pPr>
        <w:pStyle w:val="ListParagraph"/>
        <w:numPr>
          <w:ilvl w:val="0"/>
          <w:numId w:val="35"/>
        </w:numPr>
        <w:spacing w:after="240" w:line="276" w:lineRule="auto"/>
        <w:rPr>
          <w:rFonts w:ascii="Helvetica" w:hAnsi="Helvetica" w:cs="Helvetica"/>
          <w:sz w:val="24"/>
          <w:szCs w:val="24"/>
          <w14:textOutline w14:w="0" w14:cap="flat" w14:cmpd="sng" w14:algn="ctr">
            <w14:noFill/>
            <w14:prstDash w14:val="solid"/>
            <w14:round/>
          </w14:textOutline>
        </w:rPr>
      </w:pPr>
      <w:r w:rsidRPr="000F1546">
        <w:rPr>
          <w:rFonts w:ascii="Helvetica" w:hAnsi="Helvetica" w:cs="Helvetica"/>
          <w:sz w:val="24"/>
          <w:szCs w:val="24"/>
          <w14:textOutline w14:w="0" w14:cap="flat" w14:cmpd="sng" w14:algn="ctr">
            <w14:noFill/>
            <w14:prstDash w14:val="solid"/>
            <w14:round/>
          </w14:textOutline>
        </w:rPr>
        <w:t xml:space="preserve">GoGoGrocery will be developed by </w:t>
      </w:r>
      <w:r w:rsidR="00B755D8">
        <w:rPr>
          <w:rFonts w:ascii="Helvetica" w:hAnsi="Helvetica" w:cs="Helvetica"/>
          <w:sz w:val="24"/>
          <w:szCs w:val="24"/>
          <w14:textOutline w14:w="0" w14:cap="flat" w14:cmpd="sng" w14:algn="ctr">
            <w14:noFill/>
            <w14:prstDash w14:val="solid"/>
            <w14:round/>
          </w14:textOutline>
        </w:rPr>
        <w:t>mid-2021</w:t>
      </w:r>
      <w:r w:rsidRPr="000F1546">
        <w:rPr>
          <w:rFonts w:ascii="Helvetica" w:hAnsi="Helvetica" w:cs="Helvetica"/>
          <w:sz w:val="24"/>
          <w:szCs w:val="24"/>
          <w14:textOutline w14:w="0" w14:cap="flat" w14:cmpd="sng" w14:algn="ctr">
            <w14:noFill/>
            <w14:prstDash w14:val="solid"/>
            <w14:round/>
          </w14:textOutline>
        </w:rPr>
        <w:t xml:space="preserve"> or latest by </w:t>
      </w:r>
      <w:r w:rsidR="00B755D8">
        <w:rPr>
          <w:rFonts w:ascii="Helvetica" w:hAnsi="Helvetica" w:cs="Helvetica"/>
          <w:sz w:val="24"/>
          <w:szCs w:val="24"/>
          <w14:textOutline w14:w="0" w14:cap="flat" w14:cmpd="sng" w14:algn="ctr">
            <w14:noFill/>
            <w14:prstDash w14:val="solid"/>
            <w14:round/>
          </w14:textOutline>
        </w:rPr>
        <w:t>late</w:t>
      </w:r>
      <w:r w:rsidRPr="000F1546">
        <w:rPr>
          <w:rFonts w:ascii="Helvetica" w:hAnsi="Helvetica" w:cs="Helvetica"/>
          <w:sz w:val="24"/>
          <w:szCs w:val="24"/>
          <w14:textOutline w14:w="0" w14:cap="flat" w14:cmpd="sng" w14:algn="ctr">
            <w14:noFill/>
            <w14:prstDash w14:val="solid"/>
            <w14:round/>
          </w14:textOutline>
        </w:rPr>
        <w:t xml:space="preserve"> 2021</w:t>
      </w:r>
    </w:p>
    <w:p w14:paraId="7B3E5A8A" w14:textId="366E6A2A" w:rsidR="00EF4B01" w:rsidRPr="000F1546" w:rsidRDefault="00EF4B01" w:rsidP="000F1546">
      <w:pPr>
        <w:pStyle w:val="ListParagraph"/>
        <w:numPr>
          <w:ilvl w:val="0"/>
          <w:numId w:val="35"/>
        </w:numPr>
        <w:spacing w:after="240" w:line="276" w:lineRule="auto"/>
        <w:rPr>
          <w:rFonts w:ascii="Helvetica" w:hAnsi="Helvetica" w:cs="Helvetica"/>
          <w:sz w:val="24"/>
          <w:szCs w:val="24"/>
          <w14:textOutline w14:w="0" w14:cap="flat" w14:cmpd="sng" w14:algn="ctr">
            <w14:noFill/>
            <w14:prstDash w14:val="solid"/>
            <w14:round/>
          </w14:textOutline>
        </w:rPr>
      </w:pPr>
      <w:r w:rsidRPr="000F1546">
        <w:rPr>
          <w:rFonts w:ascii="Helvetica" w:hAnsi="Helvetica" w:cs="Helvetica"/>
          <w:sz w:val="24"/>
          <w:szCs w:val="24"/>
          <w14:textOutline w14:w="0" w14:cap="flat" w14:cmpd="sng" w14:algn="ctr">
            <w14:noFill/>
            <w14:prstDash w14:val="solid"/>
            <w14:round/>
          </w14:textOutline>
        </w:rPr>
        <w:t>The goal is to develop GoGoGrocery in a cost-efficient manner.</w:t>
      </w:r>
    </w:p>
    <w:p w14:paraId="70BAC676" w14:textId="06F8110C" w:rsidR="00EF4B01" w:rsidRPr="000F1546" w:rsidRDefault="000F1546" w:rsidP="000F1546">
      <w:pPr>
        <w:pStyle w:val="ListParagraph"/>
        <w:numPr>
          <w:ilvl w:val="0"/>
          <w:numId w:val="35"/>
        </w:numPr>
        <w:spacing w:after="240" w:line="276" w:lineRule="auto"/>
        <w:rPr>
          <w:rFonts w:ascii="Helvetica" w:hAnsi="Helvetica" w:cs="Helvetica"/>
          <w:sz w:val="24"/>
          <w:szCs w:val="24"/>
          <w14:textOutline w14:w="0" w14:cap="flat" w14:cmpd="sng" w14:algn="ctr">
            <w14:noFill/>
            <w14:prstDash w14:val="solid"/>
            <w14:round/>
          </w14:textOutline>
        </w:rPr>
      </w:pPr>
      <w:r w:rsidRPr="000F1546">
        <w:rPr>
          <w:rFonts w:ascii="Helvetica" w:hAnsi="Helvetica" w:cs="Helvetica"/>
          <w:sz w:val="24"/>
          <w:szCs w:val="24"/>
          <w14:textOutline w14:w="0" w14:cap="flat" w14:cmpd="sng" w14:algn="ctr">
            <w14:noFill/>
            <w14:prstDash w14:val="solid"/>
            <w14:round/>
          </w14:textOutline>
        </w:rPr>
        <w:t xml:space="preserve">The schedule for developing the application is </w:t>
      </w:r>
      <w:r w:rsidR="00B755D8" w:rsidRPr="000F1546">
        <w:rPr>
          <w:rFonts w:ascii="Helvetica" w:hAnsi="Helvetica" w:cs="Helvetica"/>
          <w:sz w:val="24"/>
          <w:szCs w:val="24"/>
          <w14:textOutline w14:w="0" w14:cap="flat" w14:cmpd="sng" w14:algn="ctr">
            <w14:noFill/>
            <w14:prstDash w14:val="solid"/>
            <w14:round/>
          </w14:textOutline>
        </w:rPr>
        <w:t>must</w:t>
      </w:r>
      <w:r w:rsidRPr="000F1546">
        <w:rPr>
          <w:rFonts w:ascii="Helvetica" w:hAnsi="Helvetica" w:cs="Helvetica"/>
          <w:sz w:val="24"/>
          <w:szCs w:val="24"/>
          <w14:textOutline w14:w="0" w14:cap="flat" w14:cmpd="sng" w14:algn="ctr">
            <w14:noFill/>
            <w14:prstDash w14:val="solid"/>
            <w14:round/>
          </w14:textOutline>
        </w:rPr>
        <w:t xml:space="preserve"> be somewhat flexible due to the circumstances of COVID-19.</w:t>
      </w:r>
    </w:p>
    <w:p w14:paraId="7FE1EF8A" w14:textId="77777777" w:rsidR="00B40D09" w:rsidRDefault="00B40D09" w:rsidP="000A4D38">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7ADF6A8F" w14:textId="77777777" w:rsidR="00B40D09" w:rsidRDefault="00B40D09" w:rsidP="000A4D38">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112AD5A6" w14:textId="77777777" w:rsidR="00B40D09" w:rsidRDefault="00B40D09" w:rsidP="000A4D38">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110108C5" w14:textId="77777777" w:rsidR="00B40D09" w:rsidRDefault="00B40D09" w:rsidP="000A4D38">
      <w:pPr>
        <w:spacing w:after="240" w:line="240" w:lineRule="auto"/>
        <w:rPr>
          <w:rFonts w:ascii="Helvetica" w:hAnsi="Helvetica" w:cs="Helvetica"/>
          <w:b/>
          <w:bCs/>
          <w:color w:val="538135" w:themeColor="accent6" w:themeShade="BF"/>
          <w:sz w:val="32"/>
          <w:szCs w:val="32"/>
          <w14:textOutline w14:w="0" w14:cap="flat" w14:cmpd="sng" w14:algn="ctr">
            <w14:noFill/>
            <w14:prstDash w14:val="solid"/>
            <w14:round/>
          </w14:textOutline>
        </w:rPr>
      </w:pPr>
    </w:p>
    <w:p w14:paraId="54B1BC39" w14:textId="77777777" w:rsidR="00B40D09" w:rsidDel="00000F2A" w:rsidRDefault="00B40D09" w:rsidP="000A4D38">
      <w:pPr>
        <w:spacing w:after="240" w:line="240" w:lineRule="auto"/>
        <w:rPr>
          <w:del w:id="460" w:author="Nick Joseph" w:date="2020-11-08T01:00:00Z"/>
          <w:rFonts w:ascii="Helvetica" w:hAnsi="Helvetica" w:cs="Helvetica"/>
          <w:b/>
          <w:bCs/>
          <w:color w:val="538135" w:themeColor="accent6" w:themeShade="BF"/>
          <w:sz w:val="32"/>
          <w:szCs w:val="32"/>
          <w14:textOutline w14:w="0" w14:cap="flat" w14:cmpd="sng" w14:algn="ctr">
            <w14:noFill/>
            <w14:prstDash w14:val="solid"/>
            <w14:round/>
          </w14:textOutline>
        </w:rPr>
      </w:pPr>
    </w:p>
    <w:p w14:paraId="1E0B8F03" w14:textId="77777777" w:rsidR="00B40D09" w:rsidDel="00000F2A" w:rsidRDefault="00B40D09" w:rsidP="000A4D38">
      <w:pPr>
        <w:spacing w:after="240" w:line="240" w:lineRule="auto"/>
        <w:rPr>
          <w:del w:id="461" w:author="Nick Joseph" w:date="2020-11-08T00:56:00Z"/>
          <w:rFonts w:ascii="Helvetica" w:hAnsi="Helvetica" w:cs="Helvetica"/>
          <w:b/>
          <w:bCs/>
          <w:color w:val="538135" w:themeColor="accent6" w:themeShade="BF"/>
          <w:sz w:val="32"/>
          <w:szCs w:val="32"/>
          <w14:textOutline w14:w="0" w14:cap="flat" w14:cmpd="sng" w14:algn="ctr">
            <w14:noFill/>
            <w14:prstDash w14:val="solid"/>
            <w14:round/>
          </w14:textOutline>
        </w:rPr>
      </w:pPr>
    </w:p>
    <w:p w14:paraId="51213A45" w14:textId="4A08B1D3" w:rsidR="00B40D09" w:rsidDel="00000F2A" w:rsidRDefault="00B40D09" w:rsidP="000A4D38">
      <w:pPr>
        <w:spacing w:after="240" w:line="240" w:lineRule="auto"/>
        <w:rPr>
          <w:del w:id="462" w:author="Nick Joseph" w:date="2020-11-08T00:56:00Z"/>
          <w:rFonts w:ascii="Helvetica" w:hAnsi="Helvetica" w:cs="Helvetica"/>
          <w:b/>
          <w:bCs/>
          <w:color w:val="538135" w:themeColor="accent6" w:themeShade="BF"/>
          <w:sz w:val="32"/>
          <w:szCs w:val="32"/>
          <w14:textOutline w14:w="0" w14:cap="flat" w14:cmpd="sng" w14:algn="ctr">
            <w14:noFill/>
            <w14:prstDash w14:val="solid"/>
            <w14:round/>
          </w14:textOutline>
        </w:rPr>
      </w:pPr>
    </w:p>
    <w:p w14:paraId="4A9ABE00" w14:textId="528D7C95" w:rsidR="000F1546" w:rsidDel="00781DE1" w:rsidRDefault="000F1546" w:rsidP="00781DE1">
      <w:pPr>
        <w:spacing w:after="240" w:line="240" w:lineRule="auto"/>
        <w:rPr>
          <w:del w:id="463" w:author="Nick Joseph" w:date="2020-11-02T20:25:00Z"/>
          <w:rFonts w:ascii="Helvetica" w:hAnsi="Helvetica" w:cs="Helvetica"/>
          <w:b/>
          <w:bCs/>
          <w:color w:val="538135" w:themeColor="accent6" w:themeShade="BF"/>
          <w:sz w:val="32"/>
          <w:szCs w:val="32"/>
          <w14:textOutline w14:w="0" w14:cap="flat" w14:cmpd="sng" w14:algn="ctr">
            <w14:noFill/>
            <w14:prstDash w14:val="solid"/>
            <w14:round/>
          </w14:textOutline>
        </w:rPr>
      </w:pPr>
    </w:p>
    <w:p w14:paraId="18F13939" w14:textId="77777777" w:rsidR="00781DE1" w:rsidRDefault="00781DE1" w:rsidP="000A4D38">
      <w:pPr>
        <w:spacing w:after="240" w:line="240" w:lineRule="auto"/>
        <w:rPr>
          <w:ins w:id="464" w:author="Nick Joseph" w:date="2020-11-02T20:25:00Z"/>
          <w:rFonts w:ascii="Helvetica" w:hAnsi="Helvetica" w:cs="Helvetica"/>
          <w:b/>
          <w:bCs/>
          <w:color w:val="538135" w:themeColor="accent6" w:themeShade="BF"/>
          <w:sz w:val="32"/>
          <w:szCs w:val="32"/>
          <w14:textOutline w14:w="0" w14:cap="flat" w14:cmpd="sng" w14:algn="ctr">
            <w14:noFill/>
            <w14:prstDash w14:val="solid"/>
            <w14:round/>
          </w14:textOutline>
        </w:rPr>
      </w:pPr>
    </w:p>
    <w:p w14:paraId="275D4FF1" w14:textId="767BD044" w:rsidR="00781DE1" w:rsidRDefault="00781DE1" w:rsidP="00781DE1">
      <w:pPr>
        <w:pStyle w:val="ListParagraph"/>
        <w:numPr>
          <w:ilvl w:val="0"/>
          <w:numId w:val="2"/>
        </w:numPr>
        <w:spacing w:after="240" w:line="240" w:lineRule="auto"/>
        <w:rPr>
          <w:ins w:id="465" w:author="Nick Joseph" w:date="2020-11-02T20:26:00Z"/>
          <w:rFonts w:ascii="Helvetica" w:hAnsi="Helvetica" w:cs="Helvetica"/>
          <w:b/>
          <w:bCs/>
          <w:color w:val="538135" w:themeColor="accent6" w:themeShade="BF"/>
          <w:sz w:val="36"/>
          <w:szCs w:val="36"/>
          <w14:textOutline w14:w="0" w14:cap="flat" w14:cmpd="sng" w14:algn="ctr">
            <w14:noFill/>
            <w14:prstDash w14:val="solid"/>
            <w14:round/>
          </w14:textOutline>
        </w:rPr>
      </w:pPr>
      <w:ins w:id="466" w:author="Nick Joseph" w:date="2020-11-02T20:25:00Z">
        <w:r>
          <w:rPr>
            <w:rFonts w:ascii="Helvetica" w:hAnsi="Helvetica" w:cs="Helvetica"/>
            <w:b/>
            <w:bCs/>
            <w:color w:val="538135" w:themeColor="accent6" w:themeShade="BF"/>
            <w:sz w:val="36"/>
            <w:szCs w:val="36"/>
            <w14:textOutline w14:w="0" w14:cap="flat" w14:cmpd="sng" w14:algn="ctr">
              <w14:noFill/>
              <w14:prstDash w14:val="solid"/>
              <w14:round/>
            </w14:textOutline>
          </w:rPr>
          <w:lastRenderedPageBreak/>
          <w:t xml:space="preserve">Requirements </w:t>
        </w:r>
      </w:ins>
      <w:ins w:id="467" w:author="Nick Joseph" w:date="2020-11-02T20:26:00Z">
        <w:r>
          <w:rPr>
            <w:rFonts w:ascii="Helvetica" w:hAnsi="Helvetica" w:cs="Helvetica"/>
            <w:b/>
            <w:bCs/>
            <w:color w:val="538135" w:themeColor="accent6" w:themeShade="BF"/>
            <w:sz w:val="36"/>
            <w:szCs w:val="36"/>
            <w14:textOutline w14:w="0" w14:cap="flat" w14:cmpd="sng" w14:algn="ctr">
              <w14:noFill/>
              <w14:prstDash w14:val="solid"/>
              <w14:round/>
            </w14:textOutline>
          </w:rPr>
          <w:t>Model</w:t>
        </w:r>
      </w:ins>
    </w:p>
    <w:p w14:paraId="4C294885" w14:textId="7DC8ED3D" w:rsidR="00781DE1" w:rsidRDefault="00781DE1" w:rsidP="00781DE1">
      <w:pPr>
        <w:spacing w:after="240" w:line="240" w:lineRule="auto"/>
        <w:rPr>
          <w:ins w:id="468" w:author="Nick Joseph" w:date="2020-11-02T20:27:00Z"/>
          <w:rFonts w:ascii="Helvetica" w:hAnsi="Helvetica" w:cs="Helvetica"/>
          <w:b/>
          <w:bCs/>
          <w:color w:val="538135" w:themeColor="accent6" w:themeShade="BF"/>
          <w:sz w:val="32"/>
          <w:szCs w:val="32"/>
          <w14:textOutline w14:w="0" w14:cap="flat" w14:cmpd="sng" w14:algn="ctr">
            <w14:noFill/>
            <w14:prstDash w14:val="solid"/>
            <w14:round/>
          </w14:textOutline>
        </w:rPr>
      </w:pPr>
      <w:ins w:id="469" w:author="Nick Joseph" w:date="2020-11-02T20:26:00Z">
        <w:r>
          <w:rPr>
            <w:rFonts w:ascii="Helvetica" w:hAnsi="Helvetica" w:cs="Helvetica"/>
            <w:b/>
            <w:bCs/>
            <w:color w:val="538135" w:themeColor="accent6" w:themeShade="BF"/>
            <w:sz w:val="32"/>
            <w:szCs w:val="32"/>
            <w14:textOutline w14:w="0" w14:cap="flat" w14:cmpd="sng" w14:algn="ctr">
              <w14:noFill/>
              <w14:prstDash w14:val="solid"/>
              <w14:round/>
            </w14:textOutline>
          </w:rPr>
          <w:t xml:space="preserve">5.1 </w:t>
        </w:r>
      </w:ins>
      <w:ins w:id="470" w:author="Nick Joseph" w:date="2020-11-02T20:27:00Z">
        <w:r>
          <w:rPr>
            <w:rFonts w:ascii="Helvetica" w:hAnsi="Helvetica" w:cs="Helvetica"/>
            <w:b/>
            <w:bCs/>
            <w:color w:val="538135" w:themeColor="accent6" w:themeShade="BF"/>
            <w:sz w:val="32"/>
            <w:szCs w:val="32"/>
            <w14:textOutline w14:w="0" w14:cap="flat" w14:cmpd="sng" w14:algn="ctr">
              <w14:noFill/>
              <w14:prstDash w14:val="solid"/>
              <w14:round/>
            </w14:textOutline>
          </w:rPr>
          <w:t>Introduction</w:t>
        </w:r>
      </w:ins>
    </w:p>
    <w:p w14:paraId="2042441C" w14:textId="06A0BAFD" w:rsidR="00781DE1" w:rsidRDefault="00781DE1" w:rsidP="00781DE1">
      <w:pPr>
        <w:spacing w:after="240" w:line="240" w:lineRule="auto"/>
        <w:rPr>
          <w:ins w:id="471" w:author="Nick Joseph" w:date="2020-11-02T20:46:00Z"/>
          <w:rFonts w:ascii="Helvetica" w:hAnsi="Helvetica" w:cs="Helvetica"/>
          <w:sz w:val="24"/>
          <w:szCs w:val="24"/>
          <w14:textOutline w14:w="0" w14:cap="flat" w14:cmpd="sng" w14:algn="ctr">
            <w14:noFill/>
            <w14:prstDash w14:val="solid"/>
            <w14:round/>
          </w14:textOutline>
        </w:rPr>
      </w:pPr>
      <w:ins w:id="472" w:author="Nick Joseph" w:date="2020-11-02T20:27:00Z">
        <w:r>
          <w:rPr>
            <w:rFonts w:ascii="Helvetica" w:hAnsi="Helvetica" w:cs="Helvetica"/>
            <w:b/>
            <w:bCs/>
            <w:color w:val="538135" w:themeColor="accent6" w:themeShade="BF"/>
            <w:sz w:val="36"/>
            <w:szCs w:val="36"/>
            <w14:textOutline w14:w="0" w14:cap="flat" w14:cmpd="sng" w14:algn="ctr">
              <w14:noFill/>
              <w14:prstDash w14:val="solid"/>
              <w14:round/>
            </w14:textOutline>
          </w:rPr>
          <w:tab/>
        </w:r>
      </w:ins>
      <w:ins w:id="473" w:author="Nick Joseph" w:date="2020-11-02T20:28:00Z">
        <w:r>
          <w:rPr>
            <w:rFonts w:ascii="Helvetica" w:hAnsi="Helvetica" w:cs="Helvetica"/>
            <w:sz w:val="24"/>
            <w:szCs w:val="24"/>
            <w14:textOutline w14:w="0" w14:cap="flat" w14:cmpd="sng" w14:algn="ctr">
              <w14:noFill/>
              <w14:prstDash w14:val="solid"/>
              <w14:round/>
            </w14:textOutline>
          </w:rPr>
          <w:t>The following section will display and document use-case diagrams</w:t>
        </w:r>
      </w:ins>
      <w:ins w:id="474" w:author="Nick Joseph" w:date="2020-11-02T20:29:00Z">
        <w:r>
          <w:rPr>
            <w:rFonts w:ascii="Helvetica" w:hAnsi="Helvetica" w:cs="Helvetica"/>
            <w:sz w:val="24"/>
            <w:szCs w:val="24"/>
            <w14:textOutline w14:w="0" w14:cap="flat" w14:cmpd="sng" w14:algn="ctr">
              <w14:noFill/>
              <w14:prstDash w14:val="solid"/>
              <w14:round/>
            </w14:textOutline>
          </w:rPr>
          <w:t xml:space="preserve"> of the GoGoGrocery application. </w:t>
        </w:r>
      </w:ins>
      <w:ins w:id="475" w:author="Nick Joseph" w:date="2020-11-02T20:31:00Z">
        <w:r w:rsidR="00BF1AFC">
          <w:rPr>
            <w:rFonts w:ascii="Helvetica" w:hAnsi="Helvetica" w:cs="Helvetica"/>
            <w:sz w:val="24"/>
            <w:szCs w:val="24"/>
            <w14:textOutline w14:w="0" w14:cap="flat" w14:cmpd="sng" w14:algn="ctr">
              <w14:noFill/>
              <w14:prstDash w14:val="solid"/>
              <w14:round/>
            </w14:textOutline>
          </w:rPr>
          <w:t>The sec</w:t>
        </w:r>
      </w:ins>
      <w:ins w:id="476" w:author="Nick Joseph" w:date="2020-11-02T20:32:00Z">
        <w:r w:rsidR="00BF1AFC">
          <w:rPr>
            <w:rFonts w:ascii="Helvetica" w:hAnsi="Helvetica" w:cs="Helvetica"/>
            <w:sz w:val="24"/>
            <w:szCs w:val="24"/>
            <w14:textOutline w14:w="0" w14:cap="flat" w14:cmpd="sng" w14:algn="ctr">
              <w14:noFill/>
              <w14:prstDash w14:val="solid"/>
              <w14:round/>
            </w14:textOutline>
          </w:rPr>
          <w:t xml:space="preserve">tion will describe each use-case diagram in detail and visually diagrams how the system works. </w:t>
        </w:r>
      </w:ins>
      <w:ins w:id="477" w:author="Nick Joseph" w:date="2020-11-02T20:42:00Z">
        <w:r w:rsidR="00BF1AFC">
          <w:rPr>
            <w:rFonts w:ascii="Helvetica" w:hAnsi="Helvetica" w:cs="Helvetica"/>
            <w:sz w:val="24"/>
            <w:szCs w:val="24"/>
            <w14:textOutline w14:w="0" w14:cap="flat" w14:cmpd="sng" w14:algn="ctr">
              <w14:noFill/>
              <w14:prstDash w14:val="solid"/>
              <w14:round/>
            </w14:textOutline>
          </w:rPr>
          <w:t xml:space="preserve">The common scenarios of the application are represented throughout the requirements model by the use-case diagrams. </w:t>
        </w:r>
      </w:ins>
      <w:ins w:id="478" w:author="Nick Joseph" w:date="2020-11-02T20:45:00Z">
        <w:r w:rsidR="00BF1AFC">
          <w:rPr>
            <w:rFonts w:ascii="Helvetica" w:hAnsi="Helvetica" w:cs="Helvetica"/>
            <w:sz w:val="24"/>
            <w:szCs w:val="24"/>
            <w14:textOutline w14:w="0" w14:cap="flat" w14:cmpd="sng" w14:algn="ctr">
              <w14:noFill/>
              <w14:prstDash w14:val="solid"/>
              <w14:round/>
            </w14:textOutline>
          </w:rPr>
          <w:t>Each use-case diagram organizes the functional requirements ment</w:t>
        </w:r>
      </w:ins>
      <w:ins w:id="479" w:author="Nick Joseph" w:date="2020-11-02T20:46:00Z">
        <w:r w:rsidR="00BF1AFC">
          <w:rPr>
            <w:rFonts w:ascii="Helvetica" w:hAnsi="Helvetica" w:cs="Helvetica"/>
            <w:sz w:val="24"/>
            <w:szCs w:val="24"/>
            <w14:textOutline w14:w="0" w14:cap="flat" w14:cmpd="sng" w14:algn="ctr">
              <w14:noFill/>
              <w14:prstDash w14:val="solid"/>
              <w14:round/>
            </w14:textOutline>
          </w:rPr>
          <w:t>ioned in the sections above. Below is a table of symbols used in the use-case diagram and their descriptions.</w:t>
        </w:r>
      </w:ins>
    </w:p>
    <w:tbl>
      <w:tblPr>
        <w:tblStyle w:val="TableGrid"/>
        <w:tblW w:w="0" w:type="auto"/>
        <w:tblLook w:val="04A0" w:firstRow="1" w:lastRow="0" w:firstColumn="1" w:lastColumn="0" w:noHBand="0" w:noVBand="1"/>
        <w:tblPrChange w:id="480" w:author="Nick Joseph" w:date="2020-11-02T20:47:00Z">
          <w:tblPr>
            <w:tblStyle w:val="TableGrid"/>
            <w:tblW w:w="0" w:type="auto"/>
            <w:tblLook w:val="04A0" w:firstRow="1" w:lastRow="0" w:firstColumn="1" w:lastColumn="0" w:noHBand="0" w:noVBand="1"/>
          </w:tblPr>
        </w:tblPrChange>
      </w:tblPr>
      <w:tblGrid>
        <w:gridCol w:w="4675"/>
        <w:gridCol w:w="4675"/>
        <w:tblGridChange w:id="481">
          <w:tblGrid>
            <w:gridCol w:w="4675"/>
            <w:gridCol w:w="4675"/>
          </w:tblGrid>
        </w:tblGridChange>
      </w:tblGrid>
      <w:tr w:rsidR="00BF1AFC" w14:paraId="143D8465" w14:textId="77777777" w:rsidTr="00BF1AFC">
        <w:trPr>
          <w:trHeight w:val="2672"/>
          <w:ins w:id="482" w:author="Nick Joseph" w:date="2020-11-02T20:47:00Z"/>
        </w:trPr>
        <w:tc>
          <w:tcPr>
            <w:tcW w:w="4675" w:type="dxa"/>
            <w:tcPrChange w:id="483" w:author="Nick Joseph" w:date="2020-11-02T20:47:00Z">
              <w:tcPr>
                <w:tcW w:w="4675" w:type="dxa"/>
              </w:tcPr>
            </w:tcPrChange>
          </w:tcPr>
          <w:p w14:paraId="1886DEBF" w14:textId="6D409962" w:rsidR="00BF1AFC" w:rsidRDefault="00156777" w:rsidP="00781DE1">
            <w:pPr>
              <w:spacing w:after="240"/>
              <w:rPr>
                <w:ins w:id="484" w:author="Nick Joseph" w:date="2020-11-02T20:47:00Z"/>
                <w:rFonts w:ascii="Helvetica" w:hAnsi="Helvetica" w:cs="Helvetica"/>
                <w:sz w:val="24"/>
                <w:szCs w:val="24"/>
                <w14:textOutline w14:w="0" w14:cap="flat" w14:cmpd="sng" w14:algn="ctr">
                  <w14:noFill/>
                  <w14:prstDash w14:val="solid"/>
                  <w14:round/>
                </w14:textOutline>
              </w:rPr>
            </w:pPr>
            <w:ins w:id="485" w:author="Nick Joseph" w:date="2020-11-02T21:14:00Z">
              <w:r>
                <w:rPr>
                  <w:rFonts w:ascii="Helvetica" w:hAnsi="Helvetica" w:cs="Helvetica"/>
                  <w:noProof/>
                  <w:sz w:val="24"/>
                  <w:szCs w:val="24"/>
                </w:rPr>
                <mc:AlternateContent>
                  <mc:Choice Requires="wps">
                    <w:drawing>
                      <wp:anchor distT="0" distB="0" distL="114300" distR="114300" simplePos="0" relativeHeight="251668480" behindDoc="0" locked="0" layoutInCell="1" allowOverlap="1" wp14:anchorId="4BCD5701" wp14:editId="58516DAD">
                        <wp:simplePos x="0" y="0"/>
                        <wp:positionH relativeFrom="column">
                          <wp:posOffset>1128395</wp:posOffset>
                        </wp:positionH>
                        <wp:positionV relativeFrom="paragraph">
                          <wp:posOffset>645795</wp:posOffset>
                        </wp:positionV>
                        <wp:extent cx="1552575" cy="257175"/>
                        <wp:effectExtent l="0" t="0" r="0" b="0"/>
                        <wp:wrapNone/>
                        <wp:docPr id="9" name="Text Box 9"/>
                        <wp:cNvGraphicFramePr/>
                        <a:graphic xmlns:a="http://schemas.openxmlformats.org/drawingml/2006/main">
                          <a:graphicData uri="http://schemas.microsoft.com/office/word/2010/wordprocessingShape">
                            <wps:wsp>
                              <wps:cNvSpPr txBox="1"/>
                              <wps:spPr>
                                <a:xfrm>
                                  <a:off x="0" y="0"/>
                                  <a:ext cx="1552575" cy="257175"/>
                                </a:xfrm>
                                <a:prstGeom prst="rect">
                                  <a:avLst/>
                                </a:prstGeom>
                                <a:noFill/>
                                <a:ln w="6350">
                                  <a:noFill/>
                                </a:ln>
                              </wps:spPr>
                              <wps:txbx>
                                <w:txbxContent>
                                  <w:p w14:paraId="3F91D155" w14:textId="497E238B" w:rsidR="009C2B7D" w:rsidRDefault="009C2B7D">
                                    <w:pPr>
                                      <w:spacing w:after="0" w:line="240" w:lineRule="auto"/>
                                      <w:jc w:val="center"/>
                                      <w:pPrChange w:id="486" w:author="Nick Joseph" w:date="2020-11-02T21:17:00Z">
                                        <w:pPr/>
                                      </w:pPrChange>
                                    </w:pPr>
                                    <w:r>
                                      <w:t>&lt;&lt;Non-human actor&gt;&gt;</w:t>
                                    </w:r>
                                  </w:p>
                                  <w:p w14:paraId="18CC8C5D" w14:textId="77777777" w:rsidR="009C2B7D" w:rsidRDefault="009C2B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CD5701" id="_x0000_t202" coordsize="21600,21600" o:spt="202" path="m,l,21600r21600,l21600,xe">
                        <v:stroke joinstyle="miter"/>
                        <v:path gradientshapeok="t" o:connecttype="rect"/>
                      </v:shapetype>
                      <v:shape id="Text Box 9" o:spid="_x0000_s1026" type="#_x0000_t202" style="position:absolute;margin-left:88.85pt;margin-top:50.85pt;width:122.2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" filled="f" stroked="f" strokeweight=".5pt">
                        <v:textbox>
                          <w:txbxContent>
                            <w:p w14:paraId="3F91D155" w14:textId="497E238B" w:rsidR="009C2B7D" w:rsidRDefault="009C2B7D">
                              <w:pPr>
                                <w:spacing w:after="0" w:line="240" w:lineRule="auto"/>
                                <w:jc w:val="center"/>
                                <w:pPrChange w:id="487" w:author="Nick Joseph" w:date="2020-11-02T21:17:00Z">
                                  <w:pPr/>
                                </w:pPrChange>
                              </w:pPr>
                              <w:r>
                                <w:t>&lt;&lt;Non-human actor&gt;&gt;</w:t>
                              </w:r>
                            </w:p>
                            <w:p w14:paraId="18CC8C5D" w14:textId="77777777" w:rsidR="009C2B7D" w:rsidRDefault="009C2B7D"/>
                          </w:txbxContent>
                        </v:textbox>
                      </v:shape>
                    </w:pict>
                  </mc:Fallback>
                </mc:AlternateContent>
              </w:r>
              <w:r w:rsidR="003C5539">
                <w:rPr>
                  <w:rFonts w:ascii="Helvetica" w:hAnsi="Helvetica" w:cs="Helvetica"/>
                  <w:noProof/>
                  <w:sz w:val="24"/>
                  <w:szCs w:val="24"/>
                </w:rPr>
                <mc:AlternateContent>
                  <mc:Choice Requires="wps">
                    <w:drawing>
                      <wp:anchor distT="0" distB="0" distL="114300" distR="114300" simplePos="0" relativeHeight="251667456" behindDoc="0" locked="0" layoutInCell="1" allowOverlap="1" wp14:anchorId="3871266B" wp14:editId="1EC97CEF">
                        <wp:simplePos x="0" y="0"/>
                        <wp:positionH relativeFrom="column">
                          <wp:posOffset>1061720</wp:posOffset>
                        </wp:positionH>
                        <wp:positionV relativeFrom="paragraph">
                          <wp:posOffset>521970</wp:posOffset>
                        </wp:positionV>
                        <wp:extent cx="1676400" cy="5238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67640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BC4CD" id="Rectangle 8" o:spid="_x0000_s1026" style="position:absolute;margin-left:83.6pt;margin-top:41.1pt;width:132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" filled="f" strokecolor="black [3213]" strokeweight="1pt"/>
                    </w:pict>
                  </mc:Fallback>
                </mc:AlternateContent>
              </w:r>
            </w:ins>
            <w:ins w:id="488" w:author="Nick Joseph" w:date="2020-11-02T21:13:00Z">
              <w:r w:rsidR="003C5539">
                <w:rPr>
                  <w:rFonts w:ascii="Helvetica" w:hAnsi="Helvetica" w:cs="Helvetica"/>
                  <w:noProof/>
                  <w:sz w:val="24"/>
                  <w:szCs w:val="24"/>
                </w:rPr>
                <mc:AlternateContent>
                  <mc:Choice Requires="wps">
                    <w:drawing>
                      <wp:anchor distT="0" distB="0" distL="114300" distR="114300" simplePos="0" relativeHeight="251666432" behindDoc="0" locked="0" layoutInCell="1" allowOverlap="1" wp14:anchorId="54A85A2C" wp14:editId="070A6182">
                        <wp:simplePos x="0" y="0"/>
                        <wp:positionH relativeFrom="column">
                          <wp:posOffset>194945</wp:posOffset>
                        </wp:positionH>
                        <wp:positionV relativeFrom="paragraph">
                          <wp:posOffset>1417320</wp:posOffset>
                        </wp:positionV>
                        <wp:extent cx="504825" cy="238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504825" cy="238125"/>
                                </a:xfrm>
                                <a:prstGeom prst="rect">
                                  <a:avLst/>
                                </a:prstGeom>
                                <a:noFill/>
                                <a:ln w="6350">
                                  <a:noFill/>
                                </a:ln>
                              </wps:spPr>
                              <wps:txbx>
                                <w:txbxContent>
                                  <w:p w14:paraId="29B26BF5" w14:textId="6312B1A4" w:rsidR="009C2B7D" w:rsidRDefault="009C2B7D">
                                    <w:r>
                                      <w:t>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85A2C" id="Text Box 7" o:spid="_x0000_s1027" type="#_x0000_t202" style="position:absolute;margin-left:15.35pt;margin-top:111.6pt;width:39.7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" filled="f" stroked="f" strokeweight=".5pt">
                        <v:textbox>
                          <w:txbxContent>
                            <w:p w14:paraId="29B26BF5" w14:textId="6312B1A4" w:rsidR="009C2B7D" w:rsidRDefault="009C2B7D">
                              <w:r>
                                <w:t>Actor</w:t>
                              </w:r>
                            </w:p>
                          </w:txbxContent>
                        </v:textbox>
                      </v:shape>
                    </w:pict>
                  </mc:Fallback>
                </mc:AlternateContent>
              </w:r>
            </w:ins>
            <w:ins w:id="489" w:author="Nick Joseph" w:date="2020-11-02T20:50:00Z">
              <w:r w:rsidR="003C5539">
                <w:rPr>
                  <w:rFonts w:ascii="Helvetica" w:hAnsi="Helvetica" w:cs="Helvetica"/>
                  <w:noProof/>
                  <w:sz w:val="24"/>
                  <w:szCs w:val="24"/>
                </w:rPr>
                <mc:AlternateContent>
                  <mc:Choice Requires="wps">
                    <w:drawing>
                      <wp:anchor distT="0" distB="0" distL="114300" distR="114300" simplePos="0" relativeHeight="251665408" behindDoc="0" locked="0" layoutInCell="1" allowOverlap="1" wp14:anchorId="23F05B79" wp14:editId="5AEA9373">
                        <wp:simplePos x="0" y="0"/>
                        <wp:positionH relativeFrom="column">
                          <wp:posOffset>442595</wp:posOffset>
                        </wp:positionH>
                        <wp:positionV relativeFrom="paragraph">
                          <wp:posOffset>1122045</wp:posOffset>
                        </wp:positionV>
                        <wp:extent cx="266700" cy="2762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266700"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B7DF3"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4.85pt,88.35pt" to="55.8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" strokecolor="black [3213]" strokeweight=".5pt">
                        <v:stroke joinstyle="miter"/>
                      </v:line>
                    </w:pict>
                  </mc:Fallback>
                </mc:AlternateContent>
              </w:r>
              <w:r w:rsidR="003C5539">
                <w:rPr>
                  <w:rFonts w:ascii="Helvetica" w:hAnsi="Helvetica" w:cs="Helvetica"/>
                  <w:noProof/>
                  <w:sz w:val="24"/>
                  <w:szCs w:val="24"/>
                </w:rPr>
                <mc:AlternateContent>
                  <mc:Choice Requires="wps">
                    <w:drawing>
                      <wp:anchor distT="0" distB="0" distL="114300" distR="114300" simplePos="0" relativeHeight="251664384" behindDoc="0" locked="0" layoutInCell="1" allowOverlap="1" wp14:anchorId="68517259" wp14:editId="6A18BABD">
                        <wp:simplePos x="0" y="0"/>
                        <wp:positionH relativeFrom="column">
                          <wp:posOffset>166370</wp:posOffset>
                        </wp:positionH>
                        <wp:positionV relativeFrom="paragraph">
                          <wp:posOffset>1112520</wp:posOffset>
                        </wp:positionV>
                        <wp:extent cx="285750" cy="30480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28575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23E68" id="Straight Connector 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3.1pt,87.6pt" to="35.6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" strokecolor="black [3213]" strokeweight=".5pt">
                        <v:stroke joinstyle="miter"/>
                      </v:line>
                    </w:pict>
                  </mc:Fallback>
                </mc:AlternateContent>
              </w:r>
            </w:ins>
            <w:ins w:id="490" w:author="Nick Joseph" w:date="2020-11-02T20:49:00Z">
              <w:r w:rsidR="003C5539">
                <w:rPr>
                  <w:rFonts w:ascii="Helvetica" w:hAnsi="Helvetica" w:cs="Helvetica"/>
                  <w:noProof/>
                  <w:sz w:val="24"/>
                  <w:szCs w:val="24"/>
                </w:rPr>
                <mc:AlternateContent>
                  <mc:Choice Requires="wps">
                    <w:drawing>
                      <wp:anchor distT="0" distB="0" distL="114300" distR="114300" simplePos="0" relativeHeight="251662336" behindDoc="0" locked="0" layoutInCell="1" allowOverlap="1" wp14:anchorId="3766AA95" wp14:editId="3046E9F8">
                        <wp:simplePos x="0" y="0"/>
                        <wp:positionH relativeFrom="column">
                          <wp:posOffset>441325</wp:posOffset>
                        </wp:positionH>
                        <wp:positionV relativeFrom="paragraph">
                          <wp:posOffset>531495</wp:posOffset>
                        </wp:positionV>
                        <wp:extent cx="9525" cy="609600"/>
                        <wp:effectExtent l="0" t="0" r="28575" b="19050"/>
                        <wp:wrapNone/>
                        <wp:docPr id="3" name="Straight Connector 3"/>
                        <wp:cNvGraphicFramePr/>
                        <a:graphic xmlns:a="http://schemas.openxmlformats.org/drawingml/2006/main">
                          <a:graphicData uri="http://schemas.microsoft.com/office/word/2010/wordprocessingShape">
                            <wps:wsp>
                              <wps:cNvCnPr/>
                              <wps:spPr>
                                <a:xfrm flipH="1">
                                  <a:off x="0" y="0"/>
                                  <a:ext cx="9525"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CEB81" id="Straight Connector 3"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4.75pt,41.85pt" to="35.5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" strokecolor="black [3213]" strokeweight=".5pt">
                        <v:stroke joinstyle="miter"/>
                      </v:line>
                    </w:pict>
                  </mc:Fallback>
                </mc:AlternateContent>
              </w:r>
              <w:r w:rsidR="003C5539">
                <w:rPr>
                  <w:rFonts w:ascii="Helvetica" w:hAnsi="Helvetica" w:cs="Helvetica"/>
                  <w:noProof/>
                  <w:sz w:val="24"/>
                  <w:szCs w:val="24"/>
                </w:rPr>
                <mc:AlternateContent>
                  <mc:Choice Requires="wps">
                    <w:drawing>
                      <wp:anchor distT="0" distB="0" distL="114300" distR="114300" simplePos="0" relativeHeight="251663360" behindDoc="0" locked="0" layoutInCell="1" allowOverlap="1" wp14:anchorId="4C083457" wp14:editId="20A59804">
                        <wp:simplePos x="0" y="0"/>
                        <wp:positionH relativeFrom="column">
                          <wp:posOffset>156845</wp:posOffset>
                        </wp:positionH>
                        <wp:positionV relativeFrom="paragraph">
                          <wp:posOffset>664845</wp:posOffset>
                        </wp:positionV>
                        <wp:extent cx="6000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000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F8A120" id="Straight Connector 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2.35pt,52.35pt" to="59.6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" strokecolor="black [3213]" strokeweight=".5pt">
                        <v:stroke joinstyle="miter"/>
                      </v:line>
                    </w:pict>
                  </mc:Fallback>
                </mc:AlternateContent>
              </w:r>
            </w:ins>
            <w:ins w:id="491" w:author="Nick Joseph" w:date="2020-11-02T20:48:00Z">
              <w:r w:rsidR="003C5539">
                <w:rPr>
                  <w:rFonts w:ascii="Helvetica" w:hAnsi="Helvetica" w:cs="Helvetica"/>
                  <w:noProof/>
                  <w:sz w:val="24"/>
                  <w:szCs w:val="24"/>
                </w:rPr>
                <mc:AlternateContent>
                  <mc:Choice Requires="wps">
                    <w:drawing>
                      <wp:anchor distT="0" distB="0" distL="114300" distR="114300" simplePos="0" relativeHeight="251660288" behindDoc="0" locked="0" layoutInCell="1" allowOverlap="1" wp14:anchorId="0ACA21CC" wp14:editId="786D7DB6">
                        <wp:simplePos x="0" y="0"/>
                        <wp:positionH relativeFrom="column">
                          <wp:posOffset>223520</wp:posOffset>
                        </wp:positionH>
                        <wp:positionV relativeFrom="paragraph">
                          <wp:posOffset>55245</wp:posOffset>
                        </wp:positionV>
                        <wp:extent cx="476250" cy="466725"/>
                        <wp:effectExtent l="0" t="0" r="19050" b="28575"/>
                        <wp:wrapNone/>
                        <wp:docPr id="2" name="Oval 2"/>
                        <wp:cNvGraphicFramePr/>
                        <a:graphic xmlns:a="http://schemas.openxmlformats.org/drawingml/2006/main">
                          <a:graphicData uri="http://schemas.microsoft.com/office/word/2010/wordprocessingShape">
                            <wps:wsp>
                              <wps:cNvSpPr/>
                              <wps:spPr>
                                <a:xfrm>
                                  <a:off x="0" y="0"/>
                                  <a:ext cx="476250" cy="466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4AE6A3" id="Oval 2" o:spid="_x0000_s1026" style="position:absolute;margin-left:17.6pt;margin-top:4.35pt;width:37.5pt;height:3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" filled="f" strokecolor="black [3213]" strokeweight="1pt">
                        <v:stroke joinstyle="miter"/>
                      </v:oval>
                    </w:pict>
                  </mc:Fallback>
                </mc:AlternateContent>
              </w:r>
            </w:ins>
          </w:p>
        </w:tc>
        <w:tc>
          <w:tcPr>
            <w:tcW w:w="4675" w:type="dxa"/>
            <w:tcPrChange w:id="492" w:author="Nick Joseph" w:date="2020-11-02T20:47:00Z">
              <w:tcPr>
                <w:tcW w:w="4675" w:type="dxa"/>
              </w:tcPr>
            </w:tcPrChange>
          </w:tcPr>
          <w:p w14:paraId="091C0D79" w14:textId="043BDC07" w:rsidR="00BF1AFC" w:rsidRDefault="003C5539">
            <w:pPr>
              <w:spacing w:after="240"/>
              <w:rPr>
                <w:ins w:id="493" w:author="Nick Joseph" w:date="2020-11-02T20:47:00Z"/>
                <w:rFonts w:ascii="Helvetica" w:hAnsi="Helvetica" w:cs="Helvetica"/>
                <w:sz w:val="24"/>
                <w:szCs w:val="24"/>
                <w14:textOutline w14:w="0" w14:cap="flat" w14:cmpd="sng" w14:algn="ctr">
                  <w14:noFill/>
                  <w14:prstDash w14:val="solid"/>
                  <w14:round/>
                </w14:textOutline>
              </w:rPr>
            </w:pPr>
            <w:ins w:id="494" w:author="Nick Joseph" w:date="2020-11-02T21:17:00Z">
              <w:r>
                <w:rPr>
                  <w:rFonts w:ascii="Helvetica" w:hAnsi="Helvetica" w:cs="Helvetica"/>
                  <w:sz w:val="24"/>
                  <w:szCs w:val="24"/>
                  <w14:textOutline w14:w="0" w14:cap="flat" w14:cmpd="sng" w14:algn="ctr">
                    <w14:noFill/>
                    <w14:prstDash w14:val="solid"/>
                    <w14:round/>
                  </w14:textOutline>
                </w:rPr>
                <w:t xml:space="preserve">An actor is someone or something that needs </w:t>
              </w:r>
            </w:ins>
            <w:ins w:id="495" w:author="Nick Joseph" w:date="2020-11-02T21:18:00Z">
              <w:r>
                <w:rPr>
                  <w:rFonts w:ascii="Helvetica" w:hAnsi="Helvetica" w:cs="Helvetica"/>
                  <w:sz w:val="24"/>
                  <w:szCs w:val="24"/>
                  <w14:textOutline w14:w="0" w14:cap="flat" w14:cmpd="sng" w14:algn="ctr">
                    <w14:noFill/>
                    <w14:prstDash w14:val="solid"/>
                    <w14:round/>
                  </w14:textOutline>
                </w:rPr>
                <w:t>to interact with the system to relay information. Actors can be human or non-human.</w:t>
              </w:r>
            </w:ins>
          </w:p>
        </w:tc>
      </w:tr>
      <w:tr w:rsidR="00BF1AFC" w14:paraId="3232C099" w14:textId="77777777" w:rsidTr="003C5539">
        <w:trPr>
          <w:trHeight w:val="1610"/>
          <w:ins w:id="496" w:author="Nick Joseph" w:date="2020-11-02T20:47:00Z"/>
        </w:trPr>
        <w:tc>
          <w:tcPr>
            <w:tcW w:w="4675" w:type="dxa"/>
            <w:tcPrChange w:id="497" w:author="Nick Joseph" w:date="2020-11-02T21:18:00Z">
              <w:tcPr>
                <w:tcW w:w="4675" w:type="dxa"/>
              </w:tcPr>
            </w:tcPrChange>
          </w:tcPr>
          <w:p w14:paraId="170CDB54" w14:textId="3539D79C" w:rsidR="00BF1AFC" w:rsidRDefault="003C5539" w:rsidP="00781DE1">
            <w:pPr>
              <w:spacing w:after="240"/>
              <w:rPr>
                <w:ins w:id="498" w:author="Nick Joseph" w:date="2020-11-02T20:47:00Z"/>
                <w:rFonts w:ascii="Helvetica" w:hAnsi="Helvetica" w:cs="Helvetica"/>
                <w:sz w:val="24"/>
                <w:szCs w:val="24"/>
                <w14:textOutline w14:w="0" w14:cap="flat" w14:cmpd="sng" w14:algn="ctr">
                  <w14:noFill/>
                  <w14:prstDash w14:val="solid"/>
                  <w14:round/>
                </w14:textOutline>
              </w:rPr>
            </w:pPr>
            <w:ins w:id="499" w:author="Nick Joseph" w:date="2020-11-02T21:20:00Z">
              <w:r>
                <w:rPr>
                  <w:rFonts w:ascii="Helvetica" w:hAnsi="Helvetica" w:cs="Helvetica"/>
                  <w:noProof/>
                  <w:sz w:val="24"/>
                  <w:szCs w:val="24"/>
                </w:rPr>
                <mc:AlternateContent>
                  <mc:Choice Requires="wps">
                    <w:drawing>
                      <wp:anchor distT="0" distB="0" distL="114300" distR="114300" simplePos="0" relativeHeight="251669504" behindDoc="0" locked="0" layoutInCell="1" allowOverlap="1" wp14:anchorId="071138BE" wp14:editId="23ED96BB">
                        <wp:simplePos x="0" y="0"/>
                        <wp:positionH relativeFrom="column">
                          <wp:posOffset>242570</wp:posOffset>
                        </wp:positionH>
                        <wp:positionV relativeFrom="paragraph">
                          <wp:posOffset>447675</wp:posOffset>
                        </wp:positionV>
                        <wp:extent cx="19431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19431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D53D2" id="Straight Connector 1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9.1pt,35.25pt" to="172.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" strokecolor="black [3213]" strokeweight=".5pt">
                        <v:stroke joinstyle="miter"/>
                      </v:line>
                    </w:pict>
                  </mc:Fallback>
                </mc:AlternateContent>
              </w:r>
            </w:ins>
          </w:p>
        </w:tc>
        <w:tc>
          <w:tcPr>
            <w:tcW w:w="4675" w:type="dxa"/>
            <w:tcPrChange w:id="500" w:author="Nick Joseph" w:date="2020-11-02T21:18:00Z">
              <w:tcPr>
                <w:tcW w:w="4675" w:type="dxa"/>
              </w:tcPr>
            </w:tcPrChange>
          </w:tcPr>
          <w:p w14:paraId="6346E7AD" w14:textId="31A71549" w:rsidR="00BF1AFC" w:rsidRDefault="003C5539" w:rsidP="00781DE1">
            <w:pPr>
              <w:spacing w:after="240"/>
              <w:rPr>
                <w:ins w:id="501" w:author="Nick Joseph" w:date="2020-11-02T20:47:00Z"/>
                <w:rFonts w:ascii="Helvetica" w:hAnsi="Helvetica" w:cs="Helvetica"/>
                <w:sz w:val="24"/>
                <w:szCs w:val="24"/>
                <w14:textOutline w14:w="0" w14:cap="flat" w14:cmpd="sng" w14:algn="ctr">
                  <w14:noFill/>
                  <w14:prstDash w14:val="solid"/>
                  <w14:round/>
                </w14:textOutline>
              </w:rPr>
            </w:pPr>
            <w:ins w:id="502" w:author="Nick Joseph" w:date="2020-11-02T21:20:00Z">
              <w:r>
                <w:rPr>
                  <w:rFonts w:ascii="Helvetica" w:hAnsi="Helvetica" w:cs="Helvetica"/>
                  <w:sz w:val="24"/>
                  <w:szCs w:val="24"/>
                  <w14:textOutline w14:w="0" w14:cap="flat" w14:cmpd="sng" w14:algn="ctr">
                    <w14:noFill/>
                    <w14:prstDash w14:val="solid"/>
                    <w14:round/>
                  </w14:textOutline>
                </w:rPr>
                <w:t>A line represents the interactions between the actors and the use-cases</w:t>
              </w:r>
            </w:ins>
          </w:p>
        </w:tc>
      </w:tr>
      <w:tr w:rsidR="00BF1AFC" w14:paraId="305E8C64" w14:textId="77777777" w:rsidTr="003C5539">
        <w:trPr>
          <w:trHeight w:val="1520"/>
          <w:ins w:id="503" w:author="Nick Joseph" w:date="2020-11-02T20:47:00Z"/>
        </w:trPr>
        <w:tc>
          <w:tcPr>
            <w:tcW w:w="4675" w:type="dxa"/>
            <w:tcPrChange w:id="504" w:author="Nick Joseph" w:date="2020-11-02T21:18:00Z">
              <w:tcPr>
                <w:tcW w:w="4675" w:type="dxa"/>
              </w:tcPr>
            </w:tcPrChange>
          </w:tcPr>
          <w:p w14:paraId="1FCB15DF" w14:textId="136375DF" w:rsidR="00BF1AFC" w:rsidRDefault="00BF1AFC" w:rsidP="00781DE1">
            <w:pPr>
              <w:spacing w:after="240"/>
              <w:rPr>
                <w:ins w:id="505" w:author="Nick Joseph" w:date="2020-11-02T21:22:00Z"/>
                <w:rFonts w:ascii="Helvetica" w:hAnsi="Helvetica" w:cs="Helvetica"/>
                <w:sz w:val="24"/>
                <w:szCs w:val="24"/>
                <w14:textOutline w14:w="0" w14:cap="flat" w14:cmpd="sng" w14:algn="ctr">
                  <w14:noFill/>
                  <w14:prstDash w14:val="solid"/>
                  <w14:round/>
                </w14:textOutline>
              </w:rPr>
            </w:pPr>
          </w:p>
          <w:p w14:paraId="61D6164A" w14:textId="08DB8AF3" w:rsidR="003C5539" w:rsidRDefault="003C5539" w:rsidP="003C5539">
            <w:pPr>
              <w:tabs>
                <w:tab w:val="left" w:pos="1170"/>
              </w:tabs>
              <w:jc w:val="center"/>
              <w:rPr>
                <w:ins w:id="506" w:author="Nick Joseph" w:date="2020-11-02T21:26:00Z"/>
                <w:rFonts w:ascii="Helvetica" w:hAnsi="Helvetica" w:cs="Helvetica"/>
                <w:sz w:val="24"/>
                <w:szCs w:val="24"/>
              </w:rPr>
            </w:pPr>
            <w:ins w:id="507" w:author="Nick Joseph" w:date="2020-11-02T21:22:00Z">
              <w:r>
                <w:rPr>
                  <w:rFonts w:ascii="Helvetica" w:hAnsi="Helvetica" w:cs="Helvetica"/>
                  <w:sz w:val="24"/>
                  <w:szCs w:val="24"/>
                </w:rPr>
                <w:t>&lt;&lt;</w:t>
              </w:r>
            </w:ins>
            <w:ins w:id="508" w:author="Nick Joseph" w:date="2020-11-02T21:23:00Z">
              <w:r>
                <w:rPr>
                  <w:rFonts w:ascii="Helvetica" w:hAnsi="Helvetica" w:cs="Helvetica"/>
                  <w:sz w:val="24"/>
                  <w:szCs w:val="24"/>
                </w:rPr>
                <w:t>include&gt;&gt;</w:t>
              </w:r>
            </w:ins>
          </w:p>
          <w:p w14:paraId="601384DF" w14:textId="696E4ED0" w:rsidR="003C5539" w:rsidRPr="003C5539" w:rsidRDefault="003C5539">
            <w:pPr>
              <w:jc w:val="center"/>
              <w:rPr>
                <w:ins w:id="509" w:author="Nick Joseph" w:date="2020-11-02T20:47:00Z"/>
                <w:rFonts w:ascii="Helvetica" w:hAnsi="Helvetica" w:cs="Helvetica"/>
                <w:sz w:val="24"/>
                <w:szCs w:val="24"/>
                <w:rPrChange w:id="510" w:author="Nick Joseph" w:date="2020-11-02T21:26:00Z">
                  <w:rPr>
                    <w:ins w:id="511" w:author="Nick Joseph" w:date="2020-11-02T20:47:00Z"/>
                    <w:rFonts w:ascii="Helvetica" w:hAnsi="Helvetica" w:cs="Helvetica"/>
                    <w:sz w:val="24"/>
                    <w:szCs w:val="24"/>
                    <w14:textOutline w14:w="0" w14:cap="flat" w14:cmpd="sng" w14:algn="ctr">
                      <w14:noFill/>
                      <w14:prstDash w14:val="solid"/>
                      <w14:round/>
                    </w14:textOutline>
                  </w:rPr>
                </w:rPrChange>
              </w:rPr>
              <w:pPrChange w:id="512" w:author="Nick Joseph" w:date="2020-11-02T21:26:00Z">
                <w:pPr>
                  <w:spacing w:after="240"/>
                </w:pPr>
              </w:pPrChange>
            </w:pPr>
            <w:ins w:id="513" w:author="Nick Joseph" w:date="2020-11-02T21:26:00Z">
              <w:r>
                <w:rPr>
                  <w:rFonts w:ascii="Helvetica" w:hAnsi="Helvetica" w:cs="Helvetica"/>
                  <w:noProof/>
                  <w:sz w:val="24"/>
                  <w:szCs w:val="24"/>
                </w:rPr>
                <mc:AlternateContent>
                  <mc:Choice Requires="wps">
                    <w:drawing>
                      <wp:anchor distT="0" distB="0" distL="114300" distR="114300" simplePos="0" relativeHeight="251676672" behindDoc="0" locked="0" layoutInCell="1" allowOverlap="1" wp14:anchorId="4DAFB443" wp14:editId="6CF9139B">
                        <wp:simplePos x="0" y="0"/>
                        <wp:positionH relativeFrom="column">
                          <wp:posOffset>566420</wp:posOffset>
                        </wp:positionH>
                        <wp:positionV relativeFrom="paragraph">
                          <wp:posOffset>97155</wp:posOffset>
                        </wp:positionV>
                        <wp:extent cx="1638300" cy="54610"/>
                        <wp:effectExtent l="19050" t="76200" r="19050" b="40640"/>
                        <wp:wrapNone/>
                        <wp:docPr id="16" name="Straight Arrow Connector 16"/>
                        <wp:cNvGraphicFramePr/>
                        <a:graphic xmlns:a="http://schemas.openxmlformats.org/drawingml/2006/main">
                          <a:graphicData uri="http://schemas.microsoft.com/office/word/2010/wordprocessingShape">
                            <wps:wsp>
                              <wps:cNvCnPr/>
                              <wps:spPr>
                                <a:xfrm flipH="1" flipV="1">
                                  <a:off x="0" y="0"/>
                                  <a:ext cx="1638300" cy="546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A93FBC" id="_x0000_t32" coordsize="21600,21600" o:spt="32" o:oned="t" path="m,l21600,21600e" filled="f">
                        <v:path arrowok="t" fillok="f" o:connecttype="none"/>
                        <o:lock v:ext="edit" shapetype="t"/>
                      </v:shapetype>
                      <v:shape id="Straight Arrow Connector 16" o:spid="_x0000_s1026" type="#_x0000_t32" style="position:absolute;margin-left:44.6pt;margin-top:7.65pt;width:129pt;height:4.3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" strokecolor="black [3213]" strokeweight=".5pt">
                        <v:stroke endarrow="block" joinstyle="miter"/>
                      </v:shape>
                    </w:pict>
                  </mc:Fallback>
                </mc:AlternateContent>
              </w:r>
            </w:ins>
          </w:p>
        </w:tc>
        <w:tc>
          <w:tcPr>
            <w:tcW w:w="4675" w:type="dxa"/>
            <w:tcPrChange w:id="514" w:author="Nick Joseph" w:date="2020-11-02T21:18:00Z">
              <w:tcPr>
                <w:tcW w:w="4675" w:type="dxa"/>
              </w:tcPr>
            </w:tcPrChange>
          </w:tcPr>
          <w:p w14:paraId="67DD504D" w14:textId="17DE6F09" w:rsidR="00BF1AFC" w:rsidRDefault="003C5539" w:rsidP="00781DE1">
            <w:pPr>
              <w:spacing w:after="240"/>
              <w:rPr>
                <w:ins w:id="515" w:author="Nick Joseph" w:date="2020-11-02T20:47:00Z"/>
                <w:rFonts w:ascii="Helvetica" w:hAnsi="Helvetica" w:cs="Helvetica"/>
                <w:sz w:val="24"/>
                <w:szCs w:val="24"/>
                <w14:textOutline w14:w="0" w14:cap="flat" w14:cmpd="sng" w14:algn="ctr">
                  <w14:noFill/>
                  <w14:prstDash w14:val="solid"/>
                  <w14:round/>
                </w14:textOutline>
              </w:rPr>
            </w:pPr>
            <w:ins w:id="516" w:author="Nick Joseph" w:date="2020-11-02T21:30:00Z">
              <w:r>
                <w:rPr>
                  <w:rFonts w:ascii="Helvetica" w:hAnsi="Helvetica" w:cs="Helvetica"/>
                  <w:sz w:val="24"/>
                  <w:szCs w:val="24"/>
                  <w14:textOutline w14:w="0" w14:cap="flat" w14:cmpd="sng" w14:algn="ctr">
                    <w14:noFill/>
                    <w14:prstDash w14:val="solid"/>
                    <w14:round/>
                  </w14:textOutline>
                </w:rPr>
                <w:t xml:space="preserve">Include represents the inclusion of the functionality of one use-case within another. The arrow is drawn from </w:t>
              </w:r>
            </w:ins>
            <w:ins w:id="517" w:author="Nick Joseph" w:date="2020-11-02T21:31:00Z">
              <w:r>
                <w:rPr>
                  <w:rFonts w:ascii="Helvetica" w:hAnsi="Helvetica" w:cs="Helvetica"/>
                  <w:sz w:val="24"/>
                  <w:szCs w:val="24"/>
                  <w14:textOutline w14:w="0" w14:cap="flat" w14:cmpd="sng" w14:algn="ctr">
                    <w14:noFill/>
                    <w14:prstDash w14:val="solid"/>
                    <w14:round/>
                  </w14:textOutline>
                </w:rPr>
                <w:t>the base use-case to the used use-case.</w:t>
              </w:r>
            </w:ins>
          </w:p>
        </w:tc>
      </w:tr>
      <w:tr w:rsidR="00BF1AFC" w14:paraId="00B6C12D" w14:textId="77777777" w:rsidTr="003C5539">
        <w:trPr>
          <w:trHeight w:val="1430"/>
          <w:ins w:id="518" w:author="Nick Joseph" w:date="2020-11-02T20:47:00Z"/>
        </w:trPr>
        <w:tc>
          <w:tcPr>
            <w:tcW w:w="4675" w:type="dxa"/>
            <w:tcPrChange w:id="519" w:author="Nick Joseph" w:date="2020-11-02T21:18:00Z">
              <w:tcPr>
                <w:tcW w:w="4675" w:type="dxa"/>
              </w:tcPr>
            </w:tcPrChange>
          </w:tcPr>
          <w:p w14:paraId="1746720D" w14:textId="21310A0D" w:rsidR="00BF1AFC" w:rsidRDefault="00BF1AFC" w:rsidP="00781DE1">
            <w:pPr>
              <w:spacing w:after="240"/>
              <w:rPr>
                <w:ins w:id="520" w:author="Nick Joseph" w:date="2020-11-02T21:25:00Z"/>
                <w:rFonts w:ascii="Helvetica" w:hAnsi="Helvetica" w:cs="Helvetica"/>
                <w:sz w:val="24"/>
                <w:szCs w:val="24"/>
                <w14:textOutline w14:w="0" w14:cap="flat" w14:cmpd="sng" w14:algn="ctr">
                  <w14:noFill/>
                  <w14:prstDash w14:val="solid"/>
                  <w14:round/>
                </w14:textOutline>
              </w:rPr>
            </w:pPr>
          </w:p>
          <w:p w14:paraId="363C99D1" w14:textId="580CE5C1" w:rsidR="003C5539" w:rsidRPr="003C5539" w:rsidRDefault="003C5539">
            <w:pPr>
              <w:tabs>
                <w:tab w:val="left" w:pos="1665"/>
              </w:tabs>
              <w:jc w:val="center"/>
              <w:rPr>
                <w:ins w:id="521" w:author="Nick Joseph" w:date="2020-11-02T20:47:00Z"/>
                <w:rFonts w:ascii="Helvetica" w:hAnsi="Helvetica" w:cs="Helvetica"/>
                <w:sz w:val="24"/>
                <w:szCs w:val="24"/>
                <w:rPrChange w:id="522" w:author="Nick Joseph" w:date="2020-11-02T21:25:00Z">
                  <w:rPr>
                    <w:ins w:id="523" w:author="Nick Joseph" w:date="2020-11-02T20:47:00Z"/>
                    <w:rFonts w:ascii="Helvetica" w:hAnsi="Helvetica" w:cs="Helvetica"/>
                    <w:sz w:val="24"/>
                    <w:szCs w:val="24"/>
                    <w14:textOutline w14:w="0" w14:cap="flat" w14:cmpd="sng" w14:algn="ctr">
                      <w14:noFill/>
                      <w14:prstDash w14:val="solid"/>
                      <w14:round/>
                    </w14:textOutline>
                  </w:rPr>
                </w:rPrChange>
              </w:rPr>
              <w:pPrChange w:id="524" w:author="Nick Joseph" w:date="2020-11-02T21:25:00Z">
                <w:pPr>
                  <w:spacing w:after="240"/>
                </w:pPr>
              </w:pPrChange>
            </w:pPr>
            <w:ins w:id="525" w:author="Nick Joseph" w:date="2020-11-02T21:24:00Z">
              <w:r>
                <w:rPr>
                  <w:rFonts w:ascii="Helvetica" w:hAnsi="Helvetica" w:cs="Helvetica"/>
                  <w:noProof/>
                  <w:sz w:val="24"/>
                  <w:szCs w:val="24"/>
                </w:rPr>
                <mc:AlternateContent>
                  <mc:Choice Requires="wps">
                    <w:drawing>
                      <wp:anchor distT="0" distB="0" distL="114300" distR="114300" simplePos="0" relativeHeight="251674624" behindDoc="0" locked="0" layoutInCell="1" allowOverlap="1" wp14:anchorId="5A9908BC" wp14:editId="2BC04B62">
                        <wp:simplePos x="0" y="0"/>
                        <wp:positionH relativeFrom="column">
                          <wp:posOffset>547369</wp:posOffset>
                        </wp:positionH>
                        <wp:positionV relativeFrom="paragraph">
                          <wp:posOffset>226696</wp:posOffset>
                        </wp:positionV>
                        <wp:extent cx="1819275" cy="45719"/>
                        <wp:effectExtent l="0" t="76200" r="9525" b="50165"/>
                        <wp:wrapNone/>
                        <wp:docPr id="15" name="Straight Arrow Connector 15"/>
                        <wp:cNvGraphicFramePr/>
                        <a:graphic xmlns:a="http://schemas.openxmlformats.org/drawingml/2006/main">
                          <a:graphicData uri="http://schemas.microsoft.com/office/word/2010/wordprocessingShape">
                            <wps:wsp>
                              <wps:cNvCnPr/>
                              <wps:spPr>
                                <a:xfrm flipV="1">
                                  <a:off x="0" y="0"/>
                                  <a:ext cx="18192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16B99" id="Straight Arrow Connector 15" o:spid="_x0000_s1026" type="#_x0000_t32" style="position:absolute;margin-left:43.1pt;margin-top:17.85pt;width:143.2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" strokecolor="black [3213]" strokeweight=".5pt">
                        <v:stroke endarrow="block" joinstyle="miter"/>
                      </v:shape>
                    </w:pict>
                  </mc:Fallback>
                </mc:AlternateContent>
              </w:r>
            </w:ins>
            <w:ins w:id="526" w:author="Nick Joseph" w:date="2020-11-02T21:25:00Z">
              <w:r>
                <w:rPr>
                  <w:rFonts w:ascii="Helvetica" w:hAnsi="Helvetica" w:cs="Helvetica"/>
                  <w:sz w:val="24"/>
                  <w:szCs w:val="24"/>
                </w:rPr>
                <w:t>&lt;&lt;extends&gt;&gt;</w:t>
              </w:r>
            </w:ins>
          </w:p>
        </w:tc>
        <w:tc>
          <w:tcPr>
            <w:tcW w:w="4675" w:type="dxa"/>
            <w:tcPrChange w:id="527" w:author="Nick Joseph" w:date="2020-11-02T21:18:00Z">
              <w:tcPr>
                <w:tcW w:w="4675" w:type="dxa"/>
              </w:tcPr>
            </w:tcPrChange>
          </w:tcPr>
          <w:p w14:paraId="4DE5B753" w14:textId="195C494A" w:rsidR="00BF1AFC" w:rsidRDefault="003C5539" w:rsidP="00781DE1">
            <w:pPr>
              <w:spacing w:after="240"/>
              <w:rPr>
                <w:ins w:id="528" w:author="Nick Joseph" w:date="2020-11-02T20:47:00Z"/>
                <w:rFonts w:ascii="Helvetica" w:hAnsi="Helvetica" w:cs="Helvetica"/>
                <w:sz w:val="24"/>
                <w:szCs w:val="24"/>
                <w14:textOutline w14:w="0" w14:cap="flat" w14:cmpd="sng" w14:algn="ctr">
                  <w14:noFill/>
                  <w14:prstDash w14:val="solid"/>
                  <w14:round/>
                </w14:textOutline>
              </w:rPr>
            </w:pPr>
            <w:ins w:id="529" w:author="Nick Joseph" w:date="2020-11-02T21:29:00Z">
              <w:r>
                <w:rPr>
                  <w:rFonts w:ascii="Helvetica" w:hAnsi="Helvetica" w:cs="Helvetica"/>
                  <w:sz w:val="24"/>
                  <w:szCs w:val="24"/>
                  <w14:textOutline w14:w="0" w14:cap="flat" w14:cmpd="sng" w14:algn="ctr">
                    <w14:noFill/>
                    <w14:prstDash w14:val="solid"/>
                    <w14:round/>
                  </w14:textOutline>
                </w:rPr>
                <w:t>Extends represent the extension of the use-case to include optional behavior. It is drawn from the extension use-case to the base use-case.</w:t>
              </w:r>
            </w:ins>
          </w:p>
        </w:tc>
      </w:tr>
      <w:tr w:rsidR="00BF1AFC" w14:paraId="40CB95C2" w14:textId="77777777" w:rsidTr="003C5539">
        <w:trPr>
          <w:trHeight w:val="1700"/>
          <w:ins w:id="530" w:author="Nick Joseph" w:date="2020-11-02T20:47:00Z"/>
        </w:trPr>
        <w:tc>
          <w:tcPr>
            <w:tcW w:w="4675" w:type="dxa"/>
            <w:tcPrChange w:id="531" w:author="Nick Joseph" w:date="2020-11-02T21:26:00Z">
              <w:tcPr>
                <w:tcW w:w="4675" w:type="dxa"/>
              </w:tcPr>
            </w:tcPrChange>
          </w:tcPr>
          <w:p w14:paraId="7E1D7C8A" w14:textId="69B391A9" w:rsidR="00BF1AFC" w:rsidRDefault="003C5539" w:rsidP="00781DE1">
            <w:pPr>
              <w:spacing w:after="240"/>
              <w:rPr>
                <w:ins w:id="532" w:author="Nick Joseph" w:date="2020-11-02T20:47:00Z"/>
                <w:rFonts w:ascii="Helvetica" w:hAnsi="Helvetica" w:cs="Helvetica"/>
                <w:sz w:val="24"/>
                <w:szCs w:val="24"/>
                <w14:textOutline w14:w="0" w14:cap="flat" w14:cmpd="sng" w14:algn="ctr">
                  <w14:noFill/>
                  <w14:prstDash w14:val="solid"/>
                  <w14:round/>
                </w14:textOutline>
              </w:rPr>
            </w:pPr>
            <w:ins w:id="533" w:author="Nick Joseph" w:date="2020-11-02T21:27:00Z">
              <w:r>
                <w:rPr>
                  <w:rFonts w:ascii="Helvetica" w:hAnsi="Helvetica" w:cs="Helvetica"/>
                  <w:noProof/>
                  <w:sz w:val="24"/>
                  <w:szCs w:val="24"/>
                </w:rPr>
                <mc:AlternateContent>
                  <mc:Choice Requires="wps">
                    <w:drawing>
                      <wp:anchor distT="0" distB="0" distL="114300" distR="114300" simplePos="0" relativeHeight="251678720" behindDoc="0" locked="0" layoutInCell="1" allowOverlap="1" wp14:anchorId="28E7F6B6" wp14:editId="2964B3C8">
                        <wp:simplePos x="0" y="0"/>
                        <wp:positionH relativeFrom="column">
                          <wp:posOffset>747395</wp:posOffset>
                        </wp:positionH>
                        <wp:positionV relativeFrom="paragraph">
                          <wp:posOffset>257175</wp:posOffset>
                        </wp:positionV>
                        <wp:extent cx="1133475" cy="4953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1133475" cy="495300"/>
                                </a:xfrm>
                                <a:prstGeom prst="rect">
                                  <a:avLst/>
                                </a:prstGeom>
                                <a:solidFill>
                                  <a:schemeClr val="lt1"/>
                                </a:solidFill>
                                <a:ln w="6350">
                                  <a:noFill/>
                                </a:ln>
                              </wps:spPr>
                              <wps:txbx>
                                <w:txbxContent>
                                  <w:p w14:paraId="185F6842" w14:textId="474257D8" w:rsidR="009C2B7D" w:rsidRPr="003C5539" w:rsidRDefault="009C2B7D">
                                    <w:pPr>
                                      <w:pStyle w:val="ListParagraph"/>
                                      <w:numPr>
                                        <w:ilvl w:val="0"/>
                                        <w:numId w:val="41"/>
                                      </w:numPr>
                                      <w:spacing w:before="160"/>
                                      <w:jc w:val="center"/>
                                      <w:pPrChange w:id="534" w:author="Nick Joseph" w:date="2020-11-02T21:28:00Z">
                                        <w:pPr/>
                                      </w:pPrChange>
                                    </w:pPr>
                                    <w:ins w:id="535" w:author="Nick Joseph" w:date="2020-11-02T21:27:00Z">
                                      <w:r w:rsidRPr="003C5539">
                                        <w:t>Use-case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E7F6B6" id="Text Box 18" o:spid="_x0000_s1028" type="#_x0000_t202" style="position:absolute;margin-left:58.85pt;margin-top:20.25pt;width:89.25pt;height:3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" fillcolor="white [3201]" stroked="f" strokeweight=".5pt">
                        <v:textbox>
                          <w:txbxContent>
                            <w:p w14:paraId="185F6842" w14:textId="474257D8" w:rsidR="009C2B7D" w:rsidRPr="003C5539" w:rsidRDefault="009C2B7D">
                              <w:pPr>
                                <w:pStyle w:val="ListParagraph"/>
                                <w:numPr>
                                  <w:ilvl w:val="0"/>
                                  <w:numId w:val="41"/>
                                </w:numPr>
                                <w:spacing w:before="160"/>
                                <w:jc w:val="center"/>
                                <w:pPrChange w:id="536" w:author="Nick Joseph" w:date="2020-11-02T21:28:00Z">
                                  <w:pPr/>
                                </w:pPrChange>
                              </w:pPr>
                              <w:ins w:id="537" w:author="Nick Joseph" w:date="2020-11-02T21:27:00Z">
                                <w:r w:rsidRPr="003C5539">
                                  <w:t>Use-case</w:t>
                                </w:r>
                              </w:ins>
                            </w:p>
                          </w:txbxContent>
                        </v:textbox>
                      </v:shape>
                    </w:pict>
                  </mc:Fallback>
                </mc:AlternateContent>
              </w:r>
            </w:ins>
            <w:ins w:id="538" w:author="Nick Joseph" w:date="2020-11-02T21:26:00Z">
              <w:r>
                <w:rPr>
                  <w:rFonts w:ascii="Helvetica" w:hAnsi="Helvetica" w:cs="Helvetica"/>
                  <w:noProof/>
                  <w:sz w:val="24"/>
                  <w:szCs w:val="24"/>
                </w:rPr>
                <mc:AlternateContent>
                  <mc:Choice Requires="wps">
                    <w:drawing>
                      <wp:anchor distT="0" distB="0" distL="114300" distR="114300" simplePos="0" relativeHeight="251677696" behindDoc="0" locked="0" layoutInCell="1" allowOverlap="1" wp14:anchorId="0850B4D8" wp14:editId="3049311A">
                        <wp:simplePos x="0" y="0"/>
                        <wp:positionH relativeFrom="column">
                          <wp:posOffset>575945</wp:posOffset>
                        </wp:positionH>
                        <wp:positionV relativeFrom="paragraph">
                          <wp:posOffset>85725</wp:posOffset>
                        </wp:positionV>
                        <wp:extent cx="1457325" cy="876300"/>
                        <wp:effectExtent l="0" t="0" r="28575" b="19050"/>
                        <wp:wrapNone/>
                        <wp:docPr id="17" name="Oval 17"/>
                        <wp:cNvGraphicFramePr/>
                        <a:graphic xmlns:a="http://schemas.openxmlformats.org/drawingml/2006/main">
                          <a:graphicData uri="http://schemas.microsoft.com/office/word/2010/wordprocessingShape">
                            <wps:wsp>
                              <wps:cNvSpPr/>
                              <wps:spPr>
                                <a:xfrm>
                                  <a:off x="0" y="0"/>
                                  <a:ext cx="1457325" cy="876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5CD79" id="Oval 17" o:spid="_x0000_s1026" style="position:absolute;margin-left:45.35pt;margin-top:6.75pt;width:114.75pt;height: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" filled="f" strokecolor="black [3213]" strokeweight="1pt">
                        <v:stroke joinstyle="miter"/>
                      </v:oval>
                    </w:pict>
                  </mc:Fallback>
                </mc:AlternateContent>
              </w:r>
            </w:ins>
          </w:p>
        </w:tc>
        <w:tc>
          <w:tcPr>
            <w:tcW w:w="4675" w:type="dxa"/>
            <w:tcPrChange w:id="539" w:author="Nick Joseph" w:date="2020-11-02T21:26:00Z">
              <w:tcPr>
                <w:tcW w:w="4675" w:type="dxa"/>
              </w:tcPr>
            </w:tcPrChange>
          </w:tcPr>
          <w:p w14:paraId="4C3FA5E1" w14:textId="3E48DA72" w:rsidR="00BF1AFC" w:rsidRDefault="00922226">
            <w:pPr>
              <w:rPr>
                <w:ins w:id="540" w:author="Nick Joseph" w:date="2020-11-02T20:47:00Z"/>
                <w:rFonts w:ascii="Helvetica" w:hAnsi="Helvetica" w:cs="Helvetica"/>
                <w:sz w:val="24"/>
                <w:szCs w:val="24"/>
                <w14:textOutline w14:w="0" w14:cap="flat" w14:cmpd="sng" w14:algn="ctr">
                  <w14:noFill/>
                  <w14:prstDash w14:val="solid"/>
                  <w14:round/>
                </w14:textOutline>
              </w:rPr>
              <w:pPrChange w:id="541" w:author="Nick Joseph" w:date="2020-11-02T21:38:00Z">
                <w:pPr>
                  <w:spacing w:after="240"/>
                </w:pPr>
              </w:pPrChange>
            </w:pPr>
            <w:ins w:id="542" w:author="Nick Joseph" w:date="2020-11-02T21:36:00Z">
              <w:r>
                <w:rPr>
                  <w:rFonts w:ascii="Helvetica" w:hAnsi="Helvetica" w:cs="Helvetica"/>
                  <w:sz w:val="24"/>
                  <w:szCs w:val="24"/>
                  <w14:textOutline w14:w="0" w14:cap="flat" w14:cmpd="sng" w14:algn="ctr">
                    <w14:noFill/>
                    <w14:prstDash w14:val="solid"/>
                    <w14:round/>
                  </w14:textOutline>
                </w:rPr>
                <w:t xml:space="preserve">A use-case represents the processes the GoGoGrocery application will execute. It can include and extend </w:t>
              </w:r>
            </w:ins>
            <w:ins w:id="543" w:author="Nick Joseph" w:date="2020-11-02T21:37:00Z">
              <w:r>
                <w:rPr>
                  <w:rFonts w:ascii="Helvetica" w:hAnsi="Helvetica" w:cs="Helvetica"/>
                  <w:sz w:val="24"/>
                  <w:szCs w:val="24"/>
                  <w14:textOutline w14:w="0" w14:cap="flat" w14:cmpd="sng" w14:algn="ctr">
                    <w14:noFill/>
                    <w14:prstDash w14:val="solid"/>
                    <w14:round/>
                  </w14:textOutline>
                </w:rPr>
                <w:t>other use-cases.</w:t>
              </w:r>
            </w:ins>
          </w:p>
        </w:tc>
      </w:tr>
    </w:tbl>
    <w:p w14:paraId="61D01817" w14:textId="77777777" w:rsidR="003C5539" w:rsidRDefault="003C5539" w:rsidP="00781DE1">
      <w:pPr>
        <w:spacing w:after="240" w:line="240" w:lineRule="auto"/>
        <w:rPr>
          <w:ins w:id="544" w:author="Nick Joseph" w:date="2020-11-02T21:19:00Z"/>
          <w:rFonts w:ascii="Helvetica" w:hAnsi="Helvetica" w:cs="Helvetica"/>
          <w:b/>
          <w:bCs/>
          <w:color w:val="538135" w:themeColor="accent6" w:themeShade="BF"/>
          <w:sz w:val="32"/>
          <w:szCs w:val="32"/>
          <w14:textOutline w14:w="0" w14:cap="flat" w14:cmpd="sng" w14:algn="ctr">
            <w14:noFill/>
            <w14:prstDash w14:val="solid"/>
            <w14:round/>
          </w14:textOutline>
        </w:rPr>
      </w:pPr>
    </w:p>
    <w:p w14:paraId="7C49AE34" w14:textId="65639EEE" w:rsidR="00781DE1" w:rsidRDefault="007916AF" w:rsidP="00781DE1">
      <w:pPr>
        <w:spacing w:after="240" w:line="240" w:lineRule="auto"/>
        <w:rPr>
          <w:ins w:id="545" w:author="Nick Joseph" w:date="2020-11-02T20:26:00Z"/>
          <w:rFonts w:ascii="Helvetica" w:hAnsi="Helvetica" w:cs="Helvetica"/>
          <w:b/>
          <w:bCs/>
          <w:color w:val="538135" w:themeColor="accent6" w:themeShade="BF"/>
          <w:sz w:val="32"/>
          <w:szCs w:val="32"/>
          <w14:textOutline w14:w="0" w14:cap="flat" w14:cmpd="sng" w14:algn="ctr">
            <w14:noFill/>
            <w14:prstDash w14:val="solid"/>
            <w14:round/>
          </w14:textOutline>
        </w:rPr>
      </w:pPr>
      <w:ins w:id="546" w:author="Nick Joseph" w:date="2020-11-04T19:10:00Z">
        <w:r>
          <w:rPr>
            <w:noProof/>
          </w:rPr>
          <w:lastRenderedPageBreak/>
          <w:drawing>
            <wp:anchor distT="0" distB="0" distL="114300" distR="114300" simplePos="0" relativeHeight="251681792" behindDoc="1" locked="0" layoutInCell="1" allowOverlap="1" wp14:anchorId="317BBEED" wp14:editId="0013E860">
              <wp:simplePos x="0" y="0"/>
              <wp:positionH relativeFrom="margin">
                <wp:align>center</wp:align>
              </wp:positionH>
              <wp:positionV relativeFrom="paragraph">
                <wp:posOffset>523875</wp:posOffset>
              </wp:positionV>
              <wp:extent cx="6898821" cy="5448300"/>
              <wp:effectExtent l="0" t="0" r="0" b="0"/>
              <wp:wrapTight wrapText="bothSides">
                <wp:wrapPolygon edited="0">
                  <wp:start x="0" y="0"/>
                  <wp:lineTo x="0" y="21524"/>
                  <wp:lineTo x="21532" y="21524"/>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98821" cy="5448300"/>
                      </a:xfrm>
                      <a:prstGeom prst="rect">
                        <a:avLst/>
                      </a:prstGeom>
                    </pic:spPr>
                  </pic:pic>
                </a:graphicData>
              </a:graphic>
              <wp14:sizeRelH relativeFrom="page">
                <wp14:pctWidth>0</wp14:pctWidth>
              </wp14:sizeRelH>
              <wp14:sizeRelV relativeFrom="page">
                <wp14:pctHeight>0</wp14:pctHeight>
              </wp14:sizeRelV>
            </wp:anchor>
          </w:drawing>
        </w:r>
      </w:ins>
      <w:ins w:id="547" w:author="Nick Joseph" w:date="2020-11-02T20:26:00Z">
        <w:r w:rsidR="00781DE1">
          <w:rPr>
            <w:rFonts w:ascii="Helvetica" w:hAnsi="Helvetica" w:cs="Helvetica"/>
            <w:b/>
            <w:bCs/>
            <w:color w:val="538135" w:themeColor="accent6" w:themeShade="BF"/>
            <w:sz w:val="32"/>
            <w:szCs w:val="32"/>
            <w14:textOutline w14:w="0" w14:cap="flat" w14:cmpd="sng" w14:algn="ctr">
              <w14:noFill/>
              <w14:prstDash w14:val="solid"/>
              <w14:round/>
            </w14:textOutline>
          </w:rPr>
          <w:t xml:space="preserve">5.2 </w:t>
        </w:r>
      </w:ins>
      <w:ins w:id="548" w:author="Nick Joseph" w:date="2020-11-02T20:27:00Z">
        <w:r w:rsidR="00781DE1">
          <w:rPr>
            <w:rFonts w:ascii="Helvetica" w:hAnsi="Helvetica" w:cs="Helvetica"/>
            <w:b/>
            <w:bCs/>
            <w:color w:val="538135" w:themeColor="accent6" w:themeShade="BF"/>
            <w:sz w:val="32"/>
            <w:szCs w:val="32"/>
            <w14:textOutline w14:w="0" w14:cap="flat" w14:cmpd="sng" w14:algn="ctr">
              <w14:noFill/>
              <w14:prstDash w14:val="solid"/>
              <w14:round/>
            </w14:textOutline>
          </w:rPr>
          <w:t>Use-Case diagram</w:t>
        </w:r>
      </w:ins>
    </w:p>
    <w:p w14:paraId="4ED7089B" w14:textId="1F1AE22D" w:rsidR="00006680" w:rsidRDefault="00006680" w:rsidP="000A4D38">
      <w:pPr>
        <w:spacing w:after="240" w:line="240" w:lineRule="auto"/>
        <w:rPr>
          <w:ins w:id="549" w:author="Nick Joseph" w:date="2020-11-03T20:49:00Z"/>
          <w:rFonts w:ascii="Helvetica" w:hAnsi="Helvetica" w:cs="Helvetica"/>
          <w:b/>
          <w:bCs/>
          <w:color w:val="538135" w:themeColor="accent6" w:themeShade="BF"/>
          <w:sz w:val="32"/>
          <w:szCs w:val="32"/>
          <w14:textOutline w14:w="0" w14:cap="flat" w14:cmpd="sng" w14:algn="ctr">
            <w14:noFill/>
            <w14:prstDash w14:val="solid"/>
            <w14:round/>
          </w14:textOutline>
        </w:rPr>
      </w:pPr>
    </w:p>
    <w:p w14:paraId="34C95D4A" w14:textId="2F7BD0DC" w:rsidR="00006680" w:rsidRDefault="00006680" w:rsidP="000A4D38">
      <w:pPr>
        <w:spacing w:after="240" w:line="240" w:lineRule="auto"/>
        <w:rPr>
          <w:ins w:id="550" w:author="Nick Joseph" w:date="2020-11-03T20:49:00Z"/>
          <w:rFonts w:ascii="Helvetica" w:hAnsi="Helvetica" w:cs="Helvetica"/>
          <w:b/>
          <w:bCs/>
          <w:color w:val="538135" w:themeColor="accent6" w:themeShade="BF"/>
          <w:sz w:val="32"/>
          <w:szCs w:val="32"/>
          <w14:textOutline w14:w="0" w14:cap="flat" w14:cmpd="sng" w14:algn="ctr">
            <w14:noFill/>
            <w14:prstDash w14:val="solid"/>
            <w14:round/>
          </w14:textOutline>
        </w:rPr>
      </w:pPr>
    </w:p>
    <w:p w14:paraId="3C08667B" w14:textId="29505F5E" w:rsidR="00006680" w:rsidRDefault="00006680" w:rsidP="000A4D38">
      <w:pPr>
        <w:spacing w:after="240" w:line="240" w:lineRule="auto"/>
        <w:rPr>
          <w:ins w:id="551" w:author="Nick Joseph" w:date="2020-11-03T20:49:00Z"/>
          <w:rFonts w:ascii="Helvetica" w:hAnsi="Helvetica" w:cs="Helvetica"/>
          <w:b/>
          <w:bCs/>
          <w:color w:val="538135" w:themeColor="accent6" w:themeShade="BF"/>
          <w:sz w:val="32"/>
          <w:szCs w:val="32"/>
          <w14:textOutline w14:w="0" w14:cap="flat" w14:cmpd="sng" w14:algn="ctr">
            <w14:noFill/>
            <w14:prstDash w14:val="solid"/>
            <w14:round/>
          </w14:textOutline>
        </w:rPr>
      </w:pPr>
    </w:p>
    <w:p w14:paraId="0B675518" w14:textId="16383930" w:rsidR="00006680" w:rsidRDefault="00006680" w:rsidP="000A4D38">
      <w:pPr>
        <w:spacing w:after="240" w:line="240" w:lineRule="auto"/>
        <w:rPr>
          <w:ins w:id="552" w:author="Nick Joseph" w:date="2020-11-03T20:49:00Z"/>
          <w:rFonts w:ascii="Helvetica" w:hAnsi="Helvetica" w:cs="Helvetica"/>
          <w:b/>
          <w:bCs/>
          <w:color w:val="538135" w:themeColor="accent6" w:themeShade="BF"/>
          <w:sz w:val="32"/>
          <w:szCs w:val="32"/>
          <w14:textOutline w14:w="0" w14:cap="flat" w14:cmpd="sng" w14:algn="ctr">
            <w14:noFill/>
            <w14:prstDash w14:val="solid"/>
            <w14:round/>
          </w14:textOutline>
        </w:rPr>
      </w:pPr>
    </w:p>
    <w:p w14:paraId="05F69426" w14:textId="79BEC4AD" w:rsidR="00006680" w:rsidRDefault="00006680" w:rsidP="000A4D38">
      <w:pPr>
        <w:spacing w:after="240" w:line="240" w:lineRule="auto"/>
        <w:rPr>
          <w:ins w:id="553" w:author="Nick Joseph" w:date="2020-11-04T17:32:00Z"/>
          <w:rFonts w:ascii="Helvetica" w:hAnsi="Helvetica" w:cs="Helvetica"/>
          <w:b/>
          <w:bCs/>
          <w:color w:val="538135" w:themeColor="accent6" w:themeShade="BF"/>
          <w:sz w:val="32"/>
          <w:szCs w:val="32"/>
          <w14:textOutline w14:w="0" w14:cap="flat" w14:cmpd="sng" w14:algn="ctr">
            <w14:noFill/>
            <w14:prstDash w14:val="solid"/>
            <w14:round/>
          </w14:textOutline>
        </w:rPr>
      </w:pPr>
    </w:p>
    <w:p w14:paraId="268C1969" w14:textId="77777777" w:rsidR="00E83A93" w:rsidRDefault="00E83A93" w:rsidP="000A4D38">
      <w:pPr>
        <w:spacing w:after="240" w:line="240" w:lineRule="auto"/>
        <w:rPr>
          <w:ins w:id="554" w:author="Nick Joseph" w:date="2020-11-03T20:43:00Z"/>
          <w:rFonts w:ascii="Helvetica" w:hAnsi="Helvetica" w:cs="Helvetica"/>
          <w:b/>
          <w:bCs/>
          <w:color w:val="538135" w:themeColor="accent6" w:themeShade="BF"/>
          <w:sz w:val="32"/>
          <w:szCs w:val="32"/>
          <w14:textOutline w14:w="0" w14:cap="flat" w14:cmpd="sng" w14:algn="ctr">
            <w14:noFill/>
            <w14:prstDash w14:val="solid"/>
            <w14:round/>
          </w14:textOutline>
        </w:rPr>
      </w:pPr>
    </w:p>
    <w:p w14:paraId="49C1565D" w14:textId="02664198" w:rsidR="00006680" w:rsidRPr="00FD663D" w:rsidRDefault="00781DE1">
      <w:pPr>
        <w:spacing w:after="240" w:line="240" w:lineRule="auto"/>
        <w:rPr>
          <w:ins w:id="555" w:author="Nick Joseph" w:date="2020-11-03T20:53:00Z"/>
          <w:rFonts w:ascii="Helvetica" w:hAnsi="Helvetica" w:cs="Helvetica"/>
          <w:b/>
          <w:bCs/>
          <w:color w:val="538135" w:themeColor="accent6" w:themeShade="BF"/>
          <w:sz w:val="32"/>
          <w:szCs w:val="32"/>
          <w14:textOutline w14:w="0" w14:cap="flat" w14:cmpd="sng" w14:algn="ctr">
            <w14:noFill/>
            <w14:prstDash w14:val="solid"/>
            <w14:round/>
          </w14:textOutline>
          <w:rPrChange w:id="556" w:author="Nick Joseph" w:date="2020-11-03T21:11:00Z">
            <w:rPr>
              <w:ins w:id="557" w:author="Nick Joseph" w:date="2020-11-03T20:53:00Z"/>
              <w:rFonts w:ascii="Arial" w:hAnsi="Arial" w:cs="Arial"/>
            </w:rPr>
          </w:rPrChange>
        </w:rPr>
        <w:pPrChange w:id="558" w:author="Nick Joseph" w:date="2020-11-03T21:11:00Z">
          <w:pPr/>
        </w:pPrChange>
      </w:pPr>
      <w:ins w:id="559" w:author="Nick Joseph" w:date="2020-11-02T20:26:00Z">
        <w:r>
          <w:rPr>
            <w:rFonts w:ascii="Helvetica" w:hAnsi="Helvetica" w:cs="Helvetica"/>
            <w:b/>
            <w:bCs/>
            <w:color w:val="538135" w:themeColor="accent6" w:themeShade="BF"/>
            <w:sz w:val="32"/>
            <w:szCs w:val="32"/>
            <w14:textOutline w14:w="0" w14:cap="flat" w14:cmpd="sng" w14:algn="ctr">
              <w14:noFill/>
              <w14:prstDash w14:val="solid"/>
              <w14:round/>
            </w14:textOutline>
          </w:rPr>
          <w:lastRenderedPageBreak/>
          <w:t xml:space="preserve">5.3 </w:t>
        </w:r>
      </w:ins>
      <w:ins w:id="560" w:author="Nick Joseph" w:date="2020-11-02T20:27:00Z">
        <w:r>
          <w:rPr>
            <w:rFonts w:ascii="Helvetica" w:hAnsi="Helvetica" w:cs="Helvetica"/>
            <w:b/>
            <w:bCs/>
            <w:color w:val="538135" w:themeColor="accent6" w:themeShade="BF"/>
            <w:sz w:val="32"/>
            <w:szCs w:val="32"/>
            <w14:textOutline w14:w="0" w14:cap="flat" w14:cmpd="sng" w14:algn="ctr">
              <w14:noFill/>
              <w14:prstDash w14:val="solid"/>
              <w14:round/>
            </w14:textOutline>
          </w:rPr>
          <w:t>Use-Case Description</w:t>
        </w:r>
      </w:ins>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Change w:id="561" w:author="Nick Joseph" w:date="2020-11-03T20:55: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4638"/>
        <w:gridCol w:w="1123"/>
        <w:gridCol w:w="885"/>
        <w:gridCol w:w="2668"/>
        <w:tblGridChange w:id="562">
          <w:tblGrid>
            <w:gridCol w:w="4638"/>
            <w:gridCol w:w="1124"/>
            <w:gridCol w:w="884"/>
            <w:gridCol w:w="2668"/>
          </w:tblGrid>
        </w:tblGridChange>
      </w:tblGrid>
      <w:tr w:rsidR="00006680" w:rsidRPr="007769BC" w14:paraId="27FFF053" w14:textId="77777777" w:rsidTr="00006680">
        <w:trPr>
          <w:ins w:id="563" w:author="Nick Joseph" w:date="2020-11-03T20:53:00Z"/>
        </w:trPr>
        <w:tc>
          <w:tcPr>
            <w:tcW w:w="5761" w:type="dxa"/>
            <w:gridSpan w:val="2"/>
            <w:shd w:val="clear" w:color="auto" w:fill="auto"/>
            <w:tcPrChange w:id="564" w:author="Nick Joseph" w:date="2020-11-03T20:55:00Z">
              <w:tcPr>
                <w:tcW w:w="5958" w:type="dxa"/>
                <w:gridSpan w:val="2"/>
                <w:shd w:val="clear" w:color="auto" w:fill="auto"/>
              </w:tcPr>
            </w:tcPrChange>
          </w:tcPr>
          <w:p w14:paraId="191B0D06" w14:textId="6761F165" w:rsidR="00006680" w:rsidRPr="007769BC" w:rsidRDefault="00006680">
            <w:pPr>
              <w:spacing w:after="0" w:line="240" w:lineRule="auto"/>
              <w:contextualSpacing/>
              <w:rPr>
                <w:ins w:id="565" w:author="Nick Joseph" w:date="2020-11-03T20:53:00Z"/>
                <w:rFonts w:ascii="Arial" w:hAnsi="Arial" w:cs="Arial"/>
              </w:rPr>
              <w:pPrChange w:id="566" w:author="Nick Joseph" w:date="2020-11-03T20:56:00Z">
                <w:pPr/>
              </w:pPrChange>
            </w:pPr>
            <w:ins w:id="567" w:author="Nick Joseph" w:date="2020-11-03T20:53:00Z">
              <w:r w:rsidRPr="007769BC">
                <w:rPr>
                  <w:rFonts w:ascii="Arial" w:hAnsi="Arial" w:cs="Arial"/>
                  <w:b/>
                </w:rPr>
                <w:t>Use-Case name</w:t>
              </w:r>
              <w:r w:rsidRPr="007769BC">
                <w:rPr>
                  <w:rFonts w:ascii="Arial" w:hAnsi="Arial" w:cs="Arial"/>
                </w:rPr>
                <w:t xml:space="preserve">: </w:t>
              </w:r>
            </w:ins>
            <w:ins w:id="568" w:author="Nick Joseph" w:date="2020-11-04T18:56:00Z">
              <w:r w:rsidR="00BA44A3">
                <w:rPr>
                  <w:rFonts w:ascii="Arial" w:hAnsi="Arial" w:cs="Arial"/>
                </w:rPr>
                <w:t>Create an account</w:t>
              </w:r>
            </w:ins>
          </w:p>
        </w:tc>
        <w:tc>
          <w:tcPr>
            <w:tcW w:w="885" w:type="dxa"/>
            <w:shd w:val="clear" w:color="auto" w:fill="auto"/>
            <w:tcPrChange w:id="569" w:author="Nick Joseph" w:date="2020-11-03T20:55:00Z">
              <w:tcPr>
                <w:tcW w:w="900" w:type="dxa"/>
                <w:shd w:val="clear" w:color="auto" w:fill="auto"/>
              </w:tcPr>
            </w:tcPrChange>
          </w:tcPr>
          <w:p w14:paraId="3DCF4D7C" w14:textId="257A039B" w:rsidR="00006680" w:rsidRPr="007769BC" w:rsidRDefault="00006680">
            <w:pPr>
              <w:spacing w:after="0" w:line="240" w:lineRule="auto"/>
              <w:contextualSpacing/>
              <w:rPr>
                <w:ins w:id="570" w:author="Nick Joseph" w:date="2020-11-03T20:53:00Z"/>
                <w:rFonts w:ascii="Arial" w:hAnsi="Arial" w:cs="Arial"/>
              </w:rPr>
              <w:pPrChange w:id="571" w:author="Nick Joseph" w:date="2020-11-03T20:56:00Z">
                <w:pPr/>
              </w:pPrChange>
            </w:pPr>
            <w:ins w:id="572" w:author="Nick Joseph" w:date="2020-11-03T20:53:00Z">
              <w:r w:rsidRPr="007769BC">
                <w:rPr>
                  <w:rFonts w:ascii="Arial" w:hAnsi="Arial" w:cs="Arial"/>
                  <w:b/>
                </w:rPr>
                <w:t>ID</w:t>
              </w:r>
              <w:r w:rsidRPr="007769BC">
                <w:rPr>
                  <w:rFonts w:ascii="Arial" w:hAnsi="Arial" w:cs="Arial"/>
                </w:rPr>
                <w:t xml:space="preserve">:  </w:t>
              </w:r>
            </w:ins>
            <w:ins w:id="573" w:author="Nick Joseph" w:date="2020-11-03T21:11:00Z">
              <w:r w:rsidR="00FD663D">
                <w:rPr>
                  <w:rFonts w:ascii="Arial" w:hAnsi="Arial" w:cs="Arial"/>
                </w:rPr>
                <w:t>1</w:t>
              </w:r>
            </w:ins>
          </w:p>
        </w:tc>
        <w:tc>
          <w:tcPr>
            <w:tcW w:w="2668" w:type="dxa"/>
            <w:shd w:val="clear" w:color="auto" w:fill="auto"/>
            <w:tcPrChange w:id="574" w:author="Nick Joseph" w:date="2020-11-03T20:55:00Z">
              <w:tcPr>
                <w:tcW w:w="2718" w:type="dxa"/>
                <w:shd w:val="clear" w:color="auto" w:fill="auto"/>
              </w:tcPr>
            </w:tcPrChange>
          </w:tcPr>
          <w:p w14:paraId="54DC71A0" w14:textId="4E69F560" w:rsidR="00006680" w:rsidRPr="007769BC" w:rsidRDefault="00006680">
            <w:pPr>
              <w:spacing w:after="0" w:line="240" w:lineRule="auto"/>
              <w:contextualSpacing/>
              <w:rPr>
                <w:ins w:id="575" w:author="Nick Joseph" w:date="2020-11-03T20:53:00Z"/>
                <w:rFonts w:ascii="Arial" w:hAnsi="Arial" w:cs="Arial"/>
              </w:rPr>
              <w:pPrChange w:id="576" w:author="Nick Joseph" w:date="2020-11-03T20:56:00Z">
                <w:pPr/>
              </w:pPrChange>
            </w:pPr>
            <w:ins w:id="577" w:author="Nick Joseph" w:date="2020-11-03T20:53:00Z">
              <w:r w:rsidRPr="007769BC">
                <w:rPr>
                  <w:rFonts w:ascii="Arial" w:hAnsi="Arial" w:cs="Arial"/>
                  <w:b/>
                </w:rPr>
                <w:t>Importance</w:t>
              </w:r>
              <w:r w:rsidRPr="007769BC">
                <w:rPr>
                  <w:rFonts w:ascii="Arial" w:hAnsi="Arial" w:cs="Arial"/>
                </w:rPr>
                <w:t xml:space="preserve">: </w:t>
              </w:r>
            </w:ins>
            <w:ins w:id="578" w:author="Nick Joseph" w:date="2020-11-03T21:11:00Z">
              <w:r w:rsidR="00FD663D">
                <w:rPr>
                  <w:rFonts w:ascii="Arial" w:hAnsi="Arial" w:cs="Arial"/>
                </w:rPr>
                <w:t>High</w:t>
              </w:r>
            </w:ins>
          </w:p>
        </w:tc>
      </w:tr>
      <w:tr w:rsidR="00006680" w:rsidRPr="007769BC" w14:paraId="299ED1FE" w14:textId="77777777" w:rsidTr="00006680">
        <w:trPr>
          <w:ins w:id="579" w:author="Nick Joseph" w:date="2020-11-03T20:53:00Z"/>
        </w:trPr>
        <w:tc>
          <w:tcPr>
            <w:tcW w:w="4638" w:type="dxa"/>
            <w:shd w:val="clear" w:color="auto" w:fill="auto"/>
            <w:tcPrChange w:id="580" w:author="Nick Joseph" w:date="2020-11-03T20:55:00Z">
              <w:tcPr>
                <w:tcW w:w="4788" w:type="dxa"/>
                <w:shd w:val="clear" w:color="auto" w:fill="auto"/>
              </w:tcPr>
            </w:tcPrChange>
          </w:tcPr>
          <w:p w14:paraId="20B37AE5" w14:textId="69948806" w:rsidR="00006680" w:rsidRPr="007769BC" w:rsidRDefault="00006680">
            <w:pPr>
              <w:spacing w:after="0" w:line="240" w:lineRule="auto"/>
              <w:contextualSpacing/>
              <w:rPr>
                <w:ins w:id="581" w:author="Nick Joseph" w:date="2020-11-03T20:53:00Z"/>
                <w:rFonts w:ascii="Arial" w:hAnsi="Arial" w:cs="Arial"/>
              </w:rPr>
              <w:pPrChange w:id="582" w:author="Nick Joseph" w:date="2020-11-03T20:56:00Z">
                <w:pPr/>
              </w:pPrChange>
            </w:pPr>
            <w:ins w:id="583" w:author="Nick Joseph" w:date="2020-11-03T20:53:00Z">
              <w:r w:rsidRPr="007769BC">
                <w:rPr>
                  <w:rFonts w:ascii="Arial" w:hAnsi="Arial" w:cs="Arial"/>
                  <w:b/>
                </w:rPr>
                <w:t>Primary actor</w:t>
              </w:r>
              <w:r w:rsidRPr="007769BC">
                <w:rPr>
                  <w:rFonts w:ascii="Arial" w:hAnsi="Arial" w:cs="Arial"/>
                </w:rPr>
                <w:t xml:space="preserve">: </w:t>
              </w:r>
            </w:ins>
            <w:ins w:id="584" w:author="Nick Joseph" w:date="2020-11-03T21:11:00Z">
              <w:r w:rsidR="00FD663D">
                <w:rPr>
                  <w:rFonts w:ascii="Arial" w:hAnsi="Arial" w:cs="Arial"/>
                </w:rPr>
                <w:t>Customer</w:t>
              </w:r>
            </w:ins>
          </w:p>
        </w:tc>
        <w:tc>
          <w:tcPr>
            <w:tcW w:w="4676" w:type="dxa"/>
            <w:gridSpan w:val="3"/>
            <w:shd w:val="clear" w:color="auto" w:fill="auto"/>
            <w:tcPrChange w:id="585" w:author="Nick Joseph" w:date="2020-11-03T20:55:00Z">
              <w:tcPr>
                <w:tcW w:w="4788" w:type="dxa"/>
                <w:gridSpan w:val="3"/>
                <w:shd w:val="clear" w:color="auto" w:fill="auto"/>
              </w:tcPr>
            </w:tcPrChange>
          </w:tcPr>
          <w:p w14:paraId="207E5565" w14:textId="45BE6A24" w:rsidR="00006680" w:rsidRPr="007769BC" w:rsidRDefault="00006680">
            <w:pPr>
              <w:spacing w:after="0" w:line="240" w:lineRule="auto"/>
              <w:contextualSpacing/>
              <w:rPr>
                <w:ins w:id="586" w:author="Nick Joseph" w:date="2020-11-03T20:53:00Z"/>
                <w:rFonts w:ascii="Arial" w:hAnsi="Arial" w:cs="Arial"/>
              </w:rPr>
              <w:pPrChange w:id="587" w:author="Nick Joseph" w:date="2020-11-03T20:56:00Z">
                <w:pPr/>
              </w:pPrChange>
            </w:pPr>
            <w:ins w:id="588" w:author="Nick Joseph" w:date="2020-11-03T20:53:00Z">
              <w:r w:rsidRPr="007769BC">
                <w:rPr>
                  <w:rFonts w:ascii="Arial" w:hAnsi="Arial" w:cs="Arial"/>
                  <w:b/>
                </w:rPr>
                <w:t>Use-Case type</w:t>
              </w:r>
              <w:r w:rsidRPr="007769BC">
                <w:rPr>
                  <w:rFonts w:ascii="Arial" w:hAnsi="Arial" w:cs="Arial"/>
                </w:rPr>
                <w:t xml:space="preserve">: </w:t>
              </w:r>
            </w:ins>
            <w:ins w:id="589" w:author="Nick Joseph" w:date="2020-11-03T21:45:00Z">
              <w:r w:rsidR="006B6E08">
                <w:rPr>
                  <w:rFonts w:ascii="Arial" w:hAnsi="Arial" w:cs="Arial"/>
                </w:rPr>
                <w:t>Essential</w:t>
              </w:r>
            </w:ins>
          </w:p>
        </w:tc>
      </w:tr>
      <w:tr w:rsidR="00006680" w:rsidRPr="007769BC" w14:paraId="1D0AAC52" w14:textId="77777777" w:rsidTr="00972E9E">
        <w:trPr>
          <w:trHeight w:val="867"/>
          <w:ins w:id="590" w:author="Nick Joseph" w:date="2020-11-03T20:53:00Z"/>
        </w:trPr>
        <w:tc>
          <w:tcPr>
            <w:tcW w:w="9314" w:type="dxa"/>
            <w:gridSpan w:val="4"/>
            <w:shd w:val="clear" w:color="auto" w:fill="auto"/>
            <w:tcPrChange w:id="591" w:author="Nick Joseph" w:date="2020-11-05T16:15:00Z">
              <w:tcPr>
                <w:tcW w:w="9576" w:type="dxa"/>
                <w:gridSpan w:val="4"/>
                <w:shd w:val="clear" w:color="auto" w:fill="auto"/>
              </w:tcPr>
            </w:tcPrChange>
          </w:tcPr>
          <w:p w14:paraId="4CEACFFE" w14:textId="34FAB05C" w:rsidR="00006680" w:rsidRDefault="00006680" w:rsidP="00006680">
            <w:pPr>
              <w:spacing w:after="0" w:line="240" w:lineRule="auto"/>
              <w:contextualSpacing/>
              <w:rPr>
                <w:ins w:id="592" w:author="Nick Joseph" w:date="2020-11-03T21:45:00Z"/>
                <w:rFonts w:ascii="Arial" w:hAnsi="Arial" w:cs="Arial"/>
              </w:rPr>
            </w:pPr>
            <w:ins w:id="593" w:author="Nick Joseph" w:date="2020-11-03T20:53:00Z">
              <w:r w:rsidRPr="007769BC">
                <w:rPr>
                  <w:rFonts w:ascii="Arial" w:hAnsi="Arial" w:cs="Arial"/>
                  <w:b/>
                </w:rPr>
                <w:t>Stakeholders and interests</w:t>
              </w:r>
              <w:r w:rsidRPr="007769BC">
                <w:rPr>
                  <w:rFonts w:ascii="Arial" w:hAnsi="Arial" w:cs="Arial"/>
                </w:rPr>
                <w:t xml:space="preserve">: </w:t>
              </w:r>
            </w:ins>
          </w:p>
          <w:p w14:paraId="3E6753E7" w14:textId="74950AD3" w:rsidR="00B31542" w:rsidRPr="007769BC" w:rsidRDefault="006B6E08">
            <w:pPr>
              <w:spacing w:after="0" w:line="240" w:lineRule="auto"/>
              <w:contextualSpacing/>
              <w:rPr>
                <w:ins w:id="594" w:author="Nick Joseph" w:date="2020-11-03T20:53:00Z"/>
                <w:rFonts w:ascii="Arial" w:hAnsi="Arial" w:cs="Arial"/>
              </w:rPr>
              <w:pPrChange w:id="595" w:author="Nick Joseph" w:date="2020-11-03T20:56:00Z">
                <w:pPr/>
              </w:pPrChange>
            </w:pPr>
            <w:ins w:id="596" w:author="Nick Joseph" w:date="2020-11-03T21:45:00Z">
              <w:r>
                <w:rPr>
                  <w:rFonts w:ascii="Arial" w:hAnsi="Arial" w:cs="Arial"/>
                </w:rPr>
                <w:t xml:space="preserve">Customers </w:t>
              </w:r>
            </w:ins>
            <w:ins w:id="597" w:author="Nick Joseph" w:date="2020-11-05T16:15:00Z">
              <w:r w:rsidR="00972E9E">
                <w:rPr>
                  <w:rFonts w:ascii="Arial" w:hAnsi="Arial" w:cs="Arial"/>
                </w:rPr>
                <w:t>and drivers</w:t>
              </w:r>
            </w:ins>
            <w:ins w:id="598" w:author="Nick Joseph" w:date="2020-11-03T21:47:00Z">
              <w:r>
                <w:rPr>
                  <w:rFonts w:ascii="Arial" w:hAnsi="Arial" w:cs="Arial"/>
                </w:rPr>
                <w:t xml:space="preserve"> </w:t>
              </w:r>
            </w:ins>
            <w:ins w:id="599" w:author="Nick Joseph" w:date="2020-11-04T19:17:00Z">
              <w:r w:rsidR="007971EE">
                <w:rPr>
                  <w:rFonts w:ascii="Arial" w:hAnsi="Arial" w:cs="Arial"/>
                </w:rPr>
                <w:t>can access their accounts through this login page.</w:t>
              </w:r>
            </w:ins>
          </w:p>
        </w:tc>
      </w:tr>
      <w:tr w:rsidR="00006680" w:rsidRPr="007769BC" w14:paraId="66F0B4AB" w14:textId="77777777" w:rsidTr="00E83A93">
        <w:trPr>
          <w:trHeight w:val="1227"/>
          <w:ins w:id="600" w:author="Nick Joseph" w:date="2020-11-03T20:53:00Z"/>
        </w:trPr>
        <w:tc>
          <w:tcPr>
            <w:tcW w:w="9314" w:type="dxa"/>
            <w:gridSpan w:val="4"/>
            <w:shd w:val="clear" w:color="auto" w:fill="auto"/>
            <w:tcPrChange w:id="601" w:author="Nick Joseph" w:date="2020-11-04T17:33:00Z">
              <w:tcPr>
                <w:tcW w:w="9576" w:type="dxa"/>
                <w:gridSpan w:val="4"/>
                <w:shd w:val="clear" w:color="auto" w:fill="auto"/>
              </w:tcPr>
            </w:tcPrChange>
          </w:tcPr>
          <w:p w14:paraId="3D8192BE" w14:textId="53C0751C" w:rsidR="00006680" w:rsidRDefault="00006680" w:rsidP="00006680">
            <w:pPr>
              <w:spacing w:after="0" w:line="240" w:lineRule="auto"/>
              <w:contextualSpacing/>
              <w:rPr>
                <w:ins w:id="602" w:author="Nick Joseph" w:date="2020-11-03T21:47:00Z"/>
                <w:rFonts w:ascii="Arial" w:hAnsi="Arial" w:cs="Arial"/>
              </w:rPr>
            </w:pPr>
            <w:ins w:id="603" w:author="Nick Joseph" w:date="2020-11-03T20:53:00Z">
              <w:r w:rsidRPr="007769BC">
                <w:rPr>
                  <w:rFonts w:ascii="Arial" w:hAnsi="Arial" w:cs="Arial"/>
                  <w:b/>
                </w:rPr>
                <w:t>Brief description</w:t>
              </w:r>
              <w:r w:rsidRPr="007769BC">
                <w:rPr>
                  <w:rFonts w:ascii="Arial" w:hAnsi="Arial" w:cs="Arial"/>
                </w:rPr>
                <w:t xml:space="preserve">: </w:t>
              </w:r>
            </w:ins>
          </w:p>
          <w:p w14:paraId="1811DBBE" w14:textId="1D40DB2E" w:rsidR="00006680" w:rsidRDefault="00AD5E12">
            <w:pPr>
              <w:spacing w:after="0" w:line="240" w:lineRule="auto"/>
              <w:contextualSpacing/>
              <w:rPr>
                <w:ins w:id="604" w:author="Nick Joseph" w:date="2020-11-04T17:46:00Z"/>
                <w:rFonts w:ascii="Arial" w:hAnsi="Arial" w:cs="Arial"/>
              </w:rPr>
            </w:pPr>
            <w:ins w:id="605" w:author="Nick Joseph" w:date="2020-11-04T18:40:00Z">
              <w:r>
                <w:rPr>
                  <w:rFonts w:ascii="Arial" w:hAnsi="Arial" w:cs="Arial"/>
                </w:rPr>
                <w:t>This use-case describes how t</w:t>
              </w:r>
            </w:ins>
            <w:ins w:id="606" w:author="Nick Joseph" w:date="2020-11-03T21:48:00Z">
              <w:r w:rsidR="006B6E08">
                <w:rPr>
                  <w:rFonts w:ascii="Arial" w:hAnsi="Arial" w:cs="Arial"/>
                </w:rPr>
                <w:t xml:space="preserve">he customers and drivers will be able to login </w:t>
              </w:r>
            </w:ins>
            <w:ins w:id="607" w:author="Nick Joseph" w:date="2020-11-04T19:24:00Z">
              <w:r w:rsidR="007971EE">
                <w:rPr>
                  <w:rFonts w:ascii="Arial" w:hAnsi="Arial" w:cs="Arial"/>
                </w:rPr>
                <w:t>in</w:t>
              </w:r>
            </w:ins>
            <w:ins w:id="608" w:author="Nick Joseph" w:date="2020-11-03T21:48:00Z">
              <w:r w:rsidR="006B6E08">
                <w:rPr>
                  <w:rFonts w:ascii="Arial" w:hAnsi="Arial" w:cs="Arial"/>
                </w:rPr>
                <w:t>to the GoGoGrocery application</w:t>
              </w:r>
            </w:ins>
            <w:ins w:id="609" w:author="Nick Joseph" w:date="2020-11-03T23:35:00Z">
              <w:r w:rsidR="006B6E08">
                <w:rPr>
                  <w:rFonts w:ascii="Arial" w:hAnsi="Arial" w:cs="Arial"/>
                </w:rPr>
                <w:t>.</w:t>
              </w:r>
            </w:ins>
            <w:ins w:id="610" w:author="Nick Joseph" w:date="2020-11-03T23:36:00Z">
              <w:r w:rsidR="006B6E08">
                <w:rPr>
                  <w:rFonts w:ascii="Arial" w:hAnsi="Arial" w:cs="Arial"/>
                </w:rPr>
                <w:t xml:space="preserve"> After logging in, the application will recognize the user </w:t>
              </w:r>
            </w:ins>
            <w:ins w:id="611" w:author="Nick Joseph" w:date="2020-11-03T23:49:00Z">
              <w:r w:rsidR="006B6E08">
                <w:rPr>
                  <w:rFonts w:ascii="Arial" w:hAnsi="Arial" w:cs="Arial"/>
                </w:rPr>
                <w:t xml:space="preserve">and display what kind of </w:t>
              </w:r>
            </w:ins>
            <w:ins w:id="612" w:author="Nick Joseph" w:date="2020-11-03T23:50:00Z">
              <w:r w:rsidR="006B6E08">
                <w:rPr>
                  <w:rFonts w:ascii="Arial" w:hAnsi="Arial" w:cs="Arial"/>
                </w:rPr>
                <w:t>account they have.</w:t>
              </w:r>
            </w:ins>
          </w:p>
          <w:p w14:paraId="34D83EDF" w14:textId="32AFA9CD" w:rsidR="00B31542" w:rsidRPr="007769BC" w:rsidRDefault="00B31542">
            <w:pPr>
              <w:spacing w:after="0" w:line="240" w:lineRule="auto"/>
              <w:contextualSpacing/>
              <w:rPr>
                <w:ins w:id="613" w:author="Nick Joseph" w:date="2020-11-03T20:53:00Z"/>
                <w:rFonts w:ascii="Arial" w:hAnsi="Arial" w:cs="Arial"/>
              </w:rPr>
              <w:pPrChange w:id="614" w:author="Nick Joseph" w:date="2020-11-03T20:56:00Z">
                <w:pPr/>
              </w:pPrChange>
            </w:pPr>
          </w:p>
        </w:tc>
      </w:tr>
      <w:tr w:rsidR="00006680" w:rsidRPr="007769BC" w14:paraId="1ACE9B74" w14:textId="77777777" w:rsidTr="00006680">
        <w:trPr>
          <w:ins w:id="615" w:author="Nick Joseph" w:date="2020-11-03T20:53:00Z"/>
        </w:trPr>
        <w:tc>
          <w:tcPr>
            <w:tcW w:w="9314" w:type="dxa"/>
            <w:gridSpan w:val="4"/>
            <w:shd w:val="clear" w:color="auto" w:fill="auto"/>
            <w:tcPrChange w:id="616" w:author="Nick Joseph" w:date="2020-11-03T20:55:00Z">
              <w:tcPr>
                <w:tcW w:w="9576" w:type="dxa"/>
                <w:gridSpan w:val="4"/>
                <w:shd w:val="clear" w:color="auto" w:fill="auto"/>
              </w:tcPr>
            </w:tcPrChange>
          </w:tcPr>
          <w:p w14:paraId="3B500526" w14:textId="65ED17FF" w:rsidR="00006680" w:rsidRPr="007769BC" w:rsidRDefault="00006680">
            <w:pPr>
              <w:spacing w:after="0" w:line="240" w:lineRule="auto"/>
              <w:contextualSpacing/>
              <w:rPr>
                <w:ins w:id="617" w:author="Nick Joseph" w:date="2020-11-03T20:53:00Z"/>
                <w:rFonts w:ascii="Arial" w:hAnsi="Arial" w:cs="Arial"/>
              </w:rPr>
              <w:pPrChange w:id="618" w:author="Nick Joseph" w:date="2020-11-03T20:56:00Z">
                <w:pPr/>
              </w:pPrChange>
            </w:pPr>
            <w:ins w:id="619" w:author="Nick Joseph" w:date="2020-11-03T20:53:00Z">
              <w:r w:rsidRPr="007769BC">
                <w:rPr>
                  <w:rFonts w:ascii="Arial" w:hAnsi="Arial" w:cs="Arial"/>
                  <w:b/>
                </w:rPr>
                <w:t>Trigger</w:t>
              </w:r>
              <w:r w:rsidRPr="007769BC">
                <w:rPr>
                  <w:rFonts w:ascii="Arial" w:hAnsi="Arial" w:cs="Arial"/>
                </w:rPr>
                <w:t xml:space="preserve">: </w:t>
              </w:r>
            </w:ins>
            <w:ins w:id="620" w:author="Nick Joseph" w:date="2020-11-03T23:50:00Z">
              <w:r w:rsidR="006B6E08">
                <w:rPr>
                  <w:rFonts w:ascii="Arial" w:hAnsi="Arial" w:cs="Arial"/>
                </w:rPr>
                <w:t xml:space="preserve">The customer or driver will enter </w:t>
              </w:r>
            </w:ins>
            <w:ins w:id="621" w:author="Nick Joseph" w:date="2020-11-04T00:50:00Z">
              <w:r w:rsidR="006B6E08">
                <w:rPr>
                  <w:rFonts w:ascii="Arial" w:hAnsi="Arial" w:cs="Arial"/>
                </w:rPr>
                <w:t xml:space="preserve">the </w:t>
              </w:r>
            </w:ins>
            <w:ins w:id="622" w:author="Nick Joseph" w:date="2020-11-03T23:50:00Z">
              <w:r w:rsidR="006B6E08">
                <w:rPr>
                  <w:rFonts w:ascii="Arial" w:hAnsi="Arial" w:cs="Arial"/>
                </w:rPr>
                <w:t>credentials and click login.</w:t>
              </w:r>
            </w:ins>
          </w:p>
          <w:p w14:paraId="07E25468" w14:textId="671448F3" w:rsidR="00006680" w:rsidRPr="007769BC" w:rsidRDefault="00E83A93">
            <w:pPr>
              <w:spacing w:after="0" w:line="240" w:lineRule="auto"/>
              <w:contextualSpacing/>
              <w:rPr>
                <w:ins w:id="623" w:author="Nick Joseph" w:date="2020-11-03T20:53:00Z"/>
                <w:rFonts w:ascii="Arial" w:hAnsi="Arial" w:cs="Arial"/>
              </w:rPr>
              <w:pPrChange w:id="624" w:author="Nick Joseph" w:date="2020-11-03T20:56:00Z">
                <w:pPr/>
              </w:pPrChange>
            </w:pPr>
            <w:ins w:id="625" w:author="Nick Joseph" w:date="2020-11-04T17:32:00Z">
              <w:r>
                <w:rPr>
                  <w:rFonts w:ascii="Arial" w:hAnsi="Arial" w:cs="Arial"/>
                  <w:noProof/>
                </w:rPr>
                <mc:AlternateContent>
                  <mc:Choice Requires="wps">
                    <w:drawing>
                      <wp:anchor distT="0" distB="0" distL="114300" distR="114300" simplePos="0" relativeHeight="251680768" behindDoc="0" locked="0" layoutInCell="1" allowOverlap="1" wp14:anchorId="103F85AC" wp14:editId="4A8AF0CF">
                        <wp:simplePos x="0" y="0"/>
                        <wp:positionH relativeFrom="column">
                          <wp:posOffset>1164590</wp:posOffset>
                        </wp:positionH>
                        <wp:positionV relativeFrom="paragraph">
                          <wp:posOffset>99695</wp:posOffset>
                        </wp:positionV>
                        <wp:extent cx="695325" cy="276225"/>
                        <wp:effectExtent l="0" t="0" r="28575" b="28575"/>
                        <wp:wrapNone/>
                        <wp:docPr id="12" name="Oval 12"/>
                        <wp:cNvGraphicFramePr/>
                        <a:graphic xmlns:a="http://schemas.openxmlformats.org/drawingml/2006/main">
                          <a:graphicData uri="http://schemas.microsoft.com/office/word/2010/wordprocessingShape">
                            <wps:wsp>
                              <wps:cNvSpPr/>
                              <wps:spPr>
                                <a:xfrm>
                                  <a:off x="0" y="0"/>
                                  <a:ext cx="695325" cy="2762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2D5B67" id="Oval 12" o:spid="_x0000_s1026" style="position:absolute;margin-left:91.7pt;margin-top:7.85pt;width:54.75pt;height:21.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" filled="f" strokecolor="black [3213]" strokeweight="1pt">
                        <v:stroke joinstyle="miter"/>
                      </v:oval>
                    </w:pict>
                  </mc:Fallback>
                </mc:AlternateContent>
              </w:r>
            </w:ins>
          </w:p>
          <w:p w14:paraId="28DD131B" w14:textId="77777777" w:rsidR="00006680" w:rsidRDefault="00006680">
            <w:pPr>
              <w:tabs>
                <w:tab w:val="left" w:pos="1980"/>
                <w:tab w:val="left" w:pos="3240"/>
              </w:tabs>
              <w:spacing w:after="0" w:line="240" w:lineRule="auto"/>
              <w:contextualSpacing/>
              <w:rPr>
                <w:ins w:id="626" w:author="Nick Joseph" w:date="2020-11-04T17:33:00Z"/>
                <w:rFonts w:ascii="Arial" w:hAnsi="Arial" w:cs="Arial"/>
              </w:rPr>
            </w:pPr>
            <w:ins w:id="627" w:author="Nick Joseph" w:date="2020-11-03T20:53:00Z">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ins>
          </w:p>
          <w:p w14:paraId="10CCC5D8" w14:textId="4F451901" w:rsidR="00E83A93" w:rsidRPr="007769BC" w:rsidRDefault="00E83A93">
            <w:pPr>
              <w:tabs>
                <w:tab w:val="left" w:pos="1980"/>
                <w:tab w:val="left" w:pos="3240"/>
              </w:tabs>
              <w:spacing w:after="0" w:line="240" w:lineRule="auto"/>
              <w:contextualSpacing/>
              <w:rPr>
                <w:ins w:id="628" w:author="Nick Joseph" w:date="2020-11-03T20:53:00Z"/>
                <w:rFonts w:ascii="Arial" w:hAnsi="Arial" w:cs="Arial"/>
              </w:rPr>
              <w:pPrChange w:id="629" w:author="Nick Joseph" w:date="2020-11-03T20:56:00Z">
                <w:pPr>
                  <w:tabs>
                    <w:tab w:val="left" w:pos="1980"/>
                    <w:tab w:val="left" w:pos="3240"/>
                  </w:tabs>
                </w:pPr>
              </w:pPrChange>
            </w:pPr>
          </w:p>
        </w:tc>
      </w:tr>
      <w:tr w:rsidR="00006680" w:rsidRPr="007769BC" w14:paraId="58757EDD" w14:textId="77777777" w:rsidTr="00006680">
        <w:trPr>
          <w:ins w:id="630" w:author="Nick Joseph" w:date="2020-11-03T20:53:00Z"/>
        </w:trPr>
        <w:tc>
          <w:tcPr>
            <w:tcW w:w="9314" w:type="dxa"/>
            <w:gridSpan w:val="4"/>
            <w:shd w:val="clear" w:color="auto" w:fill="auto"/>
            <w:tcPrChange w:id="631" w:author="Nick Joseph" w:date="2020-11-03T20:55:00Z">
              <w:tcPr>
                <w:tcW w:w="9576" w:type="dxa"/>
                <w:gridSpan w:val="4"/>
                <w:shd w:val="clear" w:color="auto" w:fill="auto"/>
              </w:tcPr>
            </w:tcPrChange>
          </w:tcPr>
          <w:p w14:paraId="032E7C86" w14:textId="77777777" w:rsidR="00006680" w:rsidRPr="007769BC" w:rsidRDefault="00006680">
            <w:pPr>
              <w:spacing w:after="0" w:line="240" w:lineRule="auto"/>
              <w:contextualSpacing/>
              <w:rPr>
                <w:ins w:id="632" w:author="Nick Joseph" w:date="2020-11-03T20:53:00Z"/>
                <w:rFonts w:ascii="Arial" w:hAnsi="Arial" w:cs="Arial"/>
              </w:rPr>
              <w:pPrChange w:id="633" w:author="Nick Joseph" w:date="2020-11-03T20:56:00Z">
                <w:pPr/>
              </w:pPrChange>
            </w:pPr>
            <w:ins w:id="634" w:author="Nick Joseph" w:date="2020-11-03T20:53:00Z">
              <w:r w:rsidRPr="007769BC">
                <w:rPr>
                  <w:rFonts w:ascii="Arial" w:hAnsi="Arial" w:cs="Arial"/>
                  <w:b/>
                </w:rPr>
                <w:t>Relationships</w:t>
              </w:r>
              <w:r w:rsidRPr="007769BC">
                <w:rPr>
                  <w:rFonts w:ascii="Arial" w:hAnsi="Arial" w:cs="Arial"/>
                </w:rPr>
                <w:t xml:space="preserve">: </w:t>
              </w:r>
            </w:ins>
          </w:p>
          <w:p w14:paraId="296BC9D1" w14:textId="6C543E0E" w:rsidR="00006680" w:rsidRPr="007769BC" w:rsidRDefault="00006680">
            <w:pPr>
              <w:tabs>
                <w:tab w:val="left" w:pos="720"/>
              </w:tabs>
              <w:spacing w:after="0" w:line="240" w:lineRule="auto"/>
              <w:contextualSpacing/>
              <w:rPr>
                <w:ins w:id="635" w:author="Nick Joseph" w:date="2020-11-03T20:53:00Z"/>
                <w:rFonts w:ascii="Arial" w:hAnsi="Arial" w:cs="Arial"/>
              </w:rPr>
              <w:pPrChange w:id="636" w:author="Nick Joseph" w:date="2020-11-03T20:56:00Z">
                <w:pPr>
                  <w:tabs>
                    <w:tab w:val="left" w:pos="720"/>
                  </w:tabs>
                </w:pPr>
              </w:pPrChange>
            </w:pPr>
            <w:ins w:id="637" w:author="Nick Joseph" w:date="2020-11-03T20:53:00Z">
              <w:r w:rsidRPr="007769BC">
                <w:rPr>
                  <w:rFonts w:ascii="Arial" w:hAnsi="Arial" w:cs="Arial"/>
                </w:rPr>
                <w:tab/>
              </w:r>
              <w:r w:rsidRPr="007769BC">
                <w:rPr>
                  <w:rFonts w:ascii="Arial" w:hAnsi="Arial" w:cs="Arial"/>
                  <w:b/>
                </w:rPr>
                <w:t>Association</w:t>
              </w:r>
              <w:r w:rsidRPr="007769BC">
                <w:rPr>
                  <w:rFonts w:ascii="Arial" w:hAnsi="Arial" w:cs="Arial"/>
                </w:rPr>
                <w:t xml:space="preserve">: </w:t>
              </w:r>
            </w:ins>
            <w:ins w:id="638" w:author="Nick Joseph" w:date="2020-11-04T17:33:00Z">
              <w:r w:rsidR="00E83A93">
                <w:rPr>
                  <w:rFonts w:ascii="Arial" w:hAnsi="Arial" w:cs="Arial"/>
                </w:rPr>
                <w:t>Customers</w:t>
              </w:r>
            </w:ins>
            <w:ins w:id="639" w:author="Nick Joseph" w:date="2020-11-05T16:15:00Z">
              <w:r w:rsidR="00972E9E">
                <w:rPr>
                  <w:rFonts w:ascii="Arial" w:hAnsi="Arial" w:cs="Arial"/>
                </w:rPr>
                <w:t>, and drivers</w:t>
              </w:r>
            </w:ins>
            <w:ins w:id="640" w:author="Nick Joseph" w:date="2020-11-04T17:34:00Z">
              <w:r w:rsidR="00E83A93">
                <w:rPr>
                  <w:rFonts w:ascii="Arial" w:hAnsi="Arial" w:cs="Arial"/>
                </w:rPr>
                <w:t>.</w:t>
              </w:r>
            </w:ins>
          </w:p>
          <w:p w14:paraId="272A260E" w14:textId="633504DB" w:rsidR="00006680" w:rsidRPr="007769BC" w:rsidRDefault="00006680">
            <w:pPr>
              <w:tabs>
                <w:tab w:val="left" w:pos="720"/>
              </w:tabs>
              <w:spacing w:after="0" w:line="240" w:lineRule="auto"/>
              <w:contextualSpacing/>
              <w:rPr>
                <w:ins w:id="641" w:author="Nick Joseph" w:date="2020-11-03T20:53:00Z"/>
                <w:rFonts w:ascii="Arial" w:hAnsi="Arial" w:cs="Arial"/>
              </w:rPr>
              <w:pPrChange w:id="642" w:author="Nick Joseph" w:date="2020-11-03T20:56:00Z">
                <w:pPr>
                  <w:tabs>
                    <w:tab w:val="left" w:pos="720"/>
                  </w:tabs>
                </w:pPr>
              </w:pPrChange>
            </w:pPr>
            <w:ins w:id="643" w:author="Nick Joseph" w:date="2020-11-03T20:53:00Z">
              <w:r w:rsidRPr="007769BC">
                <w:rPr>
                  <w:rFonts w:ascii="Arial" w:hAnsi="Arial" w:cs="Arial"/>
                </w:rPr>
                <w:tab/>
              </w:r>
              <w:r w:rsidRPr="007769BC">
                <w:rPr>
                  <w:rFonts w:ascii="Arial" w:hAnsi="Arial" w:cs="Arial"/>
                  <w:b/>
                </w:rPr>
                <w:t>Include</w:t>
              </w:r>
              <w:r w:rsidRPr="007769BC">
                <w:rPr>
                  <w:rFonts w:ascii="Arial" w:hAnsi="Arial" w:cs="Arial"/>
                </w:rPr>
                <w:t xml:space="preserve">: </w:t>
              </w:r>
            </w:ins>
            <w:ins w:id="644" w:author="Nick Joseph" w:date="2020-11-04T17:34:00Z">
              <w:r w:rsidR="00E83A93">
                <w:rPr>
                  <w:rFonts w:ascii="Arial" w:hAnsi="Arial" w:cs="Arial"/>
                </w:rPr>
                <w:t>N/A</w:t>
              </w:r>
            </w:ins>
          </w:p>
          <w:p w14:paraId="1702AA60" w14:textId="0F36DD61" w:rsidR="00006680" w:rsidRPr="007769BC" w:rsidRDefault="00006680">
            <w:pPr>
              <w:tabs>
                <w:tab w:val="left" w:pos="720"/>
              </w:tabs>
              <w:spacing w:after="0" w:line="240" w:lineRule="auto"/>
              <w:contextualSpacing/>
              <w:rPr>
                <w:ins w:id="645" w:author="Nick Joseph" w:date="2020-11-03T20:53:00Z"/>
                <w:rFonts w:ascii="Arial" w:hAnsi="Arial" w:cs="Arial"/>
              </w:rPr>
              <w:pPrChange w:id="646" w:author="Nick Joseph" w:date="2020-11-03T20:56:00Z">
                <w:pPr>
                  <w:tabs>
                    <w:tab w:val="left" w:pos="720"/>
                  </w:tabs>
                </w:pPr>
              </w:pPrChange>
            </w:pPr>
            <w:ins w:id="647" w:author="Nick Joseph" w:date="2020-11-03T20:53:00Z">
              <w:r w:rsidRPr="007769BC">
                <w:rPr>
                  <w:rFonts w:ascii="Arial" w:hAnsi="Arial" w:cs="Arial"/>
                </w:rPr>
                <w:tab/>
              </w:r>
              <w:r w:rsidRPr="007769BC">
                <w:rPr>
                  <w:rFonts w:ascii="Arial" w:hAnsi="Arial" w:cs="Arial"/>
                  <w:b/>
                </w:rPr>
                <w:t>Extend</w:t>
              </w:r>
              <w:r w:rsidRPr="007769BC">
                <w:rPr>
                  <w:rFonts w:ascii="Arial" w:hAnsi="Arial" w:cs="Arial"/>
                </w:rPr>
                <w:t xml:space="preserve">: </w:t>
              </w:r>
            </w:ins>
            <w:ins w:id="648" w:author="Nick Joseph" w:date="2020-11-04T19:20:00Z">
              <w:r w:rsidR="007971EE">
                <w:rPr>
                  <w:rFonts w:ascii="Arial" w:hAnsi="Arial" w:cs="Arial"/>
                </w:rPr>
                <w:t>2. Order groceries</w:t>
              </w:r>
            </w:ins>
            <w:ins w:id="649" w:author="Nick Joseph" w:date="2020-11-04T19:21:00Z">
              <w:r w:rsidR="007971EE">
                <w:rPr>
                  <w:rFonts w:ascii="Arial" w:hAnsi="Arial" w:cs="Arial"/>
                </w:rPr>
                <w:t>, 3. Pay for groceries</w:t>
              </w:r>
            </w:ins>
          </w:p>
          <w:p w14:paraId="0284C01B" w14:textId="77777777" w:rsidR="00006680" w:rsidRDefault="00006680">
            <w:pPr>
              <w:tabs>
                <w:tab w:val="left" w:pos="720"/>
              </w:tabs>
              <w:spacing w:after="0" w:line="240" w:lineRule="auto"/>
              <w:contextualSpacing/>
              <w:rPr>
                <w:ins w:id="650" w:author="Nick Joseph" w:date="2020-11-04T19:22:00Z"/>
                <w:rFonts w:ascii="Arial" w:hAnsi="Arial" w:cs="Arial"/>
              </w:rPr>
            </w:pPr>
            <w:ins w:id="651" w:author="Nick Joseph" w:date="2020-11-03T20:53:00Z">
              <w:r w:rsidRPr="007769BC">
                <w:rPr>
                  <w:rFonts w:ascii="Arial" w:hAnsi="Arial" w:cs="Arial"/>
                </w:rPr>
                <w:tab/>
              </w:r>
              <w:r w:rsidRPr="007769BC">
                <w:rPr>
                  <w:rFonts w:ascii="Arial" w:hAnsi="Arial" w:cs="Arial"/>
                  <w:b/>
                </w:rPr>
                <w:t>Generalization</w:t>
              </w:r>
              <w:r w:rsidRPr="007769BC">
                <w:rPr>
                  <w:rFonts w:ascii="Arial" w:hAnsi="Arial" w:cs="Arial"/>
                </w:rPr>
                <w:t xml:space="preserve">: </w:t>
              </w:r>
            </w:ins>
            <w:ins w:id="652" w:author="Nick Joseph" w:date="2020-11-04T17:34:00Z">
              <w:r w:rsidR="00E83A93">
                <w:rPr>
                  <w:rFonts w:ascii="Arial" w:hAnsi="Arial" w:cs="Arial"/>
                </w:rPr>
                <w:t>N/A</w:t>
              </w:r>
            </w:ins>
          </w:p>
          <w:p w14:paraId="5C4EDCB2" w14:textId="351F080E" w:rsidR="007971EE" w:rsidRPr="007769BC" w:rsidRDefault="007971EE">
            <w:pPr>
              <w:tabs>
                <w:tab w:val="left" w:pos="720"/>
              </w:tabs>
              <w:spacing w:after="0" w:line="240" w:lineRule="auto"/>
              <w:contextualSpacing/>
              <w:rPr>
                <w:ins w:id="653" w:author="Nick Joseph" w:date="2020-11-03T20:53:00Z"/>
                <w:rFonts w:ascii="Arial" w:hAnsi="Arial" w:cs="Arial"/>
              </w:rPr>
              <w:pPrChange w:id="654" w:author="Nick Joseph" w:date="2020-11-03T20:56:00Z">
                <w:pPr>
                  <w:tabs>
                    <w:tab w:val="left" w:pos="720"/>
                  </w:tabs>
                </w:pPr>
              </w:pPrChange>
            </w:pPr>
          </w:p>
        </w:tc>
      </w:tr>
      <w:tr w:rsidR="00006680" w:rsidRPr="007769BC" w14:paraId="6787D07C" w14:textId="77777777" w:rsidTr="00E83A93">
        <w:trPr>
          <w:trHeight w:val="2343"/>
          <w:ins w:id="655" w:author="Nick Joseph" w:date="2020-11-03T20:53:00Z"/>
        </w:trPr>
        <w:tc>
          <w:tcPr>
            <w:tcW w:w="9314" w:type="dxa"/>
            <w:gridSpan w:val="4"/>
            <w:shd w:val="clear" w:color="auto" w:fill="auto"/>
            <w:tcPrChange w:id="656" w:author="Nick Joseph" w:date="2020-11-04T17:33:00Z">
              <w:tcPr>
                <w:tcW w:w="9576" w:type="dxa"/>
                <w:gridSpan w:val="4"/>
                <w:shd w:val="clear" w:color="auto" w:fill="auto"/>
              </w:tcPr>
            </w:tcPrChange>
          </w:tcPr>
          <w:p w14:paraId="2E90DB33" w14:textId="1AFF8D4B" w:rsidR="00006680" w:rsidRDefault="00006680">
            <w:pPr>
              <w:spacing w:after="0" w:line="240" w:lineRule="auto"/>
              <w:contextualSpacing/>
              <w:rPr>
                <w:ins w:id="657" w:author="Nick Joseph" w:date="2020-11-04T17:34:00Z"/>
                <w:rFonts w:ascii="Arial" w:hAnsi="Arial" w:cs="Arial"/>
              </w:rPr>
            </w:pPr>
            <w:ins w:id="658" w:author="Nick Joseph" w:date="2020-11-03T20:53:00Z">
              <w:r w:rsidRPr="007769BC">
                <w:rPr>
                  <w:rFonts w:ascii="Arial" w:hAnsi="Arial" w:cs="Arial"/>
                  <w:b/>
                </w:rPr>
                <w:t>Normal flow of events</w:t>
              </w:r>
              <w:r w:rsidRPr="007769BC">
                <w:rPr>
                  <w:rFonts w:ascii="Arial" w:hAnsi="Arial" w:cs="Arial"/>
                </w:rPr>
                <w:t xml:space="preserve">: </w:t>
              </w:r>
            </w:ins>
          </w:p>
          <w:p w14:paraId="58DC4897" w14:textId="4C6BBAFD" w:rsidR="00E83A93" w:rsidRDefault="00E83A93" w:rsidP="00E83A93">
            <w:pPr>
              <w:pStyle w:val="ListParagraph"/>
              <w:numPr>
                <w:ilvl w:val="0"/>
                <w:numId w:val="42"/>
              </w:numPr>
              <w:spacing w:after="0" w:line="240" w:lineRule="auto"/>
              <w:rPr>
                <w:ins w:id="659" w:author="Nick Joseph" w:date="2020-11-04T17:34:00Z"/>
                <w:rFonts w:ascii="Arial" w:hAnsi="Arial" w:cs="Arial"/>
              </w:rPr>
            </w:pPr>
            <w:ins w:id="660" w:author="Nick Joseph" w:date="2020-11-04T17:34:00Z">
              <w:r>
                <w:rPr>
                  <w:rFonts w:ascii="Arial" w:hAnsi="Arial" w:cs="Arial"/>
                </w:rPr>
                <w:t>The customer will enter the application and choose to log</w:t>
              </w:r>
            </w:ins>
            <w:ins w:id="661" w:author="Nick Joseph" w:date="2020-11-04T19:24:00Z">
              <w:r w:rsidR="007971EE">
                <w:rPr>
                  <w:rFonts w:ascii="Arial" w:hAnsi="Arial" w:cs="Arial"/>
                </w:rPr>
                <w:t xml:space="preserve"> </w:t>
              </w:r>
            </w:ins>
            <w:ins w:id="662" w:author="Nick Joseph" w:date="2020-11-04T17:34:00Z">
              <w:r>
                <w:rPr>
                  <w:rFonts w:ascii="Arial" w:hAnsi="Arial" w:cs="Arial"/>
                </w:rPr>
                <w:t>in or create an account.</w:t>
              </w:r>
            </w:ins>
          </w:p>
          <w:p w14:paraId="59FEAC84" w14:textId="646A6D77" w:rsidR="00E83A93" w:rsidRDefault="00E83A93" w:rsidP="00E83A93">
            <w:pPr>
              <w:pStyle w:val="ListParagraph"/>
              <w:numPr>
                <w:ilvl w:val="0"/>
                <w:numId w:val="42"/>
              </w:numPr>
              <w:spacing w:after="0" w:line="240" w:lineRule="auto"/>
              <w:rPr>
                <w:ins w:id="663" w:author="Nick Joseph" w:date="2020-11-04T17:35:00Z"/>
                <w:rFonts w:ascii="Arial" w:hAnsi="Arial" w:cs="Arial"/>
              </w:rPr>
            </w:pPr>
            <w:ins w:id="664" w:author="Nick Joseph" w:date="2020-11-04T17:34:00Z">
              <w:r>
                <w:rPr>
                  <w:rFonts w:ascii="Arial" w:hAnsi="Arial" w:cs="Arial"/>
                </w:rPr>
                <w:t>The customer will then enter their email and password</w:t>
              </w:r>
            </w:ins>
            <w:ins w:id="665" w:author="Nick Joseph" w:date="2020-11-04T17:35:00Z">
              <w:r>
                <w:rPr>
                  <w:rFonts w:ascii="Arial" w:hAnsi="Arial" w:cs="Arial"/>
                </w:rPr>
                <w:t>.</w:t>
              </w:r>
            </w:ins>
          </w:p>
          <w:p w14:paraId="61F6624B" w14:textId="0DE67323" w:rsidR="00E83A93" w:rsidRDefault="00E83A93" w:rsidP="00E83A93">
            <w:pPr>
              <w:pStyle w:val="ListParagraph"/>
              <w:numPr>
                <w:ilvl w:val="0"/>
                <w:numId w:val="42"/>
              </w:numPr>
              <w:spacing w:after="0" w:line="240" w:lineRule="auto"/>
              <w:rPr>
                <w:ins w:id="666" w:author="Nick Joseph" w:date="2020-11-04T17:35:00Z"/>
                <w:rFonts w:ascii="Arial" w:hAnsi="Arial" w:cs="Arial"/>
              </w:rPr>
            </w:pPr>
            <w:ins w:id="667" w:author="Nick Joseph" w:date="2020-11-04T17:35:00Z">
              <w:r>
                <w:rPr>
                  <w:rFonts w:ascii="Arial" w:hAnsi="Arial" w:cs="Arial"/>
                </w:rPr>
                <w:t>The GoGoGrocery application will let the customer in the application.</w:t>
              </w:r>
            </w:ins>
          </w:p>
          <w:p w14:paraId="5CDBB2E5" w14:textId="5BF1579F" w:rsidR="00E83A93" w:rsidRDefault="00E83A93" w:rsidP="00E83A93">
            <w:pPr>
              <w:pStyle w:val="ListParagraph"/>
              <w:numPr>
                <w:ilvl w:val="0"/>
                <w:numId w:val="42"/>
              </w:numPr>
              <w:spacing w:after="0" w:line="240" w:lineRule="auto"/>
              <w:rPr>
                <w:ins w:id="668" w:author="Nick Joseph" w:date="2020-11-04T17:36:00Z"/>
                <w:rFonts w:ascii="Arial" w:hAnsi="Arial" w:cs="Arial"/>
              </w:rPr>
            </w:pPr>
            <w:ins w:id="669" w:author="Nick Joseph" w:date="2020-11-04T17:35:00Z">
              <w:r>
                <w:rPr>
                  <w:rFonts w:ascii="Arial" w:hAnsi="Arial" w:cs="Arial"/>
                </w:rPr>
                <w:t xml:space="preserve">If </w:t>
              </w:r>
            </w:ins>
            <w:ins w:id="670" w:author="Nick Joseph" w:date="2020-11-04T19:24:00Z">
              <w:r w:rsidR="007971EE">
                <w:rPr>
                  <w:rFonts w:ascii="Arial" w:hAnsi="Arial" w:cs="Arial"/>
                </w:rPr>
                <w:t xml:space="preserve">the </w:t>
              </w:r>
            </w:ins>
            <w:ins w:id="671" w:author="Nick Joseph" w:date="2020-11-04T17:35:00Z">
              <w:r>
                <w:rPr>
                  <w:rFonts w:ascii="Arial" w:hAnsi="Arial" w:cs="Arial"/>
                </w:rPr>
                <w:t>user is new,</w:t>
              </w:r>
            </w:ins>
            <w:ins w:id="672" w:author="Nick Joseph" w:date="2020-11-04T17:36:00Z">
              <w:r>
                <w:rPr>
                  <w:rFonts w:ascii="Arial" w:hAnsi="Arial" w:cs="Arial"/>
                </w:rPr>
                <w:t xml:space="preserve"> the application will have a choice of whether the user wants to be a driver.</w:t>
              </w:r>
            </w:ins>
          </w:p>
          <w:p w14:paraId="0635F11F" w14:textId="1EB19228" w:rsidR="00006680" w:rsidRPr="007971EE" w:rsidRDefault="00E83A93">
            <w:pPr>
              <w:pStyle w:val="ListParagraph"/>
              <w:numPr>
                <w:ilvl w:val="0"/>
                <w:numId w:val="42"/>
              </w:numPr>
              <w:spacing w:after="0" w:line="240" w:lineRule="auto"/>
              <w:rPr>
                <w:ins w:id="673" w:author="Nick Joseph" w:date="2020-11-03T20:53:00Z"/>
                <w:rFonts w:ascii="Arial" w:hAnsi="Arial" w:cs="Arial"/>
                <w:rPrChange w:id="674" w:author="Nick Joseph" w:date="2020-11-04T19:28:00Z">
                  <w:rPr>
                    <w:ins w:id="675" w:author="Nick Joseph" w:date="2020-11-03T20:53:00Z"/>
                  </w:rPr>
                </w:rPrChange>
              </w:rPr>
              <w:pPrChange w:id="676" w:author="Nick Joseph" w:date="2020-11-03T20:56:00Z">
                <w:pPr/>
              </w:pPrChange>
            </w:pPr>
            <w:ins w:id="677" w:author="Nick Joseph" w:date="2020-11-04T17:36:00Z">
              <w:r>
                <w:rPr>
                  <w:rFonts w:ascii="Arial" w:hAnsi="Arial" w:cs="Arial"/>
                </w:rPr>
                <w:t>If the user is a returning user, the application will recognize whe</w:t>
              </w:r>
            </w:ins>
            <w:ins w:id="678" w:author="Nick Joseph" w:date="2020-11-04T17:37:00Z">
              <w:r>
                <w:rPr>
                  <w:rFonts w:ascii="Arial" w:hAnsi="Arial" w:cs="Arial"/>
                </w:rPr>
                <w:t>ther the user is a driver or customer. Drivers will also be able to use the application as a customer.</w:t>
              </w:r>
            </w:ins>
          </w:p>
          <w:p w14:paraId="00B2D451" w14:textId="77777777" w:rsidR="00006680" w:rsidRPr="007769BC" w:rsidRDefault="00006680">
            <w:pPr>
              <w:spacing w:after="0" w:line="240" w:lineRule="auto"/>
              <w:contextualSpacing/>
              <w:rPr>
                <w:ins w:id="679" w:author="Nick Joseph" w:date="2020-11-03T20:53:00Z"/>
                <w:rFonts w:ascii="Arial" w:hAnsi="Arial" w:cs="Arial"/>
              </w:rPr>
              <w:pPrChange w:id="680" w:author="Nick Joseph" w:date="2020-11-03T20:56:00Z">
                <w:pPr/>
              </w:pPrChange>
            </w:pPr>
          </w:p>
        </w:tc>
      </w:tr>
      <w:tr w:rsidR="00006680" w:rsidRPr="007769BC" w14:paraId="16BFB9A4" w14:textId="77777777" w:rsidTr="00006680">
        <w:trPr>
          <w:ins w:id="681" w:author="Nick Joseph" w:date="2020-11-03T20:53:00Z"/>
        </w:trPr>
        <w:tc>
          <w:tcPr>
            <w:tcW w:w="9314" w:type="dxa"/>
            <w:gridSpan w:val="4"/>
            <w:shd w:val="clear" w:color="auto" w:fill="auto"/>
            <w:tcPrChange w:id="682" w:author="Nick Joseph" w:date="2020-11-03T20:55:00Z">
              <w:tcPr>
                <w:tcW w:w="9576" w:type="dxa"/>
                <w:gridSpan w:val="4"/>
                <w:shd w:val="clear" w:color="auto" w:fill="auto"/>
              </w:tcPr>
            </w:tcPrChange>
          </w:tcPr>
          <w:p w14:paraId="6DEFFA5F" w14:textId="77777777" w:rsidR="00972E9E" w:rsidRDefault="00006680">
            <w:pPr>
              <w:spacing w:after="0" w:line="240" w:lineRule="auto"/>
              <w:contextualSpacing/>
              <w:rPr>
                <w:ins w:id="683" w:author="Nick Joseph" w:date="2020-11-05T18:41:00Z"/>
                <w:rFonts w:ascii="Arial" w:hAnsi="Arial" w:cs="Arial"/>
              </w:rPr>
            </w:pPr>
            <w:ins w:id="684" w:author="Nick Joseph" w:date="2020-11-03T20:53:00Z">
              <w:r w:rsidRPr="007769BC">
                <w:rPr>
                  <w:rFonts w:ascii="Arial" w:hAnsi="Arial" w:cs="Arial"/>
                  <w:b/>
                </w:rPr>
                <w:t>Subflows</w:t>
              </w:r>
              <w:r w:rsidRPr="007769BC">
                <w:rPr>
                  <w:rFonts w:ascii="Arial" w:hAnsi="Arial" w:cs="Arial"/>
                </w:rPr>
                <w:t xml:space="preserve">: </w:t>
              </w:r>
            </w:ins>
          </w:p>
          <w:p w14:paraId="60561391" w14:textId="332D5A5A" w:rsidR="00006680" w:rsidRPr="007769BC" w:rsidRDefault="00E83A93">
            <w:pPr>
              <w:spacing w:after="0" w:line="240" w:lineRule="auto"/>
              <w:contextualSpacing/>
              <w:rPr>
                <w:ins w:id="685" w:author="Nick Joseph" w:date="2020-11-03T20:53:00Z"/>
                <w:rFonts w:ascii="Arial" w:hAnsi="Arial" w:cs="Arial"/>
              </w:rPr>
              <w:pPrChange w:id="686" w:author="Nick Joseph" w:date="2020-11-03T20:56:00Z">
                <w:pPr/>
              </w:pPrChange>
            </w:pPr>
            <w:ins w:id="687" w:author="Nick Joseph" w:date="2020-11-04T17:37:00Z">
              <w:r>
                <w:rPr>
                  <w:rFonts w:ascii="Arial" w:hAnsi="Arial" w:cs="Arial"/>
                </w:rPr>
                <w:t>N/A</w:t>
              </w:r>
            </w:ins>
          </w:p>
          <w:p w14:paraId="2903ED9F" w14:textId="77777777" w:rsidR="00006680" w:rsidRPr="007769BC" w:rsidRDefault="00006680">
            <w:pPr>
              <w:spacing w:after="0" w:line="240" w:lineRule="auto"/>
              <w:contextualSpacing/>
              <w:rPr>
                <w:ins w:id="688" w:author="Nick Joseph" w:date="2020-11-03T20:53:00Z"/>
                <w:rFonts w:ascii="Arial" w:hAnsi="Arial" w:cs="Arial"/>
              </w:rPr>
              <w:pPrChange w:id="689" w:author="Nick Joseph" w:date="2020-11-03T20:56:00Z">
                <w:pPr/>
              </w:pPrChange>
            </w:pPr>
          </w:p>
        </w:tc>
      </w:tr>
      <w:tr w:rsidR="00006680" w:rsidRPr="007769BC" w14:paraId="6F87DCD3" w14:textId="77777777" w:rsidTr="007971EE">
        <w:trPr>
          <w:trHeight w:val="1470"/>
          <w:ins w:id="690" w:author="Nick Joseph" w:date="2020-11-03T20:53:00Z"/>
        </w:trPr>
        <w:tc>
          <w:tcPr>
            <w:tcW w:w="9314" w:type="dxa"/>
            <w:gridSpan w:val="4"/>
            <w:shd w:val="clear" w:color="auto" w:fill="auto"/>
            <w:tcPrChange w:id="691" w:author="Nick Joseph" w:date="2020-11-04T19:28:00Z">
              <w:tcPr>
                <w:tcW w:w="9576" w:type="dxa"/>
                <w:gridSpan w:val="4"/>
                <w:shd w:val="clear" w:color="auto" w:fill="auto"/>
              </w:tcPr>
            </w:tcPrChange>
          </w:tcPr>
          <w:p w14:paraId="544189FD" w14:textId="680791BD" w:rsidR="00006680" w:rsidRDefault="00006680">
            <w:pPr>
              <w:spacing w:after="0" w:line="240" w:lineRule="auto"/>
              <w:contextualSpacing/>
              <w:rPr>
                <w:ins w:id="692" w:author="Nick Joseph" w:date="2020-11-04T17:41:00Z"/>
                <w:rFonts w:ascii="Arial" w:hAnsi="Arial" w:cs="Arial"/>
              </w:rPr>
            </w:pPr>
            <w:ins w:id="693" w:author="Nick Joseph" w:date="2020-11-03T20:53:00Z">
              <w:r w:rsidRPr="007769BC">
                <w:rPr>
                  <w:rFonts w:ascii="Arial" w:hAnsi="Arial" w:cs="Arial"/>
                  <w:b/>
                </w:rPr>
                <w:t>Alternate / exceptional flows</w:t>
              </w:r>
              <w:r w:rsidRPr="007769BC">
                <w:rPr>
                  <w:rFonts w:ascii="Arial" w:hAnsi="Arial" w:cs="Arial"/>
                </w:rPr>
                <w:t xml:space="preserve">: </w:t>
              </w:r>
            </w:ins>
          </w:p>
          <w:p w14:paraId="056EDB14" w14:textId="30FA458C" w:rsidR="00E83A93" w:rsidRDefault="00E83A93" w:rsidP="00E83A93">
            <w:pPr>
              <w:pStyle w:val="ListParagraph"/>
              <w:numPr>
                <w:ilvl w:val="0"/>
                <w:numId w:val="44"/>
              </w:numPr>
              <w:spacing w:after="0" w:line="240" w:lineRule="auto"/>
              <w:rPr>
                <w:ins w:id="694" w:author="Nick Joseph" w:date="2020-11-04T17:47:00Z"/>
                <w:rFonts w:ascii="Arial" w:hAnsi="Arial" w:cs="Arial"/>
              </w:rPr>
            </w:pPr>
            <w:ins w:id="695" w:author="Nick Joseph" w:date="2020-11-04T17:42:00Z">
              <w:r>
                <w:rPr>
                  <w:rFonts w:ascii="Arial" w:hAnsi="Arial" w:cs="Arial"/>
                </w:rPr>
                <w:t xml:space="preserve">If the user enters the wrong password, </w:t>
              </w:r>
            </w:ins>
            <w:ins w:id="696" w:author="Nick Joseph" w:date="2020-11-04T17:44:00Z">
              <w:r w:rsidR="00B31542">
                <w:rPr>
                  <w:rFonts w:ascii="Arial" w:hAnsi="Arial" w:cs="Arial"/>
                </w:rPr>
                <w:t>or an unrecognized email, prompt an error message and allow the user</w:t>
              </w:r>
            </w:ins>
            <w:ins w:id="697" w:author="Nick Joseph" w:date="2020-11-04T17:45:00Z">
              <w:r w:rsidR="00B31542">
                <w:rPr>
                  <w:rFonts w:ascii="Arial" w:hAnsi="Arial" w:cs="Arial"/>
                </w:rPr>
                <w:t xml:space="preserve"> to re-enter their information.</w:t>
              </w:r>
            </w:ins>
          </w:p>
          <w:p w14:paraId="0C4ADD97" w14:textId="01EAC729" w:rsidR="00B31542" w:rsidRDefault="00B31542" w:rsidP="00E83A93">
            <w:pPr>
              <w:pStyle w:val="ListParagraph"/>
              <w:numPr>
                <w:ilvl w:val="0"/>
                <w:numId w:val="44"/>
              </w:numPr>
              <w:spacing w:after="0" w:line="240" w:lineRule="auto"/>
              <w:rPr>
                <w:ins w:id="698" w:author="Nick Joseph" w:date="2020-11-04T17:45:00Z"/>
                <w:rFonts w:ascii="Arial" w:hAnsi="Arial" w:cs="Arial"/>
              </w:rPr>
            </w:pPr>
            <w:ins w:id="699" w:author="Nick Joseph" w:date="2020-11-04T17:47:00Z">
              <w:r>
                <w:rPr>
                  <w:rFonts w:ascii="Arial" w:hAnsi="Arial" w:cs="Arial"/>
                </w:rPr>
                <w:t>If the user enters the wrong information five times, lock the account for 30 minutes.</w:t>
              </w:r>
            </w:ins>
          </w:p>
          <w:p w14:paraId="4D0C8768" w14:textId="7EF5B1B7" w:rsidR="00B31542" w:rsidRPr="00E83A93" w:rsidRDefault="00B31542">
            <w:pPr>
              <w:pStyle w:val="ListParagraph"/>
              <w:numPr>
                <w:ilvl w:val="0"/>
                <w:numId w:val="44"/>
              </w:numPr>
              <w:spacing w:after="0" w:line="240" w:lineRule="auto"/>
              <w:rPr>
                <w:ins w:id="700" w:author="Nick Joseph" w:date="2020-11-03T20:53:00Z"/>
                <w:rFonts w:ascii="Arial" w:hAnsi="Arial" w:cs="Arial"/>
                <w:rPrChange w:id="701" w:author="Nick Joseph" w:date="2020-11-04T17:41:00Z">
                  <w:rPr>
                    <w:ins w:id="702" w:author="Nick Joseph" w:date="2020-11-03T20:53:00Z"/>
                  </w:rPr>
                </w:rPrChange>
              </w:rPr>
              <w:pPrChange w:id="703" w:author="Nick Joseph" w:date="2020-11-04T17:41:00Z">
                <w:pPr/>
              </w:pPrChange>
            </w:pPr>
            <w:ins w:id="704" w:author="Nick Joseph" w:date="2020-11-04T17:45:00Z">
              <w:r>
                <w:rPr>
                  <w:rFonts w:ascii="Arial" w:hAnsi="Arial" w:cs="Arial"/>
                </w:rPr>
                <w:t>Allow the user to change their password.</w:t>
              </w:r>
            </w:ins>
          </w:p>
          <w:p w14:paraId="6C5392A1" w14:textId="77777777" w:rsidR="00006680" w:rsidRPr="007769BC" w:rsidRDefault="00006680">
            <w:pPr>
              <w:spacing w:after="0" w:line="240" w:lineRule="auto"/>
              <w:contextualSpacing/>
              <w:rPr>
                <w:ins w:id="705" w:author="Nick Joseph" w:date="2020-11-03T20:53:00Z"/>
                <w:rFonts w:ascii="Arial" w:hAnsi="Arial" w:cs="Arial"/>
              </w:rPr>
              <w:pPrChange w:id="706" w:author="Nick Joseph" w:date="2020-11-03T20:56:00Z">
                <w:pPr/>
              </w:pPrChange>
            </w:pPr>
          </w:p>
          <w:p w14:paraId="2A2BDB46" w14:textId="77777777" w:rsidR="00006680" w:rsidRPr="007769BC" w:rsidRDefault="00006680">
            <w:pPr>
              <w:spacing w:after="0" w:line="240" w:lineRule="auto"/>
              <w:contextualSpacing/>
              <w:rPr>
                <w:ins w:id="707" w:author="Nick Joseph" w:date="2020-11-03T20:53:00Z"/>
                <w:rFonts w:ascii="Arial" w:hAnsi="Arial" w:cs="Arial"/>
              </w:rPr>
              <w:pPrChange w:id="708" w:author="Nick Joseph" w:date="2020-11-03T20:56:00Z">
                <w:pPr/>
              </w:pPrChange>
            </w:pPr>
          </w:p>
        </w:tc>
      </w:tr>
    </w:tbl>
    <w:p w14:paraId="2B25E67A" w14:textId="7E868C92" w:rsidR="00E83A93" w:rsidRDefault="00E83A93" w:rsidP="00006680">
      <w:pPr>
        <w:rPr>
          <w:ins w:id="709" w:author="Nick Joseph" w:date="2020-11-04T19:28:00Z"/>
          <w:rFonts w:ascii="Arial" w:hAnsi="Arial" w:cs="Arial"/>
        </w:rPr>
      </w:pPr>
    </w:p>
    <w:p w14:paraId="0ACBB4EE" w14:textId="047093D6" w:rsidR="007971EE" w:rsidRDefault="007971EE" w:rsidP="00006680">
      <w:pPr>
        <w:rPr>
          <w:ins w:id="710" w:author="Nick Joseph" w:date="2020-11-04T19:28:00Z"/>
          <w:rFonts w:ascii="Arial" w:hAnsi="Arial" w:cs="Arial"/>
        </w:rPr>
      </w:pPr>
    </w:p>
    <w:p w14:paraId="6DE433EF" w14:textId="66A944B1" w:rsidR="007971EE" w:rsidRDefault="007971EE" w:rsidP="00006680">
      <w:pPr>
        <w:rPr>
          <w:ins w:id="711" w:author="Nick Joseph" w:date="2020-11-04T19:28:00Z"/>
          <w:rFonts w:ascii="Arial" w:hAnsi="Arial" w:cs="Arial"/>
        </w:rPr>
      </w:pPr>
    </w:p>
    <w:p w14:paraId="06BD37A9" w14:textId="240CFD74" w:rsidR="007971EE" w:rsidRDefault="007971EE" w:rsidP="00006680">
      <w:pPr>
        <w:rPr>
          <w:ins w:id="712" w:author="Nick Joseph" w:date="2020-11-04T19:28:00Z"/>
          <w:rFonts w:ascii="Arial" w:hAnsi="Arial" w:cs="Arial"/>
        </w:rPr>
      </w:pPr>
    </w:p>
    <w:p w14:paraId="21640151" w14:textId="77777777" w:rsidR="007971EE" w:rsidRPr="00E77104" w:rsidRDefault="007971EE" w:rsidP="00006680">
      <w:pPr>
        <w:rPr>
          <w:ins w:id="713" w:author="Nick Joseph" w:date="2020-11-03T20:53: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4638"/>
        <w:gridCol w:w="1123"/>
        <w:gridCol w:w="885"/>
        <w:gridCol w:w="2668"/>
        <w:tblGridChange w:id="714">
          <w:tblGrid>
            <w:gridCol w:w="4638"/>
            <w:gridCol w:w="1123"/>
            <w:gridCol w:w="885"/>
            <w:gridCol w:w="2668"/>
          </w:tblGrid>
        </w:tblGridChange>
      </w:tblGrid>
      <w:tr w:rsidR="00006680" w:rsidRPr="007769BC" w14:paraId="33B30DD6" w14:textId="77777777" w:rsidTr="00E83A93">
        <w:trPr>
          <w:ins w:id="715" w:author="Nick Joseph" w:date="2020-11-03T20:56:00Z"/>
        </w:trPr>
        <w:tc>
          <w:tcPr>
            <w:tcW w:w="5761" w:type="dxa"/>
            <w:gridSpan w:val="2"/>
            <w:shd w:val="clear" w:color="auto" w:fill="auto"/>
          </w:tcPr>
          <w:p w14:paraId="2C4B52D2" w14:textId="5A7936E5" w:rsidR="00006680" w:rsidRPr="007769BC" w:rsidRDefault="00006680" w:rsidP="00E83A93">
            <w:pPr>
              <w:spacing w:after="0" w:line="240" w:lineRule="auto"/>
              <w:contextualSpacing/>
              <w:rPr>
                <w:ins w:id="716" w:author="Nick Joseph" w:date="2020-11-03T20:56:00Z"/>
                <w:rFonts w:ascii="Arial" w:hAnsi="Arial" w:cs="Arial"/>
              </w:rPr>
            </w:pPr>
            <w:ins w:id="717" w:author="Nick Joseph" w:date="2020-11-03T20:56:00Z">
              <w:r w:rsidRPr="007769BC">
                <w:rPr>
                  <w:rFonts w:ascii="Arial" w:hAnsi="Arial" w:cs="Arial"/>
                  <w:b/>
                </w:rPr>
                <w:lastRenderedPageBreak/>
                <w:t>Use-Case name</w:t>
              </w:r>
              <w:r w:rsidRPr="007769BC">
                <w:rPr>
                  <w:rFonts w:ascii="Arial" w:hAnsi="Arial" w:cs="Arial"/>
                </w:rPr>
                <w:t xml:space="preserve">: </w:t>
              </w:r>
            </w:ins>
            <w:ins w:id="718" w:author="Nick Joseph" w:date="2020-11-04T18:57:00Z">
              <w:r w:rsidR="00BA44A3">
                <w:rPr>
                  <w:rFonts w:ascii="Arial" w:hAnsi="Arial" w:cs="Arial"/>
                </w:rPr>
                <w:t>Order</w:t>
              </w:r>
            </w:ins>
            <w:ins w:id="719" w:author="Nick Joseph" w:date="2020-11-04T17:48:00Z">
              <w:r w:rsidR="00B31542">
                <w:rPr>
                  <w:rFonts w:ascii="Arial" w:hAnsi="Arial" w:cs="Arial"/>
                </w:rPr>
                <w:t xml:space="preserve"> </w:t>
              </w:r>
            </w:ins>
            <w:ins w:id="720" w:author="Nick Joseph" w:date="2020-11-04T18:56:00Z">
              <w:r w:rsidR="00BA44A3">
                <w:rPr>
                  <w:rFonts w:ascii="Arial" w:hAnsi="Arial" w:cs="Arial"/>
                </w:rPr>
                <w:t>g</w:t>
              </w:r>
            </w:ins>
            <w:ins w:id="721" w:author="Nick Joseph" w:date="2020-11-04T17:48:00Z">
              <w:r w:rsidR="00B31542">
                <w:rPr>
                  <w:rFonts w:ascii="Arial" w:hAnsi="Arial" w:cs="Arial"/>
                </w:rPr>
                <w:t>roceries</w:t>
              </w:r>
            </w:ins>
          </w:p>
        </w:tc>
        <w:tc>
          <w:tcPr>
            <w:tcW w:w="885" w:type="dxa"/>
            <w:shd w:val="clear" w:color="auto" w:fill="auto"/>
          </w:tcPr>
          <w:p w14:paraId="60B5020D" w14:textId="65C98724" w:rsidR="00006680" w:rsidRPr="007769BC" w:rsidRDefault="00006680" w:rsidP="00E83A93">
            <w:pPr>
              <w:spacing w:after="0" w:line="240" w:lineRule="auto"/>
              <w:contextualSpacing/>
              <w:rPr>
                <w:ins w:id="722" w:author="Nick Joseph" w:date="2020-11-03T20:56:00Z"/>
                <w:rFonts w:ascii="Arial" w:hAnsi="Arial" w:cs="Arial"/>
              </w:rPr>
            </w:pPr>
            <w:ins w:id="723" w:author="Nick Joseph" w:date="2020-11-03T20:56:00Z">
              <w:r w:rsidRPr="007769BC">
                <w:rPr>
                  <w:rFonts w:ascii="Arial" w:hAnsi="Arial" w:cs="Arial"/>
                  <w:b/>
                </w:rPr>
                <w:t>ID</w:t>
              </w:r>
              <w:r w:rsidRPr="007769BC">
                <w:rPr>
                  <w:rFonts w:ascii="Arial" w:hAnsi="Arial" w:cs="Arial"/>
                </w:rPr>
                <w:t xml:space="preserve">:  </w:t>
              </w:r>
            </w:ins>
            <w:ins w:id="724" w:author="Nick Joseph" w:date="2020-11-04T17:48:00Z">
              <w:r w:rsidR="00B31542">
                <w:rPr>
                  <w:rFonts w:ascii="Arial" w:hAnsi="Arial" w:cs="Arial"/>
                </w:rPr>
                <w:t>2</w:t>
              </w:r>
            </w:ins>
          </w:p>
        </w:tc>
        <w:tc>
          <w:tcPr>
            <w:tcW w:w="2668" w:type="dxa"/>
            <w:shd w:val="clear" w:color="auto" w:fill="auto"/>
          </w:tcPr>
          <w:p w14:paraId="1B1C9CAB" w14:textId="3D3668C4" w:rsidR="00006680" w:rsidRPr="007769BC" w:rsidRDefault="00006680" w:rsidP="00E83A93">
            <w:pPr>
              <w:spacing w:after="0" w:line="240" w:lineRule="auto"/>
              <w:contextualSpacing/>
              <w:rPr>
                <w:ins w:id="725" w:author="Nick Joseph" w:date="2020-11-03T20:56:00Z"/>
                <w:rFonts w:ascii="Arial" w:hAnsi="Arial" w:cs="Arial"/>
              </w:rPr>
            </w:pPr>
            <w:ins w:id="726" w:author="Nick Joseph" w:date="2020-11-03T20:56:00Z">
              <w:r w:rsidRPr="007769BC">
                <w:rPr>
                  <w:rFonts w:ascii="Arial" w:hAnsi="Arial" w:cs="Arial"/>
                  <w:b/>
                </w:rPr>
                <w:t>Importance</w:t>
              </w:r>
              <w:r w:rsidRPr="007769BC">
                <w:rPr>
                  <w:rFonts w:ascii="Arial" w:hAnsi="Arial" w:cs="Arial"/>
                </w:rPr>
                <w:t xml:space="preserve">: </w:t>
              </w:r>
            </w:ins>
            <w:ins w:id="727" w:author="Nick Joseph" w:date="2020-11-04T17:48:00Z">
              <w:r w:rsidR="00B31542">
                <w:rPr>
                  <w:rFonts w:ascii="Arial" w:hAnsi="Arial" w:cs="Arial"/>
                </w:rPr>
                <w:t>High</w:t>
              </w:r>
            </w:ins>
          </w:p>
        </w:tc>
      </w:tr>
      <w:tr w:rsidR="00006680" w:rsidRPr="007769BC" w14:paraId="7A1A4830" w14:textId="77777777" w:rsidTr="00E83A93">
        <w:trPr>
          <w:ins w:id="728" w:author="Nick Joseph" w:date="2020-11-03T20:56:00Z"/>
        </w:trPr>
        <w:tc>
          <w:tcPr>
            <w:tcW w:w="4638" w:type="dxa"/>
            <w:shd w:val="clear" w:color="auto" w:fill="auto"/>
          </w:tcPr>
          <w:p w14:paraId="772689AE" w14:textId="51DC7628" w:rsidR="00006680" w:rsidRPr="007769BC" w:rsidRDefault="00006680" w:rsidP="00E83A93">
            <w:pPr>
              <w:spacing w:after="0" w:line="240" w:lineRule="auto"/>
              <w:contextualSpacing/>
              <w:rPr>
                <w:ins w:id="729" w:author="Nick Joseph" w:date="2020-11-03T20:56:00Z"/>
                <w:rFonts w:ascii="Arial" w:hAnsi="Arial" w:cs="Arial"/>
              </w:rPr>
            </w:pPr>
            <w:ins w:id="730" w:author="Nick Joseph" w:date="2020-11-03T20:56:00Z">
              <w:r w:rsidRPr="007769BC">
                <w:rPr>
                  <w:rFonts w:ascii="Arial" w:hAnsi="Arial" w:cs="Arial"/>
                  <w:b/>
                </w:rPr>
                <w:t>Primary actor</w:t>
              </w:r>
              <w:r w:rsidRPr="007769BC">
                <w:rPr>
                  <w:rFonts w:ascii="Arial" w:hAnsi="Arial" w:cs="Arial"/>
                </w:rPr>
                <w:t xml:space="preserve">: </w:t>
              </w:r>
            </w:ins>
            <w:ins w:id="731" w:author="Nick Joseph" w:date="2020-11-04T18:37:00Z">
              <w:r w:rsidR="00AD5E12">
                <w:rPr>
                  <w:rFonts w:ascii="Arial" w:hAnsi="Arial" w:cs="Arial"/>
                </w:rPr>
                <w:t>Customer</w:t>
              </w:r>
            </w:ins>
          </w:p>
        </w:tc>
        <w:tc>
          <w:tcPr>
            <w:tcW w:w="4676" w:type="dxa"/>
            <w:gridSpan w:val="3"/>
            <w:shd w:val="clear" w:color="auto" w:fill="auto"/>
          </w:tcPr>
          <w:p w14:paraId="1C7CC83B" w14:textId="3FE01794" w:rsidR="00006680" w:rsidRPr="007769BC" w:rsidRDefault="00006680" w:rsidP="00E83A93">
            <w:pPr>
              <w:spacing w:after="0" w:line="240" w:lineRule="auto"/>
              <w:contextualSpacing/>
              <w:rPr>
                <w:ins w:id="732" w:author="Nick Joseph" w:date="2020-11-03T20:56:00Z"/>
                <w:rFonts w:ascii="Arial" w:hAnsi="Arial" w:cs="Arial"/>
              </w:rPr>
            </w:pPr>
            <w:ins w:id="733" w:author="Nick Joseph" w:date="2020-11-03T20:56:00Z">
              <w:r w:rsidRPr="007769BC">
                <w:rPr>
                  <w:rFonts w:ascii="Arial" w:hAnsi="Arial" w:cs="Arial"/>
                  <w:b/>
                </w:rPr>
                <w:t>Use-Case type</w:t>
              </w:r>
              <w:r w:rsidRPr="007769BC">
                <w:rPr>
                  <w:rFonts w:ascii="Arial" w:hAnsi="Arial" w:cs="Arial"/>
                </w:rPr>
                <w:t xml:space="preserve">: </w:t>
              </w:r>
            </w:ins>
            <w:ins w:id="734" w:author="Nick Joseph" w:date="2020-11-04T18:37:00Z">
              <w:r w:rsidR="00AD5E12">
                <w:rPr>
                  <w:rFonts w:ascii="Arial" w:hAnsi="Arial" w:cs="Arial"/>
                </w:rPr>
                <w:t>Essential</w:t>
              </w:r>
            </w:ins>
          </w:p>
        </w:tc>
      </w:tr>
      <w:tr w:rsidR="00006680" w:rsidRPr="007769BC" w14:paraId="406ECC4A" w14:textId="77777777" w:rsidTr="00E83A93">
        <w:trPr>
          <w:ins w:id="735" w:author="Nick Joseph" w:date="2020-11-03T20:56:00Z"/>
        </w:trPr>
        <w:tc>
          <w:tcPr>
            <w:tcW w:w="9314" w:type="dxa"/>
            <w:gridSpan w:val="4"/>
            <w:shd w:val="clear" w:color="auto" w:fill="auto"/>
          </w:tcPr>
          <w:p w14:paraId="1CD51340" w14:textId="77777777" w:rsidR="00AD5E12" w:rsidRDefault="00006680" w:rsidP="00E83A93">
            <w:pPr>
              <w:spacing w:after="0" w:line="240" w:lineRule="auto"/>
              <w:contextualSpacing/>
              <w:rPr>
                <w:ins w:id="736" w:author="Nick Joseph" w:date="2020-11-04T18:37:00Z"/>
                <w:rFonts w:ascii="Arial" w:hAnsi="Arial" w:cs="Arial"/>
              </w:rPr>
            </w:pPr>
            <w:ins w:id="737" w:author="Nick Joseph" w:date="2020-11-03T20:56:00Z">
              <w:r w:rsidRPr="007769BC">
                <w:rPr>
                  <w:rFonts w:ascii="Arial" w:hAnsi="Arial" w:cs="Arial"/>
                  <w:b/>
                </w:rPr>
                <w:t>Stakeholders and interests</w:t>
              </w:r>
              <w:r w:rsidRPr="007769BC">
                <w:rPr>
                  <w:rFonts w:ascii="Arial" w:hAnsi="Arial" w:cs="Arial"/>
                </w:rPr>
                <w:t xml:space="preserve">: </w:t>
              </w:r>
            </w:ins>
          </w:p>
          <w:p w14:paraId="5D504196" w14:textId="7D637CD5" w:rsidR="00006680" w:rsidRDefault="00AD5E12" w:rsidP="00E83A93">
            <w:pPr>
              <w:spacing w:after="0" w:line="240" w:lineRule="auto"/>
              <w:contextualSpacing/>
              <w:rPr>
                <w:ins w:id="738" w:author="Nick Joseph" w:date="2020-11-04T18:38:00Z"/>
                <w:rFonts w:ascii="Arial" w:hAnsi="Arial" w:cs="Arial"/>
              </w:rPr>
            </w:pPr>
            <w:ins w:id="739" w:author="Nick Joseph" w:date="2020-11-04T18:38:00Z">
              <w:r>
                <w:rPr>
                  <w:rFonts w:ascii="Arial" w:hAnsi="Arial" w:cs="Arial"/>
                </w:rPr>
                <w:t xml:space="preserve">Allows customers to </w:t>
              </w:r>
            </w:ins>
            <w:ins w:id="740" w:author="Nick Joseph" w:date="2020-11-04T19:15:00Z">
              <w:r w:rsidR="007971EE">
                <w:rPr>
                  <w:rFonts w:ascii="Arial" w:hAnsi="Arial" w:cs="Arial"/>
                </w:rPr>
                <w:t xml:space="preserve">view the available grocery items. </w:t>
              </w:r>
            </w:ins>
            <w:ins w:id="741" w:author="Nick Joseph" w:date="2020-11-04T19:16:00Z">
              <w:r w:rsidR="007971EE">
                <w:rPr>
                  <w:rFonts w:ascii="Arial" w:hAnsi="Arial" w:cs="Arial"/>
                </w:rPr>
                <w:t>Customers can search through different categories of groceries or search for a specific item.</w:t>
              </w:r>
            </w:ins>
          </w:p>
          <w:p w14:paraId="3ACF5EA6" w14:textId="77777777" w:rsidR="00006680" w:rsidRPr="007769BC" w:rsidRDefault="00006680" w:rsidP="00E83A93">
            <w:pPr>
              <w:spacing w:after="0" w:line="240" w:lineRule="auto"/>
              <w:contextualSpacing/>
              <w:rPr>
                <w:ins w:id="742" w:author="Nick Joseph" w:date="2020-11-03T20:56:00Z"/>
                <w:rFonts w:ascii="Arial" w:hAnsi="Arial" w:cs="Arial"/>
              </w:rPr>
            </w:pPr>
          </w:p>
        </w:tc>
      </w:tr>
      <w:tr w:rsidR="00006680" w:rsidRPr="007769BC" w14:paraId="3CE7610D" w14:textId="77777777" w:rsidTr="00E83A93">
        <w:trPr>
          <w:trHeight w:val="1137"/>
          <w:ins w:id="743" w:author="Nick Joseph" w:date="2020-11-03T20:56:00Z"/>
        </w:trPr>
        <w:tc>
          <w:tcPr>
            <w:tcW w:w="9314" w:type="dxa"/>
            <w:gridSpan w:val="4"/>
            <w:shd w:val="clear" w:color="auto" w:fill="auto"/>
          </w:tcPr>
          <w:p w14:paraId="759FFF62" w14:textId="77777777" w:rsidR="00006680" w:rsidRPr="007769BC" w:rsidRDefault="00006680" w:rsidP="00E83A93">
            <w:pPr>
              <w:spacing w:after="0" w:line="240" w:lineRule="auto"/>
              <w:contextualSpacing/>
              <w:rPr>
                <w:ins w:id="744" w:author="Nick Joseph" w:date="2020-11-03T20:56:00Z"/>
                <w:rFonts w:ascii="Arial" w:hAnsi="Arial" w:cs="Arial"/>
              </w:rPr>
            </w:pPr>
            <w:ins w:id="745" w:author="Nick Joseph" w:date="2020-11-03T20:56:00Z">
              <w:r w:rsidRPr="007769BC">
                <w:rPr>
                  <w:rFonts w:ascii="Arial" w:hAnsi="Arial" w:cs="Arial"/>
                  <w:b/>
                </w:rPr>
                <w:t>Brief description</w:t>
              </w:r>
              <w:r w:rsidRPr="007769BC">
                <w:rPr>
                  <w:rFonts w:ascii="Arial" w:hAnsi="Arial" w:cs="Arial"/>
                </w:rPr>
                <w:t xml:space="preserve">: </w:t>
              </w:r>
            </w:ins>
          </w:p>
          <w:p w14:paraId="16153DE7" w14:textId="31BFF7E4" w:rsidR="00006680" w:rsidRPr="007769BC" w:rsidRDefault="00BA44A3" w:rsidP="00E83A93">
            <w:pPr>
              <w:spacing w:after="0" w:line="240" w:lineRule="auto"/>
              <w:contextualSpacing/>
              <w:rPr>
                <w:ins w:id="746" w:author="Nick Joseph" w:date="2020-11-03T20:56:00Z"/>
                <w:rFonts w:ascii="Arial" w:hAnsi="Arial" w:cs="Arial"/>
              </w:rPr>
            </w:pPr>
            <w:ins w:id="747" w:author="Nick Joseph" w:date="2020-11-04T18:48:00Z">
              <w:r>
                <w:rPr>
                  <w:rFonts w:ascii="Arial" w:hAnsi="Arial" w:cs="Arial"/>
                </w:rPr>
                <w:t xml:space="preserve">This use-case describes how customers can view their entire order </w:t>
              </w:r>
            </w:ins>
            <w:ins w:id="748" w:author="Nick Joseph" w:date="2020-11-04T19:24:00Z">
              <w:r w:rsidR="007971EE">
                <w:rPr>
                  <w:rFonts w:ascii="Arial" w:hAnsi="Arial" w:cs="Arial"/>
                </w:rPr>
                <w:t>o</w:t>
              </w:r>
            </w:ins>
            <w:ins w:id="749" w:author="Nick Joseph" w:date="2020-11-04T18:48:00Z">
              <w:r>
                <w:rPr>
                  <w:rFonts w:ascii="Arial" w:hAnsi="Arial" w:cs="Arial"/>
                </w:rPr>
                <w:t>n one page and is given a choice of different</w:t>
              </w:r>
            </w:ins>
            <w:ins w:id="750" w:author="Nick Joseph" w:date="2020-11-04T18:49:00Z">
              <w:r>
                <w:rPr>
                  <w:rFonts w:ascii="Arial" w:hAnsi="Arial" w:cs="Arial"/>
                </w:rPr>
                <w:t xml:space="preserve"> types of payment</w:t>
              </w:r>
            </w:ins>
            <w:ins w:id="751" w:author="Nick Joseph" w:date="2020-11-04T19:17:00Z">
              <w:r w:rsidR="007971EE">
                <w:rPr>
                  <w:rFonts w:ascii="Arial" w:hAnsi="Arial" w:cs="Arial"/>
                </w:rPr>
                <w:t>.</w:t>
              </w:r>
            </w:ins>
          </w:p>
          <w:p w14:paraId="47F47E97" w14:textId="77777777" w:rsidR="00006680" w:rsidRPr="007769BC" w:rsidRDefault="00006680" w:rsidP="00E83A93">
            <w:pPr>
              <w:spacing w:after="0" w:line="240" w:lineRule="auto"/>
              <w:contextualSpacing/>
              <w:rPr>
                <w:ins w:id="752" w:author="Nick Joseph" w:date="2020-11-03T20:56:00Z"/>
                <w:rFonts w:ascii="Arial" w:hAnsi="Arial" w:cs="Arial"/>
              </w:rPr>
            </w:pPr>
          </w:p>
          <w:p w14:paraId="09A93F20" w14:textId="77777777" w:rsidR="00006680" w:rsidRPr="007769BC" w:rsidRDefault="00006680" w:rsidP="00E83A93">
            <w:pPr>
              <w:spacing w:after="0" w:line="240" w:lineRule="auto"/>
              <w:contextualSpacing/>
              <w:rPr>
                <w:ins w:id="753" w:author="Nick Joseph" w:date="2020-11-03T20:56:00Z"/>
                <w:rFonts w:ascii="Arial" w:hAnsi="Arial" w:cs="Arial"/>
              </w:rPr>
            </w:pPr>
          </w:p>
        </w:tc>
      </w:tr>
      <w:tr w:rsidR="00006680" w:rsidRPr="007769BC" w14:paraId="552814C2" w14:textId="77777777" w:rsidTr="00E83A93">
        <w:trPr>
          <w:ins w:id="754" w:author="Nick Joseph" w:date="2020-11-03T20:56:00Z"/>
        </w:trPr>
        <w:tc>
          <w:tcPr>
            <w:tcW w:w="9314" w:type="dxa"/>
            <w:gridSpan w:val="4"/>
            <w:shd w:val="clear" w:color="auto" w:fill="auto"/>
          </w:tcPr>
          <w:p w14:paraId="138312EE" w14:textId="6F52A5FE" w:rsidR="00006680" w:rsidRPr="007769BC" w:rsidRDefault="00006680" w:rsidP="00E83A93">
            <w:pPr>
              <w:spacing w:after="0" w:line="240" w:lineRule="auto"/>
              <w:contextualSpacing/>
              <w:rPr>
                <w:ins w:id="755" w:author="Nick Joseph" w:date="2020-11-03T20:56:00Z"/>
                <w:rFonts w:ascii="Arial" w:hAnsi="Arial" w:cs="Arial"/>
              </w:rPr>
            </w:pPr>
            <w:ins w:id="756" w:author="Nick Joseph" w:date="2020-11-03T20:56:00Z">
              <w:r w:rsidRPr="007769BC">
                <w:rPr>
                  <w:rFonts w:ascii="Arial" w:hAnsi="Arial" w:cs="Arial"/>
                  <w:b/>
                </w:rPr>
                <w:t>Trigger</w:t>
              </w:r>
              <w:r w:rsidRPr="007769BC">
                <w:rPr>
                  <w:rFonts w:ascii="Arial" w:hAnsi="Arial" w:cs="Arial"/>
                </w:rPr>
                <w:t xml:space="preserve">: </w:t>
              </w:r>
            </w:ins>
            <w:ins w:id="757" w:author="Nick Joseph" w:date="2020-11-04T19:18:00Z">
              <w:r w:rsidR="007971EE">
                <w:rPr>
                  <w:rFonts w:ascii="Arial" w:hAnsi="Arial" w:cs="Arial"/>
                </w:rPr>
                <w:t>The customer uses the GoGoGrocery application to order groceries.</w:t>
              </w:r>
            </w:ins>
          </w:p>
          <w:p w14:paraId="2679FAD2" w14:textId="7381473D" w:rsidR="00006680" w:rsidRPr="007769BC" w:rsidRDefault="007971EE" w:rsidP="00E83A93">
            <w:pPr>
              <w:spacing w:after="0" w:line="240" w:lineRule="auto"/>
              <w:contextualSpacing/>
              <w:rPr>
                <w:ins w:id="758" w:author="Nick Joseph" w:date="2020-11-03T20:56:00Z"/>
                <w:rFonts w:ascii="Arial" w:hAnsi="Arial" w:cs="Arial"/>
              </w:rPr>
            </w:pPr>
            <w:ins w:id="759" w:author="Nick Joseph" w:date="2020-11-04T19:18:00Z">
              <w:r>
                <w:rPr>
                  <w:rFonts w:ascii="Arial" w:hAnsi="Arial" w:cs="Arial"/>
                  <w:noProof/>
                </w:rPr>
                <mc:AlternateContent>
                  <mc:Choice Requires="wps">
                    <w:drawing>
                      <wp:anchor distT="0" distB="0" distL="114300" distR="114300" simplePos="0" relativeHeight="251683840" behindDoc="0" locked="0" layoutInCell="1" allowOverlap="1" wp14:anchorId="23023440" wp14:editId="4560CF7A">
                        <wp:simplePos x="0" y="0"/>
                        <wp:positionH relativeFrom="column">
                          <wp:posOffset>1162050</wp:posOffset>
                        </wp:positionH>
                        <wp:positionV relativeFrom="paragraph">
                          <wp:posOffset>104140</wp:posOffset>
                        </wp:positionV>
                        <wp:extent cx="695325" cy="276225"/>
                        <wp:effectExtent l="0" t="0" r="28575" b="28575"/>
                        <wp:wrapNone/>
                        <wp:docPr id="14" name="Oval 14"/>
                        <wp:cNvGraphicFramePr/>
                        <a:graphic xmlns:a="http://schemas.openxmlformats.org/drawingml/2006/main">
                          <a:graphicData uri="http://schemas.microsoft.com/office/word/2010/wordprocessingShape">
                            <wps:wsp>
                              <wps:cNvSpPr/>
                              <wps:spPr>
                                <a:xfrm>
                                  <a:off x="0" y="0"/>
                                  <a:ext cx="695325" cy="2762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38E0DA" id="Oval 14" o:spid="_x0000_s1026" style="position:absolute;margin-left:91.5pt;margin-top:8.2pt;width:54.75pt;height:21.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" filled="f" strokecolor="black [3213]" strokeweight="1pt">
                        <v:stroke joinstyle="miter"/>
                      </v:oval>
                    </w:pict>
                  </mc:Fallback>
                </mc:AlternateContent>
              </w:r>
            </w:ins>
          </w:p>
          <w:p w14:paraId="160E6A86" w14:textId="1D44CD36" w:rsidR="00006680" w:rsidRDefault="00006680" w:rsidP="00E83A93">
            <w:pPr>
              <w:tabs>
                <w:tab w:val="left" w:pos="1980"/>
                <w:tab w:val="left" w:pos="3240"/>
              </w:tabs>
              <w:spacing w:after="0" w:line="240" w:lineRule="auto"/>
              <w:contextualSpacing/>
              <w:rPr>
                <w:ins w:id="760" w:author="Nick Joseph" w:date="2020-11-04T19:18:00Z"/>
                <w:rFonts w:ascii="Arial" w:hAnsi="Arial" w:cs="Arial"/>
              </w:rPr>
            </w:pPr>
            <w:ins w:id="761" w:author="Nick Joseph" w:date="2020-11-03T20:56:00Z">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ins>
          </w:p>
          <w:p w14:paraId="30981345" w14:textId="50B6F629" w:rsidR="007971EE" w:rsidRPr="007769BC" w:rsidRDefault="007971EE" w:rsidP="00E83A93">
            <w:pPr>
              <w:tabs>
                <w:tab w:val="left" w:pos="1980"/>
                <w:tab w:val="left" w:pos="3240"/>
              </w:tabs>
              <w:spacing w:after="0" w:line="240" w:lineRule="auto"/>
              <w:contextualSpacing/>
              <w:rPr>
                <w:ins w:id="762" w:author="Nick Joseph" w:date="2020-11-03T20:56:00Z"/>
                <w:rFonts w:ascii="Arial" w:hAnsi="Arial" w:cs="Arial"/>
              </w:rPr>
            </w:pPr>
          </w:p>
        </w:tc>
      </w:tr>
      <w:tr w:rsidR="00006680" w:rsidRPr="007769BC" w14:paraId="2D96A79E" w14:textId="77777777" w:rsidTr="00E83A93">
        <w:trPr>
          <w:ins w:id="763" w:author="Nick Joseph" w:date="2020-11-03T20:56:00Z"/>
        </w:trPr>
        <w:tc>
          <w:tcPr>
            <w:tcW w:w="9314" w:type="dxa"/>
            <w:gridSpan w:val="4"/>
            <w:shd w:val="clear" w:color="auto" w:fill="auto"/>
          </w:tcPr>
          <w:p w14:paraId="7DB13662" w14:textId="77777777" w:rsidR="00006680" w:rsidRPr="007769BC" w:rsidRDefault="00006680" w:rsidP="00E83A93">
            <w:pPr>
              <w:spacing w:after="0" w:line="240" w:lineRule="auto"/>
              <w:contextualSpacing/>
              <w:rPr>
                <w:ins w:id="764" w:author="Nick Joseph" w:date="2020-11-03T20:56:00Z"/>
                <w:rFonts w:ascii="Arial" w:hAnsi="Arial" w:cs="Arial"/>
              </w:rPr>
            </w:pPr>
            <w:ins w:id="765" w:author="Nick Joseph" w:date="2020-11-03T20:56:00Z">
              <w:r w:rsidRPr="007769BC">
                <w:rPr>
                  <w:rFonts w:ascii="Arial" w:hAnsi="Arial" w:cs="Arial"/>
                  <w:b/>
                </w:rPr>
                <w:t>Relationships</w:t>
              </w:r>
              <w:r w:rsidRPr="007769BC">
                <w:rPr>
                  <w:rFonts w:ascii="Arial" w:hAnsi="Arial" w:cs="Arial"/>
                </w:rPr>
                <w:t xml:space="preserve">: </w:t>
              </w:r>
            </w:ins>
          </w:p>
          <w:p w14:paraId="12803AA0" w14:textId="7C08CA66" w:rsidR="00006680" w:rsidRPr="007769BC" w:rsidRDefault="00006680" w:rsidP="00E83A93">
            <w:pPr>
              <w:tabs>
                <w:tab w:val="left" w:pos="720"/>
              </w:tabs>
              <w:spacing w:after="0" w:line="240" w:lineRule="auto"/>
              <w:contextualSpacing/>
              <w:rPr>
                <w:ins w:id="766" w:author="Nick Joseph" w:date="2020-11-03T20:56:00Z"/>
                <w:rFonts w:ascii="Arial" w:hAnsi="Arial" w:cs="Arial"/>
              </w:rPr>
            </w:pPr>
            <w:ins w:id="767" w:author="Nick Joseph" w:date="2020-11-03T20:56:00Z">
              <w:r w:rsidRPr="007769BC">
                <w:rPr>
                  <w:rFonts w:ascii="Arial" w:hAnsi="Arial" w:cs="Arial"/>
                </w:rPr>
                <w:tab/>
              </w:r>
              <w:r w:rsidRPr="007769BC">
                <w:rPr>
                  <w:rFonts w:ascii="Arial" w:hAnsi="Arial" w:cs="Arial"/>
                  <w:b/>
                </w:rPr>
                <w:t>Association</w:t>
              </w:r>
              <w:r w:rsidRPr="007769BC">
                <w:rPr>
                  <w:rFonts w:ascii="Arial" w:hAnsi="Arial" w:cs="Arial"/>
                </w:rPr>
                <w:t xml:space="preserve">: </w:t>
              </w:r>
            </w:ins>
            <w:ins w:id="768" w:author="Nick Joseph" w:date="2020-11-04T19:19:00Z">
              <w:r w:rsidR="007971EE">
                <w:rPr>
                  <w:rFonts w:ascii="Arial" w:hAnsi="Arial" w:cs="Arial"/>
                </w:rPr>
                <w:t>Customers</w:t>
              </w:r>
            </w:ins>
          </w:p>
          <w:p w14:paraId="5C55CAB0" w14:textId="0889D65E" w:rsidR="00006680" w:rsidRPr="007769BC" w:rsidRDefault="00006680" w:rsidP="00E83A93">
            <w:pPr>
              <w:tabs>
                <w:tab w:val="left" w:pos="720"/>
              </w:tabs>
              <w:spacing w:after="0" w:line="240" w:lineRule="auto"/>
              <w:contextualSpacing/>
              <w:rPr>
                <w:ins w:id="769" w:author="Nick Joseph" w:date="2020-11-03T20:56:00Z"/>
                <w:rFonts w:ascii="Arial" w:hAnsi="Arial" w:cs="Arial"/>
              </w:rPr>
            </w:pPr>
            <w:ins w:id="770" w:author="Nick Joseph" w:date="2020-11-03T20:56:00Z">
              <w:r w:rsidRPr="007769BC">
                <w:rPr>
                  <w:rFonts w:ascii="Arial" w:hAnsi="Arial" w:cs="Arial"/>
                </w:rPr>
                <w:tab/>
              </w:r>
              <w:r w:rsidRPr="007769BC">
                <w:rPr>
                  <w:rFonts w:ascii="Arial" w:hAnsi="Arial" w:cs="Arial"/>
                  <w:b/>
                </w:rPr>
                <w:t>Include</w:t>
              </w:r>
              <w:r w:rsidRPr="007769BC">
                <w:rPr>
                  <w:rFonts w:ascii="Arial" w:hAnsi="Arial" w:cs="Arial"/>
                </w:rPr>
                <w:t xml:space="preserve">: </w:t>
              </w:r>
            </w:ins>
            <w:ins w:id="771" w:author="Nick Joseph" w:date="2020-11-04T19:20:00Z">
              <w:r w:rsidR="007971EE">
                <w:rPr>
                  <w:rFonts w:ascii="Arial" w:hAnsi="Arial" w:cs="Arial"/>
                </w:rPr>
                <w:t>3. Pay for groceries.</w:t>
              </w:r>
            </w:ins>
          </w:p>
          <w:p w14:paraId="624DB57A" w14:textId="74F53727" w:rsidR="00006680" w:rsidRPr="007769BC" w:rsidRDefault="00006680" w:rsidP="00E83A93">
            <w:pPr>
              <w:tabs>
                <w:tab w:val="left" w:pos="720"/>
              </w:tabs>
              <w:spacing w:after="0" w:line="240" w:lineRule="auto"/>
              <w:contextualSpacing/>
              <w:rPr>
                <w:ins w:id="772" w:author="Nick Joseph" w:date="2020-11-03T20:56:00Z"/>
                <w:rFonts w:ascii="Arial" w:hAnsi="Arial" w:cs="Arial"/>
              </w:rPr>
            </w:pPr>
            <w:ins w:id="773" w:author="Nick Joseph" w:date="2020-11-03T20:56:00Z">
              <w:r w:rsidRPr="007769BC">
                <w:rPr>
                  <w:rFonts w:ascii="Arial" w:hAnsi="Arial" w:cs="Arial"/>
                </w:rPr>
                <w:tab/>
              </w:r>
              <w:r w:rsidRPr="007769BC">
                <w:rPr>
                  <w:rFonts w:ascii="Arial" w:hAnsi="Arial" w:cs="Arial"/>
                  <w:b/>
                </w:rPr>
                <w:t>Extend</w:t>
              </w:r>
              <w:r w:rsidRPr="007769BC">
                <w:rPr>
                  <w:rFonts w:ascii="Arial" w:hAnsi="Arial" w:cs="Arial"/>
                </w:rPr>
                <w:t xml:space="preserve">: </w:t>
              </w:r>
            </w:ins>
            <w:ins w:id="774" w:author="Nick Joseph" w:date="2020-11-04T19:22:00Z">
              <w:r w:rsidR="007971EE">
                <w:rPr>
                  <w:rFonts w:ascii="Arial" w:hAnsi="Arial" w:cs="Arial"/>
                </w:rPr>
                <w:t>N/A</w:t>
              </w:r>
            </w:ins>
          </w:p>
          <w:p w14:paraId="64D75D31" w14:textId="77777777" w:rsidR="00006680" w:rsidRDefault="00006680" w:rsidP="00E83A93">
            <w:pPr>
              <w:tabs>
                <w:tab w:val="left" w:pos="720"/>
              </w:tabs>
              <w:spacing w:after="0" w:line="240" w:lineRule="auto"/>
              <w:contextualSpacing/>
              <w:rPr>
                <w:ins w:id="775" w:author="Nick Joseph" w:date="2020-11-04T19:22:00Z"/>
                <w:rFonts w:ascii="Arial" w:hAnsi="Arial" w:cs="Arial"/>
              </w:rPr>
            </w:pPr>
            <w:ins w:id="776" w:author="Nick Joseph" w:date="2020-11-03T20:56:00Z">
              <w:r w:rsidRPr="007769BC">
                <w:rPr>
                  <w:rFonts w:ascii="Arial" w:hAnsi="Arial" w:cs="Arial"/>
                </w:rPr>
                <w:tab/>
              </w:r>
              <w:r w:rsidRPr="007769BC">
                <w:rPr>
                  <w:rFonts w:ascii="Arial" w:hAnsi="Arial" w:cs="Arial"/>
                  <w:b/>
                </w:rPr>
                <w:t>Generalization</w:t>
              </w:r>
              <w:r w:rsidRPr="007769BC">
                <w:rPr>
                  <w:rFonts w:ascii="Arial" w:hAnsi="Arial" w:cs="Arial"/>
                </w:rPr>
                <w:t xml:space="preserve">: </w:t>
              </w:r>
            </w:ins>
            <w:ins w:id="777" w:author="Nick Joseph" w:date="2020-11-04T19:22:00Z">
              <w:r w:rsidR="007971EE">
                <w:rPr>
                  <w:rFonts w:ascii="Arial" w:hAnsi="Arial" w:cs="Arial"/>
                </w:rPr>
                <w:t>N/A</w:t>
              </w:r>
            </w:ins>
          </w:p>
          <w:p w14:paraId="5A37E69B" w14:textId="217D73FC" w:rsidR="007971EE" w:rsidRPr="007769BC" w:rsidRDefault="007971EE" w:rsidP="00E83A93">
            <w:pPr>
              <w:tabs>
                <w:tab w:val="left" w:pos="720"/>
              </w:tabs>
              <w:spacing w:after="0" w:line="240" w:lineRule="auto"/>
              <w:contextualSpacing/>
              <w:rPr>
                <w:ins w:id="778" w:author="Nick Joseph" w:date="2020-11-03T20:56:00Z"/>
                <w:rFonts w:ascii="Arial" w:hAnsi="Arial" w:cs="Arial"/>
              </w:rPr>
            </w:pPr>
          </w:p>
        </w:tc>
      </w:tr>
      <w:tr w:rsidR="00006680" w:rsidRPr="007769BC" w14:paraId="3F2963A9" w14:textId="77777777" w:rsidTr="00000F2A">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Change w:id="779" w:author="Nick Joseph" w:date="2020-11-08T01:03:00Z">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
          </w:tblPrExChange>
        </w:tblPrEx>
        <w:trPr>
          <w:trHeight w:val="3108"/>
          <w:ins w:id="780" w:author="Nick Joseph" w:date="2020-11-03T20:56:00Z"/>
          <w:trPrChange w:id="781" w:author="Nick Joseph" w:date="2020-11-08T01:03:00Z">
            <w:trPr>
              <w:trHeight w:val="2865"/>
            </w:trPr>
          </w:trPrChange>
        </w:trPr>
        <w:tc>
          <w:tcPr>
            <w:tcW w:w="9314" w:type="dxa"/>
            <w:gridSpan w:val="4"/>
            <w:shd w:val="clear" w:color="auto" w:fill="auto"/>
            <w:tcPrChange w:id="782" w:author="Nick Joseph" w:date="2020-11-08T01:03:00Z">
              <w:tcPr>
                <w:tcW w:w="9314" w:type="dxa"/>
                <w:gridSpan w:val="4"/>
                <w:shd w:val="clear" w:color="auto" w:fill="auto"/>
              </w:tcPr>
            </w:tcPrChange>
          </w:tcPr>
          <w:p w14:paraId="07A9340A" w14:textId="77777777" w:rsidR="00006680" w:rsidRPr="007769BC" w:rsidRDefault="00006680" w:rsidP="00E83A93">
            <w:pPr>
              <w:spacing w:after="0" w:line="240" w:lineRule="auto"/>
              <w:contextualSpacing/>
              <w:rPr>
                <w:ins w:id="783" w:author="Nick Joseph" w:date="2020-11-03T20:56:00Z"/>
                <w:rFonts w:ascii="Arial" w:hAnsi="Arial" w:cs="Arial"/>
              </w:rPr>
            </w:pPr>
            <w:ins w:id="784" w:author="Nick Joseph" w:date="2020-11-03T20:56:00Z">
              <w:r w:rsidRPr="007769BC">
                <w:rPr>
                  <w:rFonts w:ascii="Arial" w:hAnsi="Arial" w:cs="Arial"/>
                  <w:b/>
                </w:rPr>
                <w:t>Normal flow of events</w:t>
              </w:r>
              <w:r w:rsidRPr="007769BC">
                <w:rPr>
                  <w:rFonts w:ascii="Arial" w:hAnsi="Arial" w:cs="Arial"/>
                </w:rPr>
                <w:t xml:space="preserve">: </w:t>
              </w:r>
            </w:ins>
          </w:p>
          <w:p w14:paraId="013E1CBB" w14:textId="5CC9012A" w:rsidR="00006680" w:rsidRDefault="007971EE" w:rsidP="007971EE">
            <w:pPr>
              <w:pStyle w:val="ListParagraph"/>
              <w:numPr>
                <w:ilvl w:val="0"/>
                <w:numId w:val="45"/>
              </w:numPr>
              <w:spacing w:after="0" w:line="240" w:lineRule="auto"/>
              <w:rPr>
                <w:ins w:id="785" w:author="Nick Joseph" w:date="2020-11-08T01:03:00Z"/>
                <w:rFonts w:ascii="Arial" w:hAnsi="Arial" w:cs="Arial"/>
              </w:rPr>
            </w:pPr>
            <w:ins w:id="786" w:author="Nick Joseph" w:date="2020-11-04T19:24:00Z">
              <w:r>
                <w:rPr>
                  <w:rFonts w:ascii="Arial" w:hAnsi="Arial" w:cs="Arial"/>
                </w:rPr>
                <w:t>The c</w:t>
              </w:r>
            </w:ins>
            <w:ins w:id="787" w:author="Nick Joseph" w:date="2020-11-04T19:23:00Z">
              <w:r>
                <w:rPr>
                  <w:rFonts w:ascii="Arial" w:hAnsi="Arial" w:cs="Arial"/>
                </w:rPr>
                <w:t>ustomer accesses the GoGoGrocery application and logs in to their account.</w:t>
              </w:r>
            </w:ins>
          </w:p>
          <w:p w14:paraId="263E99A0" w14:textId="6BF67504" w:rsidR="00000F2A" w:rsidRDefault="00000F2A" w:rsidP="007971EE">
            <w:pPr>
              <w:pStyle w:val="ListParagraph"/>
              <w:numPr>
                <w:ilvl w:val="0"/>
                <w:numId w:val="45"/>
              </w:numPr>
              <w:spacing w:after="0" w:line="240" w:lineRule="auto"/>
              <w:rPr>
                <w:ins w:id="788" w:author="Nick Joseph" w:date="2020-11-08T01:06:00Z"/>
                <w:rFonts w:ascii="Arial" w:hAnsi="Arial" w:cs="Arial"/>
              </w:rPr>
            </w:pPr>
            <w:ins w:id="789" w:author="Nick Joseph" w:date="2020-11-08T01:03:00Z">
              <w:r>
                <w:rPr>
                  <w:rFonts w:ascii="Arial" w:hAnsi="Arial" w:cs="Arial"/>
                </w:rPr>
                <w:t xml:space="preserve">The customer will be asked to enter their </w:t>
              </w:r>
            </w:ins>
            <w:ins w:id="790" w:author="Nick Joseph" w:date="2020-11-08T01:04:00Z">
              <w:r>
                <w:rPr>
                  <w:rFonts w:ascii="Arial" w:hAnsi="Arial" w:cs="Arial"/>
                </w:rPr>
                <w:t xml:space="preserve">location or given a prompt to access their location. </w:t>
              </w:r>
            </w:ins>
            <w:ins w:id="791" w:author="Nick Joseph" w:date="2020-11-08T01:06:00Z">
              <w:r>
                <w:rPr>
                  <w:rFonts w:ascii="Arial" w:hAnsi="Arial" w:cs="Arial"/>
                </w:rPr>
                <w:t>(</w:t>
              </w:r>
            </w:ins>
            <w:ins w:id="792" w:author="Nick Joseph" w:date="2020-11-08T01:04:00Z">
              <w:r>
                <w:rPr>
                  <w:rFonts w:ascii="Arial" w:hAnsi="Arial" w:cs="Arial"/>
                </w:rPr>
                <w:t xml:space="preserve">Due to the Phase 2 COVID-19 approach, there will be a limited number </w:t>
              </w:r>
            </w:ins>
            <w:ins w:id="793" w:author="Nick Joseph" w:date="2020-11-08T01:06:00Z">
              <w:r>
                <w:rPr>
                  <w:rFonts w:ascii="Arial" w:hAnsi="Arial" w:cs="Arial"/>
                </w:rPr>
                <w:t>of stores open).</w:t>
              </w:r>
            </w:ins>
          </w:p>
          <w:p w14:paraId="68F402AD" w14:textId="067720A7" w:rsidR="00000F2A" w:rsidRDefault="00000F2A" w:rsidP="007971EE">
            <w:pPr>
              <w:pStyle w:val="ListParagraph"/>
              <w:numPr>
                <w:ilvl w:val="0"/>
                <w:numId w:val="45"/>
              </w:numPr>
              <w:spacing w:after="0" w:line="240" w:lineRule="auto"/>
              <w:rPr>
                <w:ins w:id="794" w:author="Nick Joseph" w:date="2020-11-04T19:23:00Z"/>
                <w:rFonts w:ascii="Arial" w:hAnsi="Arial" w:cs="Arial"/>
              </w:rPr>
            </w:pPr>
            <w:ins w:id="795" w:author="Nick Joseph" w:date="2020-11-08T01:06:00Z">
              <w:r>
                <w:rPr>
                  <w:rFonts w:ascii="Arial" w:hAnsi="Arial" w:cs="Arial"/>
                </w:rPr>
                <w:t>The customer will choose their preferred store.</w:t>
              </w:r>
            </w:ins>
          </w:p>
          <w:p w14:paraId="46EFAA72" w14:textId="5477D898" w:rsidR="007971EE" w:rsidRDefault="007971EE" w:rsidP="007971EE">
            <w:pPr>
              <w:pStyle w:val="ListParagraph"/>
              <w:numPr>
                <w:ilvl w:val="0"/>
                <w:numId w:val="45"/>
              </w:numPr>
              <w:spacing w:after="0" w:line="240" w:lineRule="auto"/>
              <w:rPr>
                <w:ins w:id="796" w:author="Nick Joseph" w:date="2020-11-04T19:25:00Z"/>
                <w:rFonts w:ascii="Arial" w:hAnsi="Arial" w:cs="Arial"/>
              </w:rPr>
            </w:pPr>
            <w:ins w:id="797" w:author="Nick Joseph" w:date="2020-11-04T19:23:00Z">
              <w:r>
                <w:rPr>
                  <w:rFonts w:ascii="Arial" w:hAnsi="Arial" w:cs="Arial"/>
                </w:rPr>
                <w:t>Customers will then browse for the items they are looking for</w:t>
              </w:r>
            </w:ins>
            <w:ins w:id="798" w:author="Nick Joseph" w:date="2020-11-04T19:25:00Z">
              <w:r>
                <w:rPr>
                  <w:rFonts w:ascii="Arial" w:hAnsi="Arial" w:cs="Arial"/>
                </w:rPr>
                <w:t xml:space="preserve"> based on categories or a search result.</w:t>
              </w:r>
            </w:ins>
          </w:p>
          <w:p w14:paraId="14BD153D" w14:textId="2328736B" w:rsidR="007971EE" w:rsidRDefault="007971EE" w:rsidP="007971EE">
            <w:pPr>
              <w:pStyle w:val="ListParagraph"/>
              <w:numPr>
                <w:ilvl w:val="0"/>
                <w:numId w:val="45"/>
              </w:numPr>
              <w:spacing w:after="0" w:line="240" w:lineRule="auto"/>
              <w:rPr>
                <w:ins w:id="799" w:author="Nick Joseph" w:date="2020-11-04T19:26:00Z"/>
                <w:rFonts w:ascii="Arial" w:hAnsi="Arial" w:cs="Arial"/>
              </w:rPr>
            </w:pPr>
            <w:ins w:id="800" w:author="Nick Joseph" w:date="2020-11-04T19:25:00Z">
              <w:r>
                <w:rPr>
                  <w:rFonts w:ascii="Arial" w:hAnsi="Arial" w:cs="Arial"/>
                </w:rPr>
                <w:t>The customer adds or removes items from their cart.</w:t>
              </w:r>
            </w:ins>
          </w:p>
          <w:p w14:paraId="46E0F525" w14:textId="51D0A49F" w:rsidR="00006680" w:rsidRPr="007971EE" w:rsidRDefault="007971EE">
            <w:pPr>
              <w:pStyle w:val="ListParagraph"/>
              <w:numPr>
                <w:ilvl w:val="0"/>
                <w:numId w:val="45"/>
              </w:numPr>
              <w:spacing w:after="0" w:line="240" w:lineRule="auto"/>
              <w:rPr>
                <w:ins w:id="801" w:author="Nick Joseph" w:date="2020-11-03T20:56:00Z"/>
                <w:rFonts w:ascii="Arial" w:hAnsi="Arial" w:cs="Arial"/>
                <w:rPrChange w:id="802" w:author="Nick Joseph" w:date="2020-11-04T19:27:00Z">
                  <w:rPr>
                    <w:ins w:id="803" w:author="Nick Joseph" w:date="2020-11-03T20:56:00Z"/>
                  </w:rPr>
                </w:rPrChange>
              </w:rPr>
              <w:pPrChange w:id="804" w:author="Nick Joseph" w:date="2020-11-04T19:27:00Z">
                <w:pPr>
                  <w:spacing w:after="0" w:line="240" w:lineRule="auto"/>
                  <w:contextualSpacing/>
                </w:pPr>
              </w:pPrChange>
            </w:pPr>
            <w:ins w:id="805" w:author="Nick Joseph" w:date="2020-11-04T19:26:00Z">
              <w:r>
                <w:rPr>
                  <w:rFonts w:ascii="Arial" w:hAnsi="Arial" w:cs="Arial"/>
                </w:rPr>
                <w:t>After the customer has picked all the items, they can continue and order their groceries.</w:t>
              </w:r>
            </w:ins>
          </w:p>
        </w:tc>
      </w:tr>
      <w:tr w:rsidR="00006680" w:rsidRPr="007769BC" w14:paraId="6413C62A" w14:textId="77777777" w:rsidTr="00E83A93">
        <w:trPr>
          <w:ins w:id="806" w:author="Nick Joseph" w:date="2020-11-03T20:56:00Z"/>
        </w:trPr>
        <w:tc>
          <w:tcPr>
            <w:tcW w:w="9314" w:type="dxa"/>
            <w:gridSpan w:val="4"/>
            <w:shd w:val="clear" w:color="auto" w:fill="auto"/>
          </w:tcPr>
          <w:p w14:paraId="31E119D2" w14:textId="4A1B5778" w:rsidR="00006680" w:rsidRDefault="00006680" w:rsidP="00E83A93">
            <w:pPr>
              <w:spacing w:after="0" w:line="240" w:lineRule="auto"/>
              <w:contextualSpacing/>
              <w:rPr>
                <w:ins w:id="807" w:author="Nick Joseph" w:date="2020-11-04T19:27:00Z"/>
                <w:rFonts w:ascii="Arial" w:hAnsi="Arial" w:cs="Arial"/>
              </w:rPr>
            </w:pPr>
            <w:proofErr w:type="spellStart"/>
            <w:ins w:id="808" w:author="Nick Joseph" w:date="2020-11-03T20:56:00Z">
              <w:r w:rsidRPr="007769BC">
                <w:rPr>
                  <w:rFonts w:ascii="Arial" w:hAnsi="Arial" w:cs="Arial"/>
                  <w:b/>
                </w:rPr>
                <w:t>Subflows</w:t>
              </w:r>
              <w:proofErr w:type="spellEnd"/>
              <w:r w:rsidRPr="007769BC">
                <w:rPr>
                  <w:rFonts w:ascii="Arial" w:hAnsi="Arial" w:cs="Arial"/>
                </w:rPr>
                <w:t xml:space="preserve">: </w:t>
              </w:r>
            </w:ins>
          </w:p>
          <w:p w14:paraId="15F76ABE" w14:textId="2008CA1D" w:rsidR="007971EE" w:rsidRPr="007971EE" w:rsidRDefault="007971EE">
            <w:pPr>
              <w:pStyle w:val="ListParagraph"/>
              <w:numPr>
                <w:ilvl w:val="0"/>
                <w:numId w:val="44"/>
              </w:numPr>
              <w:spacing w:after="0" w:line="240" w:lineRule="auto"/>
              <w:rPr>
                <w:ins w:id="809" w:author="Nick Joseph" w:date="2020-11-03T20:56:00Z"/>
                <w:rFonts w:ascii="Arial" w:hAnsi="Arial" w:cs="Arial"/>
                <w:rPrChange w:id="810" w:author="Nick Joseph" w:date="2020-11-04T19:27:00Z">
                  <w:rPr>
                    <w:ins w:id="811" w:author="Nick Joseph" w:date="2020-11-03T20:56:00Z"/>
                  </w:rPr>
                </w:rPrChange>
              </w:rPr>
              <w:pPrChange w:id="812" w:author="Nick Joseph" w:date="2020-11-04T19:27:00Z">
                <w:pPr>
                  <w:spacing w:after="0" w:line="240" w:lineRule="auto"/>
                  <w:contextualSpacing/>
                </w:pPr>
              </w:pPrChange>
            </w:pPr>
            <w:ins w:id="813" w:author="Nick Joseph" w:date="2020-11-04T19:27:00Z">
              <w:r>
                <w:rPr>
                  <w:rFonts w:ascii="Arial" w:hAnsi="Arial" w:cs="Arial"/>
                </w:rPr>
                <w:t>Customers can click “more info” on an item’s page to learn about the specifics of the item.</w:t>
              </w:r>
            </w:ins>
          </w:p>
          <w:p w14:paraId="4727FCA3" w14:textId="77777777" w:rsidR="00006680" w:rsidRPr="007769BC" w:rsidRDefault="00006680" w:rsidP="00E83A93">
            <w:pPr>
              <w:spacing w:after="0" w:line="240" w:lineRule="auto"/>
              <w:contextualSpacing/>
              <w:rPr>
                <w:ins w:id="814" w:author="Nick Joseph" w:date="2020-11-03T20:56:00Z"/>
                <w:rFonts w:ascii="Arial" w:hAnsi="Arial" w:cs="Arial"/>
              </w:rPr>
            </w:pPr>
          </w:p>
        </w:tc>
      </w:tr>
      <w:tr w:rsidR="00006680" w:rsidRPr="007769BC" w14:paraId="21CFBAA2" w14:textId="77777777" w:rsidTr="007971EE">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Change w:id="815" w:author="Nick Joseph" w:date="2020-11-04T19:40:00Z">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
          </w:tblPrExChange>
        </w:tblPrEx>
        <w:trPr>
          <w:trHeight w:val="1803"/>
          <w:ins w:id="816" w:author="Nick Joseph" w:date="2020-11-03T20:56:00Z"/>
          <w:trPrChange w:id="817" w:author="Nick Joseph" w:date="2020-11-04T19:40:00Z">
            <w:trPr>
              <w:trHeight w:val="2127"/>
            </w:trPr>
          </w:trPrChange>
        </w:trPr>
        <w:tc>
          <w:tcPr>
            <w:tcW w:w="9314" w:type="dxa"/>
            <w:gridSpan w:val="4"/>
            <w:shd w:val="clear" w:color="auto" w:fill="auto"/>
            <w:tcPrChange w:id="818" w:author="Nick Joseph" w:date="2020-11-04T19:40:00Z">
              <w:tcPr>
                <w:tcW w:w="9314" w:type="dxa"/>
                <w:gridSpan w:val="4"/>
                <w:shd w:val="clear" w:color="auto" w:fill="auto"/>
              </w:tcPr>
            </w:tcPrChange>
          </w:tcPr>
          <w:p w14:paraId="65A62800" w14:textId="77777777" w:rsidR="00006680" w:rsidRPr="007769BC" w:rsidRDefault="00006680" w:rsidP="00E83A93">
            <w:pPr>
              <w:spacing w:after="0" w:line="240" w:lineRule="auto"/>
              <w:contextualSpacing/>
              <w:rPr>
                <w:ins w:id="819" w:author="Nick Joseph" w:date="2020-11-03T20:56:00Z"/>
                <w:rFonts w:ascii="Arial" w:hAnsi="Arial" w:cs="Arial"/>
              </w:rPr>
            </w:pPr>
            <w:ins w:id="820" w:author="Nick Joseph" w:date="2020-11-03T20:56:00Z">
              <w:r w:rsidRPr="007769BC">
                <w:rPr>
                  <w:rFonts w:ascii="Arial" w:hAnsi="Arial" w:cs="Arial"/>
                  <w:b/>
                </w:rPr>
                <w:t>Alternate / exceptional flows</w:t>
              </w:r>
              <w:r w:rsidRPr="007769BC">
                <w:rPr>
                  <w:rFonts w:ascii="Arial" w:hAnsi="Arial" w:cs="Arial"/>
                </w:rPr>
                <w:t xml:space="preserve">: </w:t>
              </w:r>
            </w:ins>
          </w:p>
          <w:p w14:paraId="325973AC" w14:textId="60C07D42" w:rsidR="00006680" w:rsidRDefault="007971EE" w:rsidP="007971EE">
            <w:pPr>
              <w:pStyle w:val="ListParagraph"/>
              <w:numPr>
                <w:ilvl w:val="0"/>
                <w:numId w:val="44"/>
              </w:numPr>
              <w:spacing w:after="0" w:line="240" w:lineRule="auto"/>
              <w:rPr>
                <w:ins w:id="821" w:author="Nick Joseph" w:date="2020-11-04T19:38:00Z"/>
                <w:rFonts w:ascii="Arial" w:hAnsi="Arial" w:cs="Arial"/>
              </w:rPr>
            </w:pPr>
            <w:ins w:id="822" w:author="Nick Joseph" w:date="2020-11-04T19:37:00Z">
              <w:r>
                <w:rPr>
                  <w:rFonts w:ascii="Arial" w:hAnsi="Arial" w:cs="Arial"/>
                </w:rPr>
                <w:t xml:space="preserve">The customer needs to create an </w:t>
              </w:r>
            </w:ins>
            <w:ins w:id="823" w:author="Nick Joseph" w:date="2020-11-04T19:38:00Z">
              <w:r>
                <w:rPr>
                  <w:rFonts w:ascii="Arial" w:hAnsi="Arial" w:cs="Arial"/>
                </w:rPr>
                <w:t>account to order groceries.</w:t>
              </w:r>
            </w:ins>
          </w:p>
          <w:p w14:paraId="5392307B" w14:textId="006CCC9E" w:rsidR="007971EE" w:rsidRDefault="007971EE" w:rsidP="007971EE">
            <w:pPr>
              <w:pStyle w:val="ListParagraph"/>
              <w:numPr>
                <w:ilvl w:val="0"/>
                <w:numId w:val="44"/>
              </w:numPr>
              <w:spacing w:after="0" w:line="240" w:lineRule="auto"/>
              <w:rPr>
                <w:ins w:id="824" w:author="Nick Joseph" w:date="2020-11-04T19:39:00Z"/>
                <w:rFonts w:ascii="Arial" w:hAnsi="Arial" w:cs="Arial"/>
              </w:rPr>
            </w:pPr>
            <w:ins w:id="825" w:author="Nick Joseph" w:date="2020-11-04T19:38:00Z">
              <w:r>
                <w:rPr>
                  <w:rFonts w:ascii="Arial" w:hAnsi="Arial" w:cs="Arial"/>
                </w:rPr>
                <w:t>With an account, the application can save the preferred grocery store and item choice.</w:t>
              </w:r>
            </w:ins>
          </w:p>
          <w:p w14:paraId="0429A0DC" w14:textId="6440542F" w:rsidR="00006680" w:rsidRPr="007971EE" w:rsidRDefault="007971EE">
            <w:pPr>
              <w:pStyle w:val="ListParagraph"/>
              <w:numPr>
                <w:ilvl w:val="0"/>
                <w:numId w:val="44"/>
              </w:numPr>
              <w:spacing w:after="0" w:line="240" w:lineRule="auto"/>
              <w:rPr>
                <w:ins w:id="826" w:author="Nick Joseph" w:date="2020-11-03T20:56:00Z"/>
                <w:rFonts w:ascii="Arial" w:hAnsi="Arial" w:cs="Arial"/>
                <w:rPrChange w:id="827" w:author="Nick Joseph" w:date="2020-11-04T19:39:00Z">
                  <w:rPr>
                    <w:ins w:id="828" w:author="Nick Joseph" w:date="2020-11-03T20:56:00Z"/>
                  </w:rPr>
                </w:rPrChange>
              </w:rPr>
              <w:pPrChange w:id="829" w:author="Nick Joseph" w:date="2020-11-04T19:39:00Z">
                <w:pPr>
                  <w:spacing w:after="0" w:line="240" w:lineRule="auto"/>
                  <w:contextualSpacing/>
                </w:pPr>
              </w:pPrChange>
            </w:pPr>
            <w:ins w:id="830" w:author="Nick Joseph" w:date="2020-11-04T19:39:00Z">
              <w:r>
                <w:rPr>
                  <w:rFonts w:ascii="Arial" w:hAnsi="Arial" w:cs="Arial"/>
                </w:rPr>
                <w:t>If a customer decides to not order the items, the items will stay in the cart until the customer removes it or left in the cart for 24 hours.</w:t>
              </w:r>
            </w:ins>
          </w:p>
          <w:p w14:paraId="4C0CCADF" w14:textId="77777777" w:rsidR="00006680" w:rsidRPr="007769BC" w:rsidRDefault="00006680" w:rsidP="00E83A93">
            <w:pPr>
              <w:spacing w:after="0" w:line="240" w:lineRule="auto"/>
              <w:contextualSpacing/>
              <w:rPr>
                <w:ins w:id="831" w:author="Nick Joseph" w:date="2020-11-03T20:56:00Z"/>
                <w:rFonts w:ascii="Arial" w:hAnsi="Arial" w:cs="Arial"/>
              </w:rPr>
            </w:pPr>
          </w:p>
        </w:tc>
      </w:tr>
    </w:tbl>
    <w:p w14:paraId="075023F3" w14:textId="3937A8BA" w:rsidR="00006680" w:rsidRDefault="00006680" w:rsidP="00006680">
      <w:pPr>
        <w:spacing w:after="240" w:line="240" w:lineRule="auto"/>
        <w:rPr>
          <w:ins w:id="832" w:author="Nick Joseph" w:date="2020-11-03T20:56:00Z"/>
          <w:rFonts w:ascii="Helvetica" w:hAnsi="Helvetica" w:cs="Helvetica"/>
          <w:b/>
          <w:bCs/>
          <w:color w:val="538135" w:themeColor="accent6" w:themeShade="BF"/>
          <w:sz w:val="36"/>
          <w:szCs w:val="36"/>
          <w14:textOutline w14:w="0" w14:cap="flat" w14:cmpd="sng" w14:algn="ctr">
            <w14:noFill/>
            <w14:prstDash w14:val="solid"/>
            <w14:round/>
          </w14:textOutline>
        </w:rPr>
      </w:pPr>
    </w:p>
    <w:p w14:paraId="256A0DBD" w14:textId="77777777" w:rsidR="007971EE" w:rsidRDefault="007971EE" w:rsidP="00006680">
      <w:pPr>
        <w:spacing w:after="240" w:line="240" w:lineRule="auto"/>
        <w:rPr>
          <w:ins w:id="833" w:author="Nick Joseph" w:date="2020-11-03T20:56:00Z"/>
          <w:rFonts w:ascii="Helvetica" w:hAnsi="Helvetica" w:cs="Helvetica"/>
          <w:b/>
          <w:bCs/>
          <w:color w:val="538135" w:themeColor="accent6" w:themeShade="BF"/>
          <w:sz w:val="36"/>
          <w:szCs w:val="36"/>
          <w14:textOutline w14:w="0" w14:cap="flat" w14:cmpd="sng" w14:algn="ctr">
            <w14:noFill/>
            <w14:prstDash w14:val="solid"/>
            <w14:round/>
          </w14:textOutline>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4638"/>
        <w:gridCol w:w="1123"/>
        <w:gridCol w:w="885"/>
        <w:gridCol w:w="2668"/>
        <w:tblGridChange w:id="834">
          <w:tblGrid>
            <w:gridCol w:w="4638"/>
            <w:gridCol w:w="1123"/>
            <w:gridCol w:w="885"/>
            <w:gridCol w:w="2668"/>
          </w:tblGrid>
        </w:tblGridChange>
      </w:tblGrid>
      <w:tr w:rsidR="00006680" w:rsidRPr="007769BC" w14:paraId="6E019E26" w14:textId="77777777" w:rsidTr="00E83A93">
        <w:trPr>
          <w:ins w:id="835" w:author="Nick Joseph" w:date="2020-11-03T20:56:00Z"/>
        </w:trPr>
        <w:tc>
          <w:tcPr>
            <w:tcW w:w="5761" w:type="dxa"/>
            <w:gridSpan w:val="2"/>
            <w:shd w:val="clear" w:color="auto" w:fill="auto"/>
          </w:tcPr>
          <w:p w14:paraId="14C28421" w14:textId="41579E0F" w:rsidR="00006680" w:rsidRPr="007769BC" w:rsidRDefault="00006680" w:rsidP="00E83A93">
            <w:pPr>
              <w:spacing w:after="0" w:line="240" w:lineRule="auto"/>
              <w:contextualSpacing/>
              <w:rPr>
                <w:ins w:id="836" w:author="Nick Joseph" w:date="2020-11-03T20:56:00Z"/>
                <w:rFonts w:ascii="Arial" w:hAnsi="Arial" w:cs="Arial"/>
              </w:rPr>
            </w:pPr>
            <w:ins w:id="837" w:author="Nick Joseph" w:date="2020-11-03T20:56:00Z">
              <w:r w:rsidRPr="007769BC">
                <w:rPr>
                  <w:rFonts w:ascii="Arial" w:hAnsi="Arial" w:cs="Arial"/>
                  <w:b/>
                </w:rPr>
                <w:lastRenderedPageBreak/>
                <w:t>Use-Case name</w:t>
              </w:r>
              <w:r w:rsidRPr="007769BC">
                <w:rPr>
                  <w:rFonts w:ascii="Arial" w:hAnsi="Arial" w:cs="Arial"/>
                </w:rPr>
                <w:t xml:space="preserve">: </w:t>
              </w:r>
            </w:ins>
            <w:ins w:id="838" w:author="Nick Joseph" w:date="2020-11-04T18:57:00Z">
              <w:r w:rsidR="00BA44A3">
                <w:rPr>
                  <w:rFonts w:ascii="Arial" w:hAnsi="Arial" w:cs="Arial"/>
                </w:rPr>
                <w:t>Pay for groceries</w:t>
              </w:r>
            </w:ins>
          </w:p>
        </w:tc>
        <w:tc>
          <w:tcPr>
            <w:tcW w:w="885" w:type="dxa"/>
            <w:shd w:val="clear" w:color="auto" w:fill="auto"/>
          </w:tcPr>
          <w:p w14:paraId="05539C51" w14:textId="59578774" w:rsidR="00006680" w:rsidRPr="007769BC" w:rsidRDefault="00006680" w:rsidP="00E83A93">
            <w:pPr>
              <w:spacing w:after="0" w:line="240" w:lineRule="auto"/>
              <w:contextualSpacing/>
              <w:rPr>
                <w:ins w:id="839" w:author="Nick Joseph" w:date="2020-11-03T20:56:00Z"/>
                <w:rFonts w:ascii="Arial" w:hAnsi="Arial" w:cs="Arial"/>
              </w:rPr>
            </w:pPr>
            <w:ins w:id="840" w:author="Nick Joseph" w:date="2020-11-03T20:56:00Z">
              <w:r w:rsidRPr="007769BC">
                <w:rPr>
                  <w:rFonts w:ascii="Arial" w:hAnsi="Arial" w:cs="Arial"/>
                  <w:b/>
                </w:rPr>
                <w:t>ID</w:t>
              </w:r>
              <w:r w:rsidRPr="007769BC">
                <w:rPr>
                  <w:rFonts w:ascii="Arial" w:hAnsi="Arial" w:cs="Arial"/>
                </w:rPr>
                <w:t xml:space="preserve">:  </w:t>
              </w:r>
            </w:ins>
            <w:ins w:id="841" w:author="Nick Joseph" w:date="2020-11-04T18:57:00Z">
              <w:r w:rsidR="00BA44A3">
                <w:rPr>
                  <w:rFonts w:ascii="Arial" w:hAnsi="Arial" w:cs="Arial"/>
                </w:rPr>
                <w:t>3</w:t>
              </w:r>
            </w:ins>
          </w:p>
        </w:tc>
        <w:tc>
          <w:tcPr>
            <w:tcW w:w="2668" w:type="dxa"/>
            <w:shd w:val="clear" w:color="auto" w:fill="auto"/>
          </w:tcPr>
          <w:p w14:paraId="73A076FC" w14:textId="6649452F" w:rsidR="00006680" w:rsidRPr="007769BC" w:rsidRDefault="00006680" w:rsidP="00E83A93">
            <w:pPr>
              <w:spacing w:after="0" w:line="240" w:lineRule="auto"/>
              <w:contextualSpacing/>
              <w:rPr>
                <w:ins w:id="842" w:author="Nick Joseph" w:date="2020-11-03T20:56:00Z"/>
                <w:rFonts w:ascii="Arial" w:hAnsi="Arial" w:cs="Arial"/>
              </w:rPr>
            </w:pPr>
            <w:ins w:id="843" w:author="Nick Joseph" w:date="2020-11-03T20:56:00Z">
              <w:r w:rsidRPr="007769BC">
                <w:rPr>
                  <w:rFonts w:ascii="Arial" w:hAnsi="Arial" w:cs="Arial"/>
                  <w:b/>
                </w:rPr>
                <w:t>Importance</w:t>
              </w:r>
              <w:r w:rsidRPr="007769BC">
                <w:rPr>
                  <w:rFonts w:ascii="Arial" w:hAnsi="Arial" w:cs="Arial"/>
                </w:rPr>
                <w:t xml:space="preserve">: </w:t>
              </w:r>
            </w:ins>
            <w:ins w:id="844" w:author="Nick Joseph" w:date="2020-11-04T19:44:00Z">
              <w:r w:rsidR="007971EE">
                <w:rPr>
                  <w:rFonts w:ascii="Arial" w:hAnsi="Arial" w:cs="Arial"/>
                </w:rPr>
                <w:t>High</w:t>
              </w:r>
            </w:ins>
          </w:p>
        </w:tc>
      </w:tr>
      <w:tr w:rsidR="00006680" w:rsidRPr="007769BC" w14:paraId="63CDA460" w14:textId="77777777" w:rsidTr="00E83A93">
        <w:trPr>
          <w:ins w:id="845" w:author="Nick Joseph" w:date="2020-11-03T20:56:00Z"/>
        </w:trPr>
        <w:tc>
          <w:tcPr>
            <w:tcW w:w="4638" w:type="dxa"/>
            <w:shd w:val="clear" w:color="auto" w:fill="auto"/>
          </w:tcPr>
          <w:p w14:paraId="4F1D1AB4" w14:textId="5DF8B557" w:rsidR="00006680" w:rsidRPr="007769BC" w:rsidRDefault="00006680" w:rsidP="00E83A93">
            <w:pPr>
              <w:spacing w:after="0" w:line="240" w:lineRule="auto"/>
              <w:contextualSpacing/>
              <w:rPr>
                <w:ins w:id="846" w:author="Nick Joseph" w:date="2020-11-03T20:56:00Z"/>
                <w:rFonts w:ascii="Arial" w:hAnsi="Arial" w:cs="Arial"/>
              </w:rPr>
            </w:pPr>
            <w:ins w:id="847" w:author="Nick Joseph" w:date="2020-11-03T20:56:00Z">
              <w:r w:rsidRPr="007769BC">
                <w:rPr>
                  <w:rFonts w:ascii="Arial" w:hAnsi="Arial" w:cs="Arial"/>
                  <w:b/>
                </w:rPr>
                <w:t>Primary actor</w:t>
              </w:r>
              <w:r w:rsidRPr="007769BC">
                <w:rPr>
                  <w:rFonts w:ascii="Arial" w:hAnsi="Arial" w:cs="Arial"/>
                </w:rPr>
                <w:t xml:space="preserve">: </w:t>
              </w:r>
            </w:ins>
            <w:ins w:id="848" w:author="Nick Joseph" w:date="2020-11-04T19:44:00Z">
              <w:r w:rsidR="007971EE">
                <w:rPr>
                  <w:rFonts w:ascii="Arial" w:hAnsi="Arial" w:cs="Arial"/>
                </w:rPr>
                <w:t>Customer</w:t>
              </w:r>
            </w:ins>
          </w:p>
        </w:tc>
        <w:tc>
          <w:tcPr>
            <w:tcW w:w="4676" w:type="dxa"/>
            <w:gridSpan w:val="3"/>
            <w:shd w:val="clear" w:color="auto" w:fill="auto"/>
          </w:tcPr>
          <w:p w14:paraId="2A9651D2" w14:textId="5305ABD7" w:rsidR="00006680" w:rsidRPr="007769BC" w:rsidRDefault="00006680" w:rsidP="00E83A93">
            <w:pPr>
              <w:spacing w:after="0" w:line="240" w:lineRule="auto"/>
              <w:contextualSpacing/>
              <w:rPr>
                <w:ins w:id="849" w:author="Nick Joseph" w:date="2020-11-03T20:56:00Z"/>
                <w:rFonts w:ascii="Arial" w:hAnsi="Arial" w:cs="Arial"/>
              </w:rPr>
            </w:pPr>
            <w:ins w:id="850" w:author="Nick Joseph" w:date="2020-11-03T20:56:00Z">
              <w:r w:rsidRPr="007769BC">
                <w:rPr>
                  <w:rFonts w:ascii="Arial" w:hAnsi="Arial" w:cs="Arial"/>
                  <w:b/>
                </w:rPr>
                <w:t>Use-Case type</w:t>
              </w:r>
              <w:r w:rsidRPr="007769BC">
                <w:rPr>
                  <w:rFonts w:ascii="Arial" w:hAnsi="Arial" w:cs="Arial"/>
                </w:rPr>
                <w:t xml:space="preserve">: </w:t>
              </w:r>
            </w:ins>
            <w:ins w:id="851" w:author="Nick Joseph" w:date="2020-11-04T19:45:00Z">
              <w:r w:rsidR="007971EE">
                <w:rPr>
                  <w:rFonts w:ascii="Arial" w:hAnsi="Arial" w:cs="Arial"/>
                </w:rPr>
                <w:t>Essential</w:t>
              </w:r>
            </w:ins>
          </w:p>
        </w:tc>
      </w:tr>
      <w:tr w:rsidR="00006680" w:rsidRPr="007769BC" w14:paraId="2E04D4F5" w14:textId="77777777" w:rsidTr="00E83A93">
        <w:trPr>
          <w:ins w:id="852" w:author="Nick Joseph" w:date="2020-11-03T20:56:00Z"/>
        </w:trPr>
        <w:tc>
          <w:tcPr>
            <w:tcW w:w="9314" w:type="dxa"/>
            <w:gridSpan w:val="4"/>
            <w:shd w:val="clear" w:color="auto" w:fill="auto"/>
          </w:tcPr>
          <w:p w14:paraId="6327F4D4" w14:textId="1B9E3D03" w:rsidR="00006680" w:rsidRDefault="00006680" w:rsidP="00E83A93">
            <w:pPr>
              <w:spacing w:after="0" w:line="240" w:lineRule="auto"/>
              <w:contextualSpacing/>
              <w:rPr>
                <w:ins w:id="853" w:author="Nick Joseph" w:date="2020-11-04T19:45:00Z"/>
                <w:rFonts w:ascii="Arial" w:hAnsi="Arial" w:cs="Arial"/>
              </w:rPr>
            </w:pPr>
            <w:ins w:id="854" w:author="Nick Joseph" w:date="2020-11-03T20:56:00Z">
              <w:r w:rsidRPr="007769BC">
                <w:rPr>
                  <w:rFonts w:ascii="Arial" w:hAnsi="Arial" w:cs="Arial"/>
                  <w:b/>
                </w:rPr>
                <w:t>Stakeholders and interests</w:t>
              </w:r>
              <w:r w:rsidRPr="007769BC">
                <w:rPr>
                  <w:rFonts w:ascii="Arial" w:hAnsi="Arial" w:cs="Arial"/>
                </w:rPr>
                <w:t xml:space="preserve">: </w:t>
              </w:r>
            </w:ins>
          </w:p>
          <w:p w14:paraId="209750C4" w14:textId="7B8F9691" w:rsidR="007971EE" w:rsidRDefault="007971EE" w:rsidP="00E83A93">
            <w:pPr>
              <w:spacing w:after="0" w:line="240" w:lineRule="auto"/>
              <w:contextualSpacing/>
              <w:rPr>
                <w:ins w:id="855" w:author="Nick Joseph" w:date="2020-11-04T19:45:00Z"/>
                <w:rFonts w:ascii="Arial" w:hAnsi="Arial" w:cs="Arial"/>
              </w:rPr>
            </w:pPr>
            <w:ins w:id="856" w:author="Nick Joseph" w:date="2020-11-04T19:45:00Z">
              <w:r>
                <w:rPr>
                  <w:rFonts w:ascii="Arial" w:hAnsi="Arial" w:cs="Arial"/>
                </w:rPr>
                <w:t>Customer: Customers can pay for their groceries easily and securely.</w:t>
              </w:r>
            </w:ins>
          </w:p>
          <w:p w14:paraId="318748E9" w14:textId="55B41FE7" w:rsidR="00006680" w:rsidRPr="007769BC" w:rsidRDefault="00006680">
            <w:pPr>
              <w:spacing w:after="0" w:line="240" w:lineRule="auto"/>
              <w:contextualSpacing/>
              <w:rPr>
                <w:ins w:id="857" w:author="Nick Joseph" w:date="2020-11-03T20:56:00Z"/>
                <w:rFonts w:ascii="Arial" w:hAnsi="Arial" w:cs="Arial"/>
              </w:rPr>
            </w:pPr>
          </w:p>
        </w:tc>
      </w:tr>
      <w:tr w:rsidR="00006680" w:rsidRPr="007769BC" w14:paraId="79DF9662" w14:textId="77777777" w:rsidTr="007971EE">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Change w:id="858" w:author="Nick Joseph" w:date="2020-11-04T19:56:00Z">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
          </w:tblPrExChange>
        </w:tblPrEx>
        <w:trPr>
          <w:trHeight w:val="930"/>
          <w:ins w:id="859" w:author="Nick Joseph" w:date="2020-11-03T20:56:00Z"/>
          <w:trPrChange w:id="860" w:author="Nick Joseph" w:date="2020-11-04T19:56:00Z">
            <w:trPr>
              <w:trHeight w:val="1137"/>
            </w:trPr>
          </w:trPrChange>
        </w:trPr>
        <w:tc>
          <w:tcPr>
            <w:tcW w:w="9314" w:type="dxa"/>
            <w:gridSpan w:val="4"/>
            <w:shd w:val="clear" w:color="auto" w:fill="auto"/>
            <w:tcPrChange w:id="861" w:author="Nick Joseph" w:date="2020-11-04T19:56:00Z">
              <w:tcPr>
                <w:tcW w:w="9314" w:type="dxa"/>
                <w:gridSpan w:val="4"/>
                <w:shd w:val="clear" w:color="auto" w:fill="auto"/>
              </w:tcPr>
            </w:tcPrChange>
          </w:tcPr>
          <w:p w14:paraId="0A6A96D5" w14:textId="4CA11402" w:rsidR="00006680" w:rsidRDefault="00006680" w:rsidP="00E83A93">
            <w:pPr>
              <w:spacing w:after="0" w:line="240" w:lineRule="auto"/>
              <w:contextualSpacing/>
              <w:rPr>
                <w:ins w:id="862" w:author="Nick Joseph" w:date="2020-11-04T19:46:00Z"/>
                <w:rFonts w:ascii="Arial" w:hAnsi="Arial" w:cs="Arial"/>
              </w:rPr>
            </w:pPr>
            <w:ins w:id="863" w:author="Nick Joseph" w:date="2020-11-03T20:56:00Z">
              <w:r w:rsidRPr="007769BC">
                <w:rPr>
                  <w:rFonts w:ascii="Arial" w:hAnsi="Arial" w:cs="Arial"/>
                  <w:b/>
                </w:rPr>
                <w:t>Brief description</w:t>
              </w:r>
              <w:r w:rsidRPr="007769BC">
                <w:rPr>
                  <w:rFonts w:ascii="Arial" w:hAnsi="Arial" w:cs="Arial"/>
                </w:rPr>
                <w:t xml:space="preserve">: </w:t>
              </w:r>
            </w:ins>
          </w:p>
          <w:p w14:paraId="62D8D891" w14:textId="78AE59FD" w:rsidR="00006680" w:rsidRPr="007769BC" w:rsidRDefault="007971EE" w:rsidP="00E83A93">
            <w:pPr>
              <w:spacing w:after="0" w:line="240" w:lineRule="auto"/>
              <w:contextualSpacing/>
              <w:rPr>
                <w:ins w:id="864" w:author="Nick Joseph" w:date="2020-11-03T20:56:00Z"/>
                <w:rFonts w:ascii="Arial" w:hAnsi="Arial" w:cs="Arial"/>
              </w:rPr>
            </w:pPr>
            <w:ins w:id="865" w:author="Nick Joseph" w:date="2020-11-04T19:55:00Z">
              <w:r>
                <w:rPr>
                  <w:rFonts w:ascii="Arial" w:hAnsi="Arial" w:cs="Arial"/>
                </w:rPr>
                <w:t>This use-case describes how the customer can pay for their grocer</w:t>
              </w:r>
            </w:ins>
            <w:ins w:id="866" w:author="Nick Joseph" w:date="2020-11-04T19:56:00Z">
              <w:r>
                <w:rPr>
                  <w:rFonts w:ascii="Arial" w:hAnsi="Arial" w:cs="Arial"/>
                </w:rPr>
                <w:t>ies online with ease and securely.</w:t>
              </w:r>
            </w:ins>
          </w:p>
          <w:p w14:paraId="33F93128" w14:textId="77777777" w:rsidR="00006680" w:rsidRPr="007769BC" w:rsidRDefault="00006680" w:rsidP="00E83A93">
            <w:pPr>
              <w:spacing w:after="0" w:line="240" w:lineRule="auto"/>
              <w:contextualSpacing/>
              <w:rPr>
                <w:ins w:id="867" w:author="Nick Joseph" w:date="2020-11-03T20:56:00Z"/>
                <w:rFonts w:ascii="Arial" w:hAnsi="Arial" w:cs="Arial"/>
              </w:rPr>
            </w:pPr>
          </w:p>
        </w:tc>
      </w:tr>
      <w:tr w:rsidR="00006680" w:rsidRPr="007769BC" w14:paraId="0DB81C3E" w14:textId="77777777" w:rsidTr="00E83A93">
        <w:trPr>
          <w:ins w:id="868" w:author="Nick Joseph" w:date="2020-11-03T20:56:00Z"/>
        </w:trPr>
        <w:tc>
          <w:tcPr>
            <w:tcW w:w="9314" w:type="dxa"/>
            <w:gridSpan w:val="4"/>
            <w:shd w:val="clear" w:color="auto" w:fill="auto"/>
          </w:tcPr>
          <w:p w14:paraId="1199190D" w14:textId="5DCF960A" w:rsidR="00006680" w:rsidRPr="007769BC" w:rsidRDefault="00006680" w:rsidP="00E83A93">
            <w:pPr>
              <w:spacing w:after="0" w:line="240" w:lineRule="auto"/>
              <w:contextualSpacing/>
              <w:rPr>
                <w:ins w:id="869" w:author="Nick Joseph" w:date="2020-11-03T20:56:00Z"/>
                <w:rFonts w:ascii="Arial" w:hAnsi="Arial" w:cs="Arial"/>
              </w:rPr>
            </w:pPr>
            <w:ins w:id="870" w:author="Nick Joseph" w:date="2020-11-03T20:56:00Z">
              <w:r w:rsidRPr="007769BC">
                <w:rPr>
                  <w:rFonts w:ascii="Arial" w:hAnsi="Arial" w:cs="Arial"/>
                  <w:b/>
                </w:rPr>
                <w:t>Trigger</w:t>
              </w:r>
              <w:r w:rsidRPr="007769BC">
                <w:rPr>
                  <w:rFonts w:ascii="Arial" w:hAnsi="Arial" w:cs="Arial"/>
                </w:rPr>
                <w:t xml:space="preserve">: </w:t>
              </w:r>
            </w:ins>
            <w:ins w:id="871" w:author="Nick Joseph" w:date="2020-11-04T19:56:00Z">
              <w:r w:rsidR="007971EE">
                <w:rPr>
                  <w:rFonts w:ascii="Arial" w:hAnsi="Arial" w:cs="Arial"/>
                </w:rPr>
                <w:t>The customer places a grocery order</w:t>
              </w:r>
            </w:ins>
          </w:p>
          <w:p w14:paraId="3962CD7B" w14:textId="587EFC68" w:rsidR="00006680" w:rsidRPr="007769BC" w:rsidRDefault="007971EE" w:rsidP="00E83A93">
            <w:pPr>
              <w:spacing w:after="0" w:line="240" w:lineRule="auto"/>
              <w:contextualSpacing/>
              <w:rPr>
                <w:ins w:id="872" w:author="Nick Joseph" w:date="2020-11-03T20:56:00Z"/>
                <w:rFonts w:ascii="Arial" w:hAnsi="Arial" w:cs="Arial"/>
              </w:rPr>
            </w:pPr>
            <w:ins w:id="873" w:author="Nick Joseph" w:date="2020-11-04T19:57:00Z">
              <w:r>
                <w:rPr>
                  <w:rFonts w:ascii="Arial" w:hAnsi="Arial" w:cs="Arial"/>
                  <w:noProof/>
                </w:rPr>
                <mc:AlternateContent>
                  <mc:Choice Requires="wps">
                    <w:drawing>
                      <wp:anchor distT="0" distB="0" distL="114300" distR="114300" simplePos="0" relativeHeight="251685888" behindDoc="0" locked="0" layoutInCell="1" allowOverlap="1" wp14:anchorId="4EECAF66" wp14:editId="03441419">
                        <wp:simplePos x="0" y="0"/>
                        <wp:positionH relativeFrom="column">
                          <wp:posOffset>1162050</wp:posOffset>
                        </wp:positionH>
                        <wp:positionV relativeFrom="paragraph">
                          <wp:posOffset>112395</wp:posOffset>
                        </wp:positionV>
                        <wp:extent cx="695325" cy="276225"/>
                        <wp:effectExtent l="0" t="0" r="28575" b="28575"/>
                        <wp:wrapNone/>
                        <wp:docPr id="19" name="Oval 19"/>
                        <wp:cNvGraphicFramePr/>
                        <a:graphic xmlns:a="http://schemas.openxmlformats.org/drawingml/2006/main">
                          <a:graphicData uri="http://schemas.microsoft.com/office/word/2010/wordprocessingShape">
                            <wps:wsp>
                              <wps:cNvSpPr/>
                              <wps:spPr>
                                <a:xfrm>
                                  <a:off x="0" y="0"/>
                                  <a:ext cx="695325" cy="2762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E29A33" id="Oval 19" o:spid="_x0000_s1026" style="position:absolute;margin-left:91.5pt;margin-top:8.85pt;width:54.75pt;height:21.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" filled="f" strokecolor="black [3213]" strokeweight="1pt">
                        <v:stroke joinstyle="miter"/>
                      </v:oval>
                    </w:pict>
                  </mc:Fallback>
                </mc:AlternateContent>
              </w:r>
            </w:ins>
          </w:p>
          <w:p w14:paraId="666DF5CC" w14:textId="3CDBD4C9" w:rsidR="00006680" w:rsidRDefault="00006680" w:rsidP="00E83A93">
            <w:pPr>
              <w:tabs>
                <w:tab w:val="left" w:pos="1980"/>
                <w:tab w:val="left" w:pos="3240"/>
              </w:tabs>
              <w:spacing w:after="0" w:line="240" w:lineRule="auto"/>
              <w:contextualSpacing/>
              <w:rPr>
                <w:ins w:id="874" w:author="Nick Joseph" w:date="2020-11-04T19:56:00Z"/>
                <w:rFonts w:ascii="Arial" w:hAnsi="Arial" w:cs="Arial"/>
              </w:rPr>
            </w:pPr>
            <w:ins w:id="875" w:author="Nick Joseph" w:date="2020-11-03T20:56:00Z">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ins>
          </w:p>
          <w:p w14:paraId="1E71C5A5" w14:textId="7FBBE5DB" w:rsidR="007971EE" w:rsidRPr="007769BC" w:rsidRDefault="007971EE" w:rsidP="00E83A93">
            <w:pPr>
              <w:tabs>
                <w:tab w:val="left" w:pos="1980"/>
                <w:tab w:val="left" w:pos="3240"/>
              </w:tabs>
              <w:spacing w:after="0" w:line="240" w:lineRule="auto"/>
              <w:contextualSpacing/>
              <w:rPr>
                <w:ins w:id="876" w:author="Nick Joseph" w:date="2020-11-03T20:56:00Z"/>
                <w:rFonts w:ascii="Arial" w:hAnsi="Arial" w:cs="Arial"/>
              </w:rPr>
            </w:pPr>
          </w:p>
        </w:tc>
      </w:tr>
      <w:tr w:rsidR="00006680" w:rsidRPr="007769BC" w14:paraId="50A7DE5F" w14:textId="77777777" w:rsidTr="00E83A93">
        <w:trPr>
          <w:ins w:id="877" w:author="Nick Joseph" w:date="2020-11-03T20:56:00Z"/>
        </w:trPr>
        <w:tc>
          <w:tcPr>
            <w:tcW w:w="9314" w:type="dxa"/>
            <w:gridSpan w:val="4"/>
            <w:shd w:val="clear" w:color="auto" w:fill="auto"/>
          </w:tcPr>
          <w:p w14:paraId="6B202D12" w14:textId="77777777" w:rsidR="00006680" w:rsidRPr="007769BC" w:rsidRDefault="00006680" w:rsidP="00E83A93">
            <w:pPr>
              <w:spacing w:after="0" w:line="240" w:lineRule="auto"/>
              <w:contextualSpacing/>
              <w:rPr>
                <w:ins w:id="878" w:author="Nick Joseph" w:date="2020-11-03T20:56:00Z"/>
                <w:rFonts w:ascii="Arial" w:hAnsi="Arial" w:cs="Arial"/>
              </w:rPr>
            </w:pPr>
            <w:ins w:id="879" w:author="Nick Joseph" w:date="2020-11-03T20:56:00Z">
              <w:r w:rsidRPr="007769BC">
                <w:rPr>
                  <w:rFonts w:ascii="Arial" w:hAnsi="Arial" w:cs="Arial"/>
                  <w:b/>
                </w:rPr>
                <w:t>Relationships</w:t>
              </w:r>
              <w:r w:rsidRPr="007769BC">
                <w:rPr>
                  <w:rFonts w:ascii="Arial" w:hAnsi="Arial" w:cs="Arial"/>
                </w:rPr>
                <w:t xml:space="preserve">: </w:t>
              </w:r>
            </w:ins>
          </w:p>
          <w:p w14:paraId="4C6DEE5E" w14:textId="346470D4" w:rsidR="00006680" w:rsidRPr="007769BC" w:rsidRDefault="00006680" w:rsidP="00E83A93">
            <w:pPr>
              <w:tabs>
                <w:tab w:val="left" w:pos="720"/>
              </w:tabs>
              <w:spacing w:after="0" w:line="240" w:lineRule="auto"/>
              <w:contextualSpacing/>
              <w:rPr>
                <w:ins w:id="880" w:author="Nick Joseph" w:date="2020-11-03T20:56:00Z"/>
                <w:rFonts w:ascii="Arial" w:hAnsi="Arial" w:cs="Arial"/>
              </w:rPr>
            </w:pPr>
            <w:ins w:id="881" w:author="Nick Joseph" w:date="2020-11-03T20:56:00Z">
              <w:r w:rsidRPr="007769BC">
                <w:rPr>
                  <w:rFonts w:ascii="Arial" w:hAnsi="Arial" w:cs="Arial"/>
                </w:rPr>
                <w:tab/>
              </w:r>
              <w:r w:rsidRPr="007769BC">
                <w:rPr>
                  <w:rFonts w:ascii="Arial" w:hAnsi="Arial" w:cs="Arial"/>
                  <w:b/>
                </w:rPr>
                <w:t>Association</w:t>
              </w:r>
              <w:r w:rsidRPr="007769BC">
                <w:rPr>
                  <w:rFonts w:ascii="Arial" w:hAnsi="Arial" w:cs="Arial"/>
                </w:rPr>
                <w:t xml:space="preserve">: </w:t>
              </w:r>
            </w:ins>
            <w:ins w:id="882" w:author="Nick Joseph" w:date="2020-11-04T19:57:00Z">
              <w:r w:rsidR="007971EE">
                <w:rPr>
                  <w:rFonts w:ascii="Arial" w:hAnsi="Arial" w:cs="Arial"/>
                </w:rPr>
                <w:t>Customer</w:t>
              </w:r>
            </w:ins>
          </w:p>
          <w:p w14:paraId="305E7C78" w14:textId="48D6FCA0" w:rsidR="00006680" w:rsidRPr="007769BC" w:rsidRDefault="00006680" w:rsidP="00E83A93">
            <w:pPr>
              <w:tabs>
                <w:tab w:val="left" w:pos="720"/>
              </w:tabs>
              <w:spacing w:after="0" w:line="240" w:lineRule="auto"/>
              <w:contextualSpacing/>
              <w:rPr>
                <w:ins w:id="883" w:author="Nick Joseph" w:date="2020-11-03T20:56:00Z"/>
                <w:rFonts w:ascii="Arial" w:hAnsi="Arial" w:cs="Arial"/>
              </w:rPr>
            </w:pPr>
            <w:ins w:id="884" w:author="Nick Joseph" w:date="2020-11-03T20:56:00Z">
              <w:r w:rsidRPr="007769BC">
                <w:rPr>
                  <w:rFonts w:ascii="Arial" w:hAnsi="Arial" w:cs="Arial"/>
                </w:rPr>
                <w:tab/>
              </w:r>
              <w:r w:rsidRPr="007769BC">
                <w:rPr>
                  <w:rFonts w:ascii="Arial" w:hAnsi="Arial" w:cs="Arial"/>
                  <w:b/>
                </w:rPr>
                <w:t>Include</w:t>
              </w:r>
              <w:r w:rsidRPr="007769BC">
                <w:rPr>
                  <w:rFonts w:ascii="Arial" w:hAnsi="Arial" w:cs="Arial"/>
                </w:rPr>
                <w:t xml:space="preserve">: </w:t>
              </w:r>
            </w:ins>
            <w:ins w:id="885" w:author="Nick Joseph" w:date="2020-11-04T19:58:00Z">
              <w:r w:rsidR="007971EE">
                <w:rPr>
                  <w:rFonts w:ascii="Arial" w:hAnsi="Arial" w:cs="Arial"/>
                </w:rPr>
                <w:t>N/A</w:t>
              </w:r>
            </w:ins>
          </w:p>
          <w:p w14:paraId="33D9C5C9" w14:textId="04791990" w:rsidR="00006680" w:rsidRPr="007769BC" w:rsidRDefault="00006680" w:rsidP="00E83A93">
            <w:pPr>
              <w:tabs>
                <w:tab w:val="left" w:pos="720"/>
              </w:tabs>
              <w:spacing w:after="0" w:line="240" w:lineRule="auto"/>
              <w:contextualSpacing/>
              <w:rPr>
                <w:ins w:id="886" w:author="Nick Joseph" w:date="2020-11-03T20:56:00Z"/>
                <w:rFonts w:ascii="Arial" w:hAnsi="Arial" w:cs="Arial"/>
              </w:rPr>
            </w:pPr>
            <w:ins w:id="887" w:author="Nick Joseph" w:date="2020-11-03T20:56:00Z">
              <w:r w:rsidRPr="007769BC">
                <w:rPr>
                  <w:rFonts w:ascii="Arial" w:hAnsi="Arial" w:cs="Arial"/>
                </w:rPr>
                <w:tab/>
              </w:r>
              <w:r w:rsidRPr="007769BC">
                <w:rPr>
                  <w:rFonts w:ascii="Arial" w:hAnsi="Arial" w:cs="Arial"/>
                  <w:b/>
                </w:rPr>
                <w:t>Extend</w:t>
              </w:r>
              <w:r w:rsidRPr="007769BC">
                <w:rPr>
                  <w:rFonts w:ascii="Arial" w:hAnsi="Arial" w:cs="Arial"/>
                </w:rPr>
                <w:t xml:space="preserve">: </w:t>
              </w:r>
            </w:ins>
            <w:ins w:id="888" w:author="Nick Joseph" w:date="2020-11-04T19:58:00Z">
              <w:r w:rsidR="007971EE">
                <w:rPr>
                  <w:rFonts w:ascii="Arial" w:hAnsi="Arial" w:cs="Arial"/>
                </w:rPr>
                <w:t>1. Create an account</w:t>
              </w:r>
            </w:ins>
          </w:p>
          <w:p w14:paraId="5CF44CE7" w14:textId="77777777" w:rsidR="00006680" w:rsidRDefault="00006680" w:rsidP="00E83A93">
            <w:pPr>
              <w:tabs>
                <w:tab w:val="left" w:pos="720"/>
              </w:tabs>
              <w:spacing w:after="0" w:line="240" w:lineRule="auto"/>
              <w:contextualSpacing/>
              <w:rPr>
                <w:ins w:id="889" w:author="Nick Joseph" w:date="2020-11-04T19:58:00Z"/>
                <w:rFonts w:ascii="Arial" w:hAnsi="Arial" w:cs="Arial"/>
              </w:rPr>
            </w:pPr>
            <w:ins w:id="890" w:author="Nick Joseph" w:date="2020-11-03T20:56:00Z">
              <w:r w:rsidRPr="007769BC">
                <w:rPr>
                  <w:rFonts w:ascii="Arial" w:hAnsi="Arial" w:cs="Arial"/>
                </w:rPr>
                <w:tab/>
              </w:r>
              <w:r w:rsidRPr="007769BC">
                <w:rPr>
                  <w:rFonts w:ascii="Arial" w:hAnsi="Arial" w:cs="Arial"/>
                  <w:b/>
                </w:rPr>
                <w:t>Generalization</w:t>
              </w:r>
              <w:r w:rsidRPr="007769BC">
                <w:rPr>
                  <w:rFonts w:ascii="Arial" w:hAnsi="Arial" w:cs="Arial"/>
                </w:rPr>
                <w:t xml:space="preserve">: </w:t>
              </w:r>
            </w:ins>
            <w:ins w:id="891" w:author="Nick Joseph" w:date="2020-11-04T19:58:00Z">
              <w:r w:rsidR="007971EE">
                <w:rPr>
                  <w:rFonts w:ascii="Arial" w:hAnsi="Arial" w:cs="Arial"/>
                </w:rPr>
                <w:t>N/A</w:t>
              </w:r>
            </w:ins>
          </w:p>
          <w:p w14:paraId="448580B8" w14:textId="29091841" w:rsidR="007971EE" w:rsidRPr="007769BC" w:rsidRDefault="007971EE" w:rsidP="00E83A93">
            <w:pPr>
              <w:tabs>
                <w:tab w:val="left" w:pos="720"/>
              </w:tabs>
              <w:spacing w:after="0" w:line="240" w:lineRule="auto"/>
              <w:contextualSpacing/>
              <w:rPr>
                <w:ins w:id="892" w:author="Nick Joseph" w:date="2020-11-03T20:56:00Z"/>
                <w:rFonts w:ascii="Arial" w:hAnsi="Arial" w:cs="Arial"/>
              </w:rPr>
            </w:pPr>
          </w:p>
        </w:tc>
      </w:tr>
      <w:tr w:rsidR="00006680" w:rsidRPr="007769BC" w14:paraId="6D064317" w14:textId="77777777" w:rsidTr="00E83A93">
        <w:trPr>
          <w:trHeight w:val="2865"/>
          <w:ins w:id="893" w:author="Nick Joseph" w:date="2020-11-03T20:56:00Z"/>
        </w:trPr>
        <w:tc>
          <w:tcPr>
            <w:tcW w:w="9314" w:type="dxa"/>
            <w:gridSpan w:val="4"/>
            <w:shd w:val="clear" w:color="auto" w:fill="auto"/>
          </w:tcPr>
          <w:p w14:paraId="530ABFF2" w14:textId="23372B36" w:rsidR="00006680" w:rsidRDefault="00006680" w:rsidP="00E83A93">
            <w:pPr>
              <w:spacing w:after="0" w:line="240" w:lineRule="auto"/>
              <w:contextualSpacing/>
              <w:rPr>
                <w:ins w:id="894" w:author="Nick Joseph" w:date="2020-11-04T19:58:00Z"/>
                <w:rFonts w:ascii="Arial" w:hAnsi="Arial" w:cs="Arial"/>
              </w:rPr>
            </w:pPr>
            <w:ins w:id="895" w:author="Nick Joseph" w:date="2020-11-03T20:56:00Z">
              <w:r w:rsidRPr="007769BC">
                <w:rPr>
                  <w:rFonts w:ascii="Arial" w:hAnsi="Arial" w:cs="Arial"/>
                  <w:b/>
                </w:rPr>
                <w:t>Normal flow of events</w:t>
              </w:r>
              <w:r w:rsidRPr="007769BC">
                <w:rPr>
                  <w:rFonts w:ascii="Arial" w:hAnsi="Arial" w:cs="Arial"/>
                </w:rPr>
                <w:t xml:space="preserve">: </w:t>
              </w:r>
            </w:ins>
          </w:p>
          <w:p w14:paraId="168182AC" w14:textId="6473FA4B" w:rsidR="007971EE" w:rsidRDefault="007971EE" w:rsidP="007971EE">
            <w:pPr>
              <w:pStyle w:val="ListParagraph"/>
              <w:numPr>
                <w:ilvl w:val="0"/>
                <w:numId w:val="46"/>
              </w:numPr>
              <w:spacing w:after="0" w:line="240" w:lineRule="auto"/>
              <w:rPr>
                <w:ins w:id="896" w:author="Nick Joseph" w:date="2020-11-04T20:16:00Z"/>
                <w:rFonts w:ascii="Arial" w:hAnsi="Arial" w:cs="Arial"/>
              </w:rPr>
            </w:pPr>
            <w:ins w:id="897" w:author="Nick Joseph" w:date="2020-11-04T20:01:00Z">
              <w:r>
                <w:rPr>
                  <w:rFonts w:ascii="Arial" w:hAnsi="Arial" w:cs="Arial"/>
                </w:rPr>
                <w:t xml:space="preserve">The customer will review the groceries in their cart. </w:t>
              </w:r>
            </w:ins>
            <w:ins w:id="898" w:author="Nick Joseph" w:date="2020-11-04T20:02:00Z">
              <w:r>
                <w:rPr>
                  <w:rFonts w:ascii="Arial" w:hAnsi="Arial" w:cs="Arial"/>
                </w:rPr>
                <w:t>They should double-check the quantity of each item.</w:t>
              </w:r>
            </w:ins>
          </w:p>
          <w:p w14:paraId="5055F2E6" w14:textId="5706C76C" w:rsidR="007971EE" w:rsidRDefault="007971EE" w:rsidP="007971EE">
            <w:pPr>
              <w:pStyle w:val="ListParagraph"/>
              <w:numPr>
                <w:ilvl w:val="0"/>
                <w:numId w:val="46"/>
              </w:numPr>
              <w:spacing w:after="0" w:line="240" w:lineRule="auto"/>
              <w:rPr>
                <w:ins w:id="899" w:author="Nick Joseph" w:date="2020-11-04T20:17:00Z"/>
                <w:rFonts w:ascii="Arial" w:hAnsi="Arial" w:cs="Arial"/>
              </w:rPr>
            </w:pPr>
            <w:ins w:id="900" w:author="Nick Joseph" w:date="2020-11-04T20:16:00Z">
              <w:r>
                <w:rPr>
                  <w:rFonts w:ascii="Arial" w:hAnsi="Arial" w:cs="Arial"/>
                </w:rPr>
                <w:t>Once the customer has</w:t>
              </w:r>
            </w:ins>
            <w:ins w:id="901" w:author="Nick Joseph" w:date="2020-11-04T20:17:00Z">
              <w:r>
                <w:rPr>
                  <w:rFonts w:ascii="Arial" w:hAnsi="Arial" w:cs="Arial"/>
                </w:rPr>
                <w:t xml:space="preserve"> reviewed their order, they can choose their delivery window preference. </w:t>
              </w:r>
            </w:ins>
          </w:p>
          <w:p w14:paraId="3A1D7172" w14:textId="31856F14" w:rsidR="007971EE" w:rsidRDefault="007971EE" w:rsidP="007971EE">
            <w:pPr>
              <w:pStyle w:val="ListParagraph"/>
              <w:numPr>
                <w:ilvl w:val="0"/>
                <w:numId w:val="46"/>
              </w:numPr>
              <w:spacing w:after="0" w:line="240" w:lineRule="auto"/>
              <w:rPr>
                <w:ins w:id="902" w:author="Nick Joseph" w:date="2020-11-04T20:18:00Z"/>
                <w:rFonts w:ascii="Arial" w:hAnsi="Arial" w:cs="Arial"/>
              </w:rPr>
            </w:pPr>
            <w:ins w:id="903" w:author="Nick Joseph" w:date="2020-11-04T20:17:00Z">
              <w:r>
                <w:rPr>
                  <w:rFonts w:ascii="Arial" w:hAnsi="Arial" w:cs="Arial"/>
                </w:rPr>
                <w:t xml:space="preserve">The customer then can choose a payment method such as credit card, Apple pay, or </w:t>
              </w:r>
              <w:proofErr w:type="spellStart"/>
              <w:r>
                <w:rPr>
                  <w:rFonts w:ascii="Arial" w:hAnsi="Arial" w:cs="Arial"/>
                </w:rPr>
                <w:t>Paypal</w:t>
              </w:r>
              <w:proofErr w:type="spellEnd"/>
              <w:r>
                <w:rPr>
                  <w:rFonts w:ascii="Arial" w:hAnsi="Arial" w:cs="Arial"/>
                </w:rPr>
                <w:t>.</w:t>
              </w:r>
            </w:ins>
          </w:p>
          <w:p w14:paraId="67031A0B" w14:textId="6D0B8B2F" w:rsidR="007971EE" w:rsidRDefault="007971EE" w:rsidP="007971EE">
            <w:pPr>
              <w:pStyle w:val="ListParagraph"/>
              <w:numPr>
                <w:ilvl w:val="0"/>
                <w:numId w:val="46"/>
              </w:numPr>
              <w:spacing w:after="0" w:line="240" w:lineRule="auto"/>
              <w:rPr>
                <w:ins w:id="904" w:author="Nick Joseph" w:date="2020-11-04T20:18:00Z"/>
                <w:rFonts w:ascii="Arial" w:hAnsi="Arial" w:cs="Arial"/>
              </w:rPr>
            </w:pPr>
            <w:ins w:id="905" w:author="Nick Joseph" w:date="2020-11-04T20:18:00Z">
              <w:r>
                <w:rPr>
                  <w:rFonts w:ascii="Arial" w:hAnsi="Arial" w:cs="Arial"/>
                </w:rPr>
                <w:t>The customer will receive a confirmation email to the email they signed up with about their order.</w:t>
              </w:r>
            </w:ins>
          </w:p>
          <w:p w14:paraId="6EE784CE" w14:textId="21BE2765" w:rsidR="007971EE" w:rsidRPr="007971EE" w:rsidRDefault="007971EE">
            <w:pPr>
              <w:pStyle w:val="ListParagraph"/>
              <w:numPr>
                <w:ilvl w:val="0"/>
                <w:numId w:val="46"/>
              </w:numPr>
              <w:spacing w:after="0" w:line="240" w:lineRule="auto"/>
              <w:rPr>
                <w:ins w:id="906" w:author="Nick Joseph" w:date="2020-11-03T20:56:00Z"/>
                <w:rFonts w:ascii="Arial" w:hAnsi="Arial" w:cs="Arial"/>
                <w:rPrChange w:id="907" w:author="Nick Joseph" w:date="2020-11-04T19:58:00Z">
                  <w:rPr>
                    <w:ins w:id="908" w:author="Nick Joseph" w:date="2020-11-03T20:56:00Z"/>
                  </w:rPr>
                </w:rPrChange>
              </w:rPr>
              <w:pPrChange w:id="909" w:author="Nick Joseph" w:date="2020-11-04T19:58:00Z">
                <w:pPr>
                  <w:spacing w:after="0" w:line="240" w:lineRule="auto"/>
                  <w:contextualSpacing/>
                </w:pPr>
              </w:pPrChange>
            </w:pPr>
            <w:ins w:id="910" w:author="Nick Joseph" w:date="2020-11-04T20:18:00Z">
              <w:r>
                <w:rPr>
                  <w:rFonts w:ascii="Arial" w:hAnsi="Arial" w:cs="Arial"/>
                </w:rPr>
                <w:t>A unique order number is given to the order and saved into the system</w:t>
              </w:r>
            </w:ins>
            <w:ins w:id="911" w:author="Nick Joseph" w:date="2020-11-04T20:19:00Z">
              <w:r>
                <w:rPr>
                  <w:rFonts w:ascii="Arial" w:hAnsi="Arial" w:cs="Arial"/>
                </w:rPr>
                <w:t>. This order number can be brought up if there are any inquiries about the order.</w:t>
              </w:r>
            </w:ins>
          </w:p>
          <w:p w14:paraId="6CAABC4A" w14:textId="12F13EEE" w:rsidR="00006680" w:rsidRPr="007769BC" w:rsidRDefault="00006680" w:rsidP="00E83A93">
            <w:pPr>
              <w:spacing w:after="0" w:line="240" w:lineRule="auto"/>
              <w:contextualSpacing/>
              <w:rPr>
                <w:ins w:id="912" w:author="Nick Joseph" w:date="2020-11-03T20:56:00Z"/>
                <w:rFonts w:ascii="Arial" w:hAnsi="Arial" w:cs="Arial"/>
              </w:rPr>
            </w:pPr>
          </w:p>
        </w:tc>
      </w:tr>
      <w:tr w:rsidR="00006680" w:rsidRPr="007769BC" w14:paraId="577119BE" w14:textId="77777777" w:rsidTr="00E83A93">
        <w:trPr>
          <w:ins w:id="913" w:author="Nick Joseph" w:date="2020-11-03T20:56:00Z"/>
        </w:trPr>
        <w:tc>
          <w:tcPr>
            <w:tcW w:w="9314" w:type="dxa"/>
            <w:gridSpan w:val="4"/>
            <w:shd w:val="clear" w:color="auto" w:fill="auto"/>
          </w:tcPr>
          <w:p w14:paraId="1513C9B1" w14:textId="77777777" w:rsidR="00972E9E" w:rsidRDefault="00006680" w:rsidP="00E83A93">
            <w:pPr>
              <w:spacing w:after="0" w:line="240" w:lineRule="auto"/>
              <w:contextualSpacing/>
              <w:rPr>
                <w:ins w:id="914" w:author="Nick Joseph" w:date="2020-11-05T18:41:00Z"/>
                <w:rFonts w:ascii="Arial" w:hAnsi="Arial" w:cs="Arial"/>
              </w:rPr>
            </w:pPr>
            <w:ins w:id="915" w:author="Nick Joseph" w:date="2020-11-03T20:56:00Z">
              <w:r w:rsidRPr="007769BC">
                <w:rPr>
                  <w:rFonts w:ascii="Arial" w:hAnsi="Arial" w:cs="Arial"/>
                  <w:b/>
                </w:rPr>
                <w:t>Subflows</w:t>
              </w:r>
              <w:r w:rsidRPr="007769BC">
                <w:rPr>
                  <w:rFonts w:ascii="Arial" w:hAnsi="Arial" w:cs="Arial"/>
                </w:rPr>
                <w:t xml:space="preserve">: </w:t>
              </w:r>
            </w:ins>
          </w:p>
          <w:p w14:paraId="2448ABE3" w14:textId="7390CCF5" w:rsidR="00006680" w:rsidRPr="007769BC" w:rsidRDefault="007971EE" w:rsidP="00E83A93">
            <w:pPr>
              <w:spacing w:after="0" w:line="240" w:lineRule="auto"/>
              <w:contextualSpacing/>
              <w:rPr>
                <w:ins w:id="916" w:author="Nick Joseph" w:date="2020-11-03T20:56:00Z"/>
                <w:rFonts w:ascii="Arial" w:hAnsi="Arial" w:cs="Arial"/>
              </w:rPr>
            </w:pPr>
            <w:ins w:id="917" w:author="Nick Joseph" w:date="2020-11-04T20:19:00Z">
              <w:r>
                <w:rPr>
                  <w:rFonts w:ascii="Arial" w:hAnsi="Arial" w:cs="Arial"/>
                </w:rPr>
                <w:t>N/A</w:t>
              </w:r>
            </w:ins>
          </w:p>
          <w:p w14:paraId="6A4AECF3" w14:textId="77777777" w:rsidR="00006680" w:rsidRPr="007769BC" w:rsidRDefault="00006680" w:rsidP="00E83A93">
            <w:pPr>
              <w:spacing w:after="0" w:line="240" w:lineRule="auto"/>
              <w:contextualSpacing/>
              <w:rPr>
                <w:ins w:id="918" w:author="Nick Joseph" w:date="2020-11-03T20:56:00Z"/>
                <w:rFonts w:ascii="Arial" w:hAnsi="Arial" w:cs="Arial"/>
              </w:rPr>
            </w:pPr>
          </w:p>
        </w:tc>
      </w:tr>
      <w:tr w:rsidR="00006680" w:rsidRPr="007769BC" w14:paraId="25D01DA8" w14:textId="77777777" w:rsidTr="007971EE">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Change w:id="919" w:author="Nick Joseph" w:date="2020-11-04T20:22:00Z">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
          </w:tblPrExChange>
        </w:tblPrEx>
        <w:trPr>
          <w:trHeight w:val="1830"/>
          <w:ins w:id="920" w:author="Nick Joseph" w:date="2020-11-03T20:56:00Z"/>
          <w:trPrChange w:id="921" w:author="Nick Joseph" w:date="2020-11-04T20:22:00Z">
            <w:trPr>
              <w:trHeight w:val="2127"/>
            </w:trPr>
          </w:trPrChange>
        </w:trPr>
        <w:tc>
          <w:tcPr>
            <w:tcW w:w="9314" w:type="dxa"/>
            <w:gridSpan w:val="4"/>
            <w:shd w:val="clear" w:color="auto" w:fill="auto"/>
            <w:tcPrChange w:id="922" w:author="Nick Joseph" w:date="2020-11-04T20:22:00Z">
              <w:tcPr>
                <w:tcW w:w="9314" w:type="dxa"/>
                <w:gridSpan w:val="4"/>
                <w:shd w:val="clear" w:color="auto" w:fill="auto"/>
              </w:tcPr>
            </w:tcPrChange>
          </w:tcPr>
          <w:p w14:paraId="28F56458" w14:textId="68F40BAC" w:rsidR="00006680" w:rsidRDefault="00006680" w:rsidP="00E83A93">
            <w:pPr>
              <w:spacing w:after="0" w:line="240" w:lineRule="auto"/>
              <w:contextualSpacing/>
              <w:rPr>
                <w:ins w:id="923" w:author="Nick Joseph" w:date="2020-11-04T20:19:00Z"/>
                <w:rFonts w:ascii="Arial" w:hAnsi="Arial" w:cs="Arial"/>
              </w:rPr>
            </w:pPr>
            <w:ins w:id="924" w:author="Nick Joseph" w:date="2020-11-03T20:56:00Z">
              <w:r w:rsidRPr="007769BC">
                <w:rPr>
                  <w:rFonts w:ascii="Arial" w:hAnsi="Arial" w:cs="Arial"/>
                  <w:b/>
                </w:rPr>
                <w:t>Alternate / exceptional flows</w:t>
              </w:r>
              <w:r w:rsidRPr="007769BC">
                <w:rPr>
                  <w:rFonts w:ascii="Arial" w:hAnsi="Arial" w:cs="Arial"/>
                </w:rPr>
                <w:t xml:space="preserve">: </w:t>
              </w:r>
            </w:ins>
          </w:p>
          <w:p w14:paraId="7570BD4B" w14:textId="68E1891D" w:rsidR="007971EE" w:rsidRDefault="007971EE" w:rsidP="007971EE">
            <w:pPr>
              <w:pStyle w:val="ListParagraph"/>
              <w:numPr>
                <w:ilvl w:val="0"/>
                <w:numId w:val="44"/>
              </w:numPr>
              <w:spacing w:after="0" w:line="240" w:lineRule="auto"/>
              <w:rPr>
                <w:ins w:id="925" w:author="Nick Joseph" w:date="2020-11-04T20:20:00Z"/>
                <w:rFonts w:ascii="Arial" w:hAnsi="Arial" w:cs="Arial"/>
              </w:rPr>
            </w:pPr>
            <w:ins w:id="926" w:author="Nick Joseph" w:date="2020-11-04T20:19:00Z">
              <w:r>
                <w:rPr>
                  <w:rFonts w:ascii="Arial" w:hAnsi="Arial" w:cs="Arial"/>
                </w:rPr>
                <w:t>The customer must log in to pay for the order</w:t>
              </w:r>
            </w:ins>
            <w:ins w:id="927" w:author="Nick Joseph" w:date="2020-11-04T20:20:00Z">
              <w:r>
                <w:rPr>
                  <w:rFonts w:ascii="Arial" w:hAnsi="Arial" w:cs="Arial"/>
                </w:rPr>
                <w:t>.</w:t>
              </w:r>
            </w:ins>
          </w:p>
          <w:p w14:paraId="2F561C9D" w14:textId="7B2E9A7C" w:rsidR="007971EE" w:rsidRDefault="007971EE" w:rsidP="007971EE">
            <w:pPr>
              <w:pStyle w:val="ListParagraph"/>
              <w:numPr>
                <w:ilvl w:val="0"/>
                <w:numId w:val="44"/>
              </w:numPr>
              <w:spacing w:after="0" w:line="240" w:lineRule="auto"/>
              <w:rPr>
                <w:ins w:id="928" w:author="Nick Joseph" w:date="2020-11-04T20:20:00Z"/>
                <w:rFonts w:ascii="Arial" w:hAnsi="Arial" w:cs="Arial"/>
              </w:rPr>
            </w:pPr>
            <w:ins w:id="929" w:author="Nick Joseph" w:date="2020-11-04T20:20:00Z">
              <w:r>
                <w:rPr>
                  <w:rFonts w:ascii="Arial" w:hAnsi="Arial" w:cs="Arial"/>
                </w:rPr>
                <w:t>The customer can choose to save payment information for easy checkout.</w:t>
              </w:r>
            </w:ins>
          </w:p>
          <w:p w14:paraId="45E986BA" w14:textId="77821F60" w:rsidR="007971EE" w:rsidRDefault="007971EE" w:rsidP="007971EE">
            <w:pPr>
              <w:pStyle w:val="ListParagraph"/>
              <w:numPr>
                <w:ilvl w:val="0"/>
                <w:numId w:val="44"/>
              </w:numPr>
              <w:spacing w:after="0" w:line="240" w:lineRule="auto"/>
              <w:rPr>
                <w:ins w:id="930" w:author="Nick Joseph" w:date="2020-11-04T20:21:00Z"/>
                <w:rFonts w:ascii="Arial" w:hAnsi="Arial" w:cs="Arial"/>
              </w:rPr>
            </w:pPr>
            <w:ins w:id="931" w:author="Nick Joseph" w:date="2020-11-04T20:21:00Z">
              <w:r>
                <w:rPr>
                  <w:rFonts w:ascii="Arial" w:hAnsi="Arial" w:cs="Arial"/>
                </w:rPr>
                <w:t>The customer can update their delivery address on the payment page.</w:t>
              </w:r>
            </w:ins>
          </w:p>
          <w:p w14:paraId="55FAA3C1" w14:textId="11CCD4C8" w:rsidR="007971EE" w:rsidRPr="007971EE" w:rsidRDefault="007971EE">
            <w:pPr>
              <w:pStyle w:val="ListParagraph"/>
              <w:numPr>
                <w:ilvl w:val="0"/>
                <w:numId w:val="44"/>
              </w:numPr>
              <w:spacing w:after="0" w:line="240" w:lineRule="auto"/>
              <w:rPr>
                <w:ins w:id="932" w:author="Nick Joseph" w:date="2020-11-03T20:56:00Z"/>
                <w:rFonts w:ascii="Arial" w:hAnsi="Arial" w:cs="Arial"/>
                <w:rPrChange w:id="933" w:author="Nick Joseph" w:date="2020-11-04T20:19:00Z">
                  <w:rPr>
                    <w:ins w:id="934" w:author="Nick Joseph" w:date="2020-11-03T20:56:00Z"/>
                  </w:rPr>
                </w:rPrChange>
              </w:rPr>
              <w:pPrChange w:id="935" w:author="Nick Joseph" w:date="2020-11-04T20:19:00Z">
                <w:pPr>
                  <w:spacing w:after="0" w:line="240" w:lineRule="auto"/>
                  <w:contextualSpacing/>
                </w:pPr>
              </w:pPrChange>
            </w:pPr>
            <w:ins w:id="936" w:author="Nick Joseph" w:date="2020-11-04T20:21:00Z">
              <w:r>
                <w:rPr>
                  <w:rFonts w:ascii="Arial" w:hAnsi="Arial" w:cs="Arial"/>
                </w:rPr>
                <w:t>If there is a problem with the payment, the application will prompt notification and allow the customer to re</w:t>
              </w:r>
            </w:ins>
            <w:ins w:id="937" w:author="Nick Joseph" w:date="2020-11-04T20:22:00Z">
              <w:r>
                <w:rPr>
                  <w:rFonts w:ascii="Arial" w:hAnsi="Arial" w:cs="Arial"/>
                </w:rPr>
                <w:t>-enter their payment information.</w:t>
              </w:r>
            </w:ins>
          </w:p>
          <w:p w14:paraId="7CBE264C" w14:textId="77777777" w:rsidR="00006680" w:rsidRPr="007769BC" w:rsidRDefault="00006680" w:rsidP="00E83A93">
            <w:pPr>
              <w:spacing w:after="0" w:line="240" w:lineRule="auto"/>
              <w:contextualSpacing/>
              <w:rPr>
                <w:ins w:id="938" w:author="Nick Joseph" w:date="2020-11-03T20:56:00Z"/>
                <w:rFonts w:ascii="Arial" w:hAnsi="Arial" w:cs="Arial"/>
              </w:rPr>
            </w:pPr>
          </w:p>
        </w:tc>
      </w:tr>
    </w:tbl>
    <w:p w14:paraId="6A44644E" w14:textId="232C56B3" w:rsidR="00000F2A" w:rsidRDefault="00000F2A" w:rsidP="00006680">
      <w:pPr>
        <w:spacing w:after="240" w:line="240" w:lineRule="auto"/>
        <w:rPr>
          <w:ins w:id="939" w:author="Nick Joseph" w:date="2020-11-08T01:15:00Z"/>
          <w:rFonts w:ascii="Helvetica" w:hAnsi="Helvetica" w:cs="Helvetica"/>
          <w:b/>
          <w:bCs/>
          <w:color w:val="538135" w:themeColor="accent6" w:themeShade="BF"/>
          <w:sz w:val="36"/>
          <w:szCs w:val="36"/>
          <w14:textOutline w14:w="0" w14:cap="flat" w14:cmpd="sng" w14:algn="ctr">
            <w14:noFill/>
            <w14:prstDash w14:val="solid"/>
            <w14:round/>
          </w14:textOutline>
        </w:rPr>
      </w:pPr>
    </w:p>
    <w:p w14:paraId="7706D50F" w14:textId="5B30AEF5" w:rsidR="00000F2A" w:rsidRDefault="00000F2A" w:rsidP="00006680">
      <w:pPr>
        <w:spacing w:after="240" w:line="240" w:lineRule="auto"/>
        <w:rPr>
          <w:ins w:id="940" w:author="Nick Joseph" w:date="2020-11-08T01:15:00Z"/>
          <w:rFonts w:ascii="Helvetica" w:hAnsi="Helvetica" w:cs="Helvetica"/>
          <w:b/>
          <w:bCs/>
          <w:color w:val="538135" w:themeColor="accent6" w:themeShade="BF"/>
          <w:sz w:val="36"/>
          <w:szCs w:val="36"/>
          <w14:textOutline w14:w="0" w14:cap="flat" w14:cmpd="sng" w14:algn="ctr">
            <w14:noFill/>
            <w14:prstDash w14:val="solid"/>
            <w14:round/>
          </w14:textOutline>
        </w:rPr>
      </w:pPr>
    </w:p>
    <w:p w14:paraId="75B4C258" w14:textId="3290A5E7" w:rsidR="00000F2A" w:rsidRDefault="00000F2A" w:rsidP="00006680">
      <w:pPr>
        <w:spacing w:after="240" w:line="240" w:lineRule="auto"/>
        <w:rPr>
          <w:ins w:id="941" w:author="Nick Joseph" w:date="2020-11-08T01:15:00Z"/>
          <w:rFonts w:ascii="Helvetica" w:hAnsi="Helvetica" w:cs="Helvetica"/>
          <w:b/>
          <w:bCs/>
          <w:color w:val="538135" w:themeColor="accent6" w:themeShade="BF"/>
          <w:sz w:val="36"/>
          <w:szCs w:val="36"/>
          <w14:textOutline w14:w="0" w14:cap="flat" w14:cmpd="sng" w14:algn="ctr">
            <w14:noFill/>
            <w14:prstDash w14:val="solid"/>
            <w14:round/>
          </w14:textOutline>
        </w:rPr>
      </w:pPr>
    </w:p>
    <w:p w14:paraId="7239532D" w14:textId="77777777" w:rsidR="00000F2A" w:rsidRDefault="00000F2A" w:rsidP="00006680">
      <w:pPr>
        <w:spacing w:after="240" w:line="240" w:lineRule="auto"/>
        <w:rPr>
          <w:ins w:id="942" w:author="Nick Joseph" w:date="2020-11-03T20:57:00Z"/>
          <w:rFonts w:ascii="Helvetica" w:hAnsi="Helvetica" w:cs="Helvetica"/>
          <w:b/>
          <w:bCs/>
          <w:color w:val="538135" w:themeColor="accent6" w:themeShade="BF"/>
          <w:sz w:val="36"/>
          <w:szCs w:val="36"/>
          <w14:textOutline w14:w="0" w14:cap="flat" w14:cmpd="sng" w14:algn="ctr">
            <w14:noFill/>
            <w14:prstDash w14:val="solid"/>
            <w14:round/>
          </w14:textOutline>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4638"/>
        <w:gridCol w:w="1123"/>
        <w:gridCol w:w="885"/>
        <w:gridCol w:w="2668"/>
        <w:tblGridChange w:id="943">
          <w:tblGrid>
            <w:gridCol w:w="4638"/>
            <w:gridCol w:w="1123"/>
            <w:gridCol w:w="885"/>
            <w:gridCol w:w="2668"/>
          </w:tblGrid>
        </w:tblGridChange>
      </w:tblGrid>
      <w:tr w:rsidR="00006680" w:rsidRPr="007769BC" w14:paraId="4C19E45B" w14:textId="77777777" w:rsidTr="00E83A93">
        <w:trPr>
          <w:ins w:id="944" w:author="Nick Joseph" w:date="2020-11-03T20:57:00Z"/>
        </w:trPr>
        <w:tc>
          <w:tcPr>
            <w:tcW w:w="5761" w:type="dxa"/>
            <w:gridSpan w:val="2"/>
            <w:shd w:val="clear" w:color="auto" w:fill="auto"/>
          </w:tcPr>
          <w:p w14:paraId="68DC3378" w14:textId="307F3300" w:rsidR="00006680" w:rsidRPr="007769BC" w:rsidRDefault="00006680" w:rsidP="00E83A93">
            <w:pPr>
              <w:spacing w:after="0" w:line="240" w:lineRule="auto"/>
              <w:contextualSpacing/>
              <w:rPr>
                <w:ins w:id="945" w:author="Nick Joseph" w:date="2020-11-03T20:57:00Z"/>
                <w:rFonts w:ascii="Arial" w:hAnsi="Arial" w:cs="Arial"/>
              </w:rPr>
            </w:pPr>
            <w:ins w:id="946" w:author="Nick Joseph" w:date="2020-11-03T20:57:00Z">
              <w:r w:rsidRPr="007769BC">
                <w:rPr>
                  <w:rFonts w:ascii="Arial" w:hAnsi="Arial" w:cs="Arial"/>
                  <w:b/>
                </w:rPr>
                <w:t>Use-Case name</w:t>
              </w:r>
              <w:r w:rsidRPr="007769BC">
                <w:rPr>
                  <w:rFonts w:ascii="Arial" w:hAnsi="Arial" w:cs="Arial"/>
                </w:rPr>
                <w:t xml:space="preserve">: </w:t>
              </w:r>
            </w:ins>
            <w:ins w:id="947" w:author="Nick Joseph" w:date="2020-11-05T16:10:00Z">
              <w:r w:rsidR="00972E9E">
                <w:rPr>
                  <w:rFonts w:ascii="Arial" w:hAnsi="Arial" w:cs="Arial"/>
                </w:rPr>
                <w:t>Gather groceries</w:t>
              </w:r>
            </w:ins>
          </w:p>
        </w:tc>
        <w:tc>
          <w:tcPr>
            <w:tcW w:w="885" w:type="dxa"/>
            <w:shd w:val="clear" w:color="auto" w:fill="auto"/>
          </w:tcPr>
          <w:p w14:paraId="62AF81E5" w14:textId="5527DC0B" w:rsidR="00006680" w:rsidRPr="007769BC" w:rsidRDefault="00006680" w:rsidP="00E83A93">
            <w:pPr>
              <w:spacing w:after="0" w:line="240" w:lineRule="auto"/>
              <w:contextualSpacing/>
              <w:rPr>
                <w:ins w:id="948" w:author="Nick Joseph" w:date="2020-11-03T20:57:00Z"/>
                <w:rFonts w:ascii="Arial" w:hAnsi="Arial" w:cs="Arial"/>
              </w:rPr>
            </w:pPr>
            <w:ins w:id="949" w:author="Nick Joseph" w:date="2020-11-03T20:57:00Z">
              <w:r w:rsidRPr="007769BC">
                <w:rPr>
                  <w:rFonts w:ascii="Arial" w:hAnsi="Arial" w:cs="Arial"/>
                  <w:b/>
                </w:rPr>
                <w:t>ID</w:t>
              </w:r>
              <w:r w:rsidRPr="007769BC">
                <w:rPr>
                  <w:rFonts w:ascii="Arial" w:hAnsi="Arial" w:cs="Arial"/>
                </w:rPr>
                <w:t xml:space="preserve">:  </w:t>
              </w:r>
            </w:ins>
            <w:ins w:id="950" w:author="Nick Joseph" w:date="2020-11-05T16:06:00Z">
              <w:r w:rsidR="00972E9E">
                <w:rPr>
                  <w:rFonts w:ascii="Arial" w:hAnsi="Arial" w:cs="Arial"/>
                </w:rPr>
                <w:t>4</w:t>
              </w:r>
            </w:ins>
          </w:p>
        </w:tc>
        <w:tc>
          <w:tcPr>
            <w:tcW w:w="2668" w:type="dxa"/>
            <w:shd w:val="clear" w:color="auto" w:fill="auto"/>
          </w:tcPr>
          <w:p w14:paraId="02171F56" w14:textId="1619E662" w:rsidR="00006680" w:rsidRPr="007769BC" w:rsidRDefault="00006680" w:rsidP="00E83A93">
            <w:pPr>
              <w:spacing w:after="0" w:line="240" w:lineRule="auto"/>
              <w:contextualSpacing/>
              <w:rPr>
                <w:ins w:id="951" w:author="Nick Joseph" w:date="2020-11-03T20:57:00Z"/>
                <w:rFonts w:ascii="Arial" w:hAnsi="Arial" w:cs="Arial"/>
              </w:rPr>
            </w:pPr>
            <w:ins w:id="952" w:author="Nick Joseph" w:date="2020-11-03T20:57:00Z">
              <w:r w:rsidRPr="007769BC">
                <w:rPr>
                  <w:rFonts w:ascii="Arial" w:hAnsi="Arial" w:cs="Arial"/>
                  <w:b/>
                </w:rPr>
                <w:t>Importance</w:t>
              </w:r>
              <w:r w:rsidRPr="007769BC">
                <w:rPr>
                  <w:rFonts w:ascii="Arial" w:hAnsi="Arial" w:cs="Arial"/>
                </w:rPr>
                <w:t xml:space="preserve">: </w:t>
              </w:r>
            </w:ins>
            <w:ins w:id="953" w:author="Nick Joseph" w:date="2020-11-05T16:10:00Z">
              <w:r w:rsidR="00972E9E">
                <w:rPr>
                  <w:rFonts w:ascii="Arial" w:hAnsi="Arial" w:cs="Arial"/>
                </w:rPr>
                <w:t>High</w:t>
              </w:r>
            </w:ins>
          </w:p>
        </w:tc>
      </w:tr>
      <w:tr w:rsidR="00006680" w:rsidRPr="007769BC" w14:paraId="6F353148" w14:textId="77777777" w:rsidTr="00E83A93">
        <w:trPr>
          <w:ins w:id="954" w:author="Nick Joseph" w:date="2020-11-03T20:57:00Z"/>
        </w:trPr>
        <w:tc>
          <w:tcPr>
            <w:tcW w:w="4638" w:type="dxa"/>
            <w:shd w:val="clear" w:color="auto" w:fill="auto"/>
          </w:tcPr>
          <w:p w14:paraId="185A6728" w14:textId="1317FE89" w:rsidR="00006680" w:rsidRPr="007769BC" w:rsidRDefault="00006680" w:rsidP="00E83A93">
            <w:pPr>
              <w:spacing w:after="0" w:line="240" w:lineRule="auto"/>
              <w:contextualSpacing/>
              <w:rPr>
                <w:ins w:id="955" w:author="Nick Joseph" w:date="2020-11-03T20:57:00Z"/>
                <w:rFonts w:ascii="Arial" w:hAnsi="Arial" w:cs="Arial"/>
              </w:rPr>
            </w:pPr>
            <w:ins w:id="956" w:author="Nick Joseph" w:date="2020-11-03T20:57:00Z">
              <w:r w:rsidRPr="007769BC">
                <w:rPr>
                  <w:rFonts w:ascii="Arial" w:hAnsi="Arial" w:cs="Arial"/>
                  <w:b/>
                </w:rPr>
                <w:t>Primary actor</w:t>
              </w:r>
              <w:r w:rsidRPr="007769BC">
                <w:rPr>
                  <w:rFonts w:ascii="Arial" w:hAnsi="Arial" w:cs="Arial"/>
                </w:rPr>
                <w:t xml:space="preserve">: </w:t>
              </w:r>
            </w:ins>
            <w:ins w:id="957" w:author="Nick Joseph" w:date="2020-11-05T16:10:00Z">
              <w:r w:rsidR="00972E9E">
                <w:rPr>
                  <w:rFonts w:ascii="Arial" w:hAnsi="Arial" w:cs="Arial"/>
                </w:rPr>
                <w:t>Driver</w:t>
              </w:r>
            </w:ins>
          </w:p>
        </w:tc>
        <w:tc>
          <w:tcPr>
            <w:tcW w:w="4676" w:type="dxa"/>
            <w:gridSpan w:val="3"/>
            <w:shd w:val="clear" w:color="auto" w:fill="auto"/>
          </w:tcPr>
          <w:p w14:paraId="5F3429D1" w14:textId="1C4DBFAE" w:rsidR="00006680" w:rsidRPr="007769BC" w:rsidRDefault="00006680" w:rsidP="00E83A93">
            <w:pPr>
              <w:spacing w:after="0" w:line="240" w:lineRule="auto"/>
              <w:contextualSpacing/>
              <w:rPr>
                <w:ins w:id="958" w:author="Nick Joseph" w:date="2020-11-03T20:57:00Z"/>
                <w:rFonts w:ascii="Arial" w:hAnsi="Arial" w:cs="Arial"/>
              </w:rPr>
            </w:pPr>
            <w:ins w:id="959" w:author="Nick Joseph" w:date="2020-11-03T20:57:00Z">
              <w:r w:rsidRPr="007769BC">
                <w:rPr>
                  <w:rFonts w:ascii="Arial" w:hAnsi="Arial" w:cs="Arial"/>
                  <w:b/>
                </w:rPr>
                <w:t>Use-Case type</w:t>
              </w:r>
              <w:r w:rsidRPr="007769BC">
                <w:rPr>
                  <w:rFonts w:ascii="Arial" w:hAnsi="Arial" w:cs="Arial"/>
                </w:rPr>
                <w:t xml:space="preserve">: </w:t>
              </w:r>
            </w:ins>
            <w:ins w:id="960" w:author="Nick Joseph" w:date="2020-11-05T16:10:00Z">
              <w:r w:rsidR="00972E9E">
                <w:rPr>
                  <w:rFonts w:ascii="Arial" w:hAnsi="Arial" w:cs="Arial"/>
                </w:rPr>
                <w:t>Essential</w:t>
              </w:r>
            </w:ins>
          </w:p>
        </w:tc>
      </w:tr>
      <w:tr w:rsidR="00006680" w:rsidRPr="007769BC" w14:paraId="3061D7DB" w14:textId="77777777" w:rsidTr="00E83A93">
        <w:trPr>
          <w:ins w:id="961" w:author="Nick Joseph" w:date="2020-11-03T20:57:00Z"/>
        </w:trPr>
        <w:tc>
          <w:tcPr>
            <w:tcW w:w="9314" w:type="dxa"/>
            <w:gridSpan w:val="4"/>
            <w:shd w:val="clear" w:color="auto" w:fill="auto"/>
          </w:tcPr>
          <w:p w14:paraId="66B088BF" w14:textId="77777777" w:rsidR="00006680" w:rsidRPr="007769BC" w:rsidRDefault="00006680" w:rsidP="00E83A93">
            <w:pPr>
              <w:spacing w:after="0" w:line="240" w:lineRule="auto"/>
              <w:contextualSpacing/>
              <w:rPr>
                <w:ins w:id="962" w:author="Nick Joseph" w:date="2020-11-03T20:57:00Z"/>
                <w:rFonts w:ascii="Arial" w:hAnsi="Arial" w:cs="Arial"/>
              </w:rPr>
            </w:pPr>
            <w:ins w:id="963" w:author="Nick Joseph" w:date="2020-11-03T20:57:00Z">
              <w:r w:rsidRPr="007769BC">
                <w:rPr>
                  <w:rFonts w:ascii="Arial" w:hAnsi="Arial" w:cs="Arial"/>
                  <w:b/>
                </w:rPr>
                <w:t>Stakeholders and interests</w:t>
              </w:r>
              <w:r w:rsidRPr="007769BC">
                <w:rPr>
                  <w:rFonts w:ascii="Arial" w:hAnsi="Arial" w:cs="Arial"/>
                </w:rPr>
                <w:t xml:space="preserve">: </w:t>
              </w:r>
            </w:ins>
          </w:p>
          <w:p w14:paraId="1D7AEF51" w14:textId="691D8040" w:rsidR="00006680" w:rsidRPr="007769BC" w:rsidRDefault="00972E9E" w:rsidP="00E83A93">
            <w:pPr>
              <w:spacing w:after="0" w:line="240" w:lineRule="auto"/>
              <w:contextualSpacing/>
              <w:rPr>
                <w:ins w:id="964" w:author="Nick Joseph" w:date="2020-11-03T20:57:00Z"/>
                <w:rFonts w:ascii="Arial" w:hAnsi="Arial" w:cs="Arial"/>
              </w:rPr>
            </w:pPr>
            <w:ins w:id="965" w:author="Nick Joseph" w:date="2020-11-05T16:11:00Z">
              <w:r>
                <w:rPr>
                  <w:rFonts w:ascii="Arial" w:hAnsi="Arial" w:cs="Arial"/>
                </w:rPr>
                <w:t xml:space="preserve">Driver: </w:t>
              </w:r>
            </w:ins>
            <w:ins w:id="966" w:author="Nick Joseph" w:date="2020-11-05T16:10:00Z">
              <w:r>
                <w:rPr>
                  <w:rFonts w:ascii="Arial" w:hAnsi="Arial" w:cs="Arial"/>
                </w:rPr>
                <w:t>The drivers</w:t>
              </w:r>
            </w:ins>
            <w:ins w:id="967" w:author="Nick Joseph" w:date="2020-11-05T16:11:00Z">
              <w:r>
                <w:rPr>
                  <w:rFonts w:ascii="Arial" w:hAnsi="Arial" w:cs="Arial"/>
                </w:rPr>
                <w:t xml:space="preserve"> are looking for a simple list of items the customer has ordered.</w:t>
              </w:r>
            </w:ins>
          </w:p>
          <w:p w14:paraId="103BA76F" w14:textId="77777777" w:rsidR="00006680" w:rsidRPr="007769BC" w:rsidRDefault="00006680" w:rsidP="00E83A93">
            <w:pPr>
              <w:spacing w:after="0" w:line="240" w:lineRule="auto"/>
              <w:contextualSpacing/>
              <w:rPr>
                <w:ins w:id="968" w:author="Nick Joseph" w:date="2020-11-03T20:57:00Z"/>
                <w:rFonts w:ascii="Arial" w:hAnsi="Arial" w:cs="Arial"/>
              </w:rPr>
            </w:pPr>
          </w:p>
          <w:p w14:paraId="5B92F8DB" w14:textId="77777777" w:rsidR="00006680" w:rsidRPr="007769BC" w:rsidRDefault="00006680" w:rsidP="00E83A93">
            <w:pPr>
              <w:spacing w:after="0" w:line="240" w:lineRule="auto"/>
              <w:contextualSpacing/>
              <w:rPr>
                <w:ins w:id="969" w:author="Nick Joseph" w:date="2020-11-03T20:57:00Z"/>
                <w:rFonts w:ascii="Arial" w:hAnsi="Arial" w:cs="Arial"/>
              </w:rPr>
            </w:pPr>
          </w:p>
        </w:tc>
      </w:tr>
      <w:tr w:rsidR="00006680" w:rsidRPr="007769BC" w14:paraId="5DBE1BE5" w14:textId="77777777" w:rsidTr="00E83A93">
        <w:trPr>
          <w:trHeight w:val="1137"/>
          <w:ins w:id="970" w:author="Nick Joseph" w:date="2020-11-03T20:57:00Z"/>
        </w:trPr>
        <w:tc>
          <w:tcPr>
            <w:tcW w:w="9314" w:type="dxa"/>
            <w:gridSpan w:val="4"/>
            <w:shd w:val="clear" w:color="auto" w:fill="auto"/>
          </w:tcPr>
          <w:p w14:paraId="34A2AE6C" w14:textId="77777777" w:rsidR="00006680" w:rsidRPr="007769BC" w:rsidRDefault="00006680" w:rsidP="00E83A93">
            <w:pPr>
              <w:spacing w:after="0" w:line="240" w:lineRule="auto"/>
              <w:contextualSpacing/>
              <w:rPr>
                <w:ins w:id="971" w:author="Nick Joseph" w:date="2020-11-03T20:57:00Z"/>
                <w:rFonts w:ascii="Arial" w:hAnsi="Arial" w:cs="Arial"/>
              </w:rPr>
            </w:pPr>
            <w:ins w:id="972" w:author="Nick Joseph" w:date="2020-11-03T20:57:00Z">
              <w:r w:rsidRPr="007769BC">
                <w:rPr>
                  <w:rFonts w:ascii="Arial" w:hAnsi="Arial" w:cs="Arial"/>
                  <w:b/>
                </w:rPr>
                <w:t>Brief description</w:t>
              </w:r>
              <w:r w:rsidRPr="007769BC">
                <w:rPr>
                  <w:rFonts w:ascii="Arial" w:hAnsi="Arial" w:cs="Arial"/>
                </w:rPr>
                <w:t xml:space="preserve">: </w:t>
              </w:r>
            </w:ins>
          </w:p>
          <w:p w14:paraId="600A321C" w14:textId="39CA2E96" w:rsidR="00006680" w:rsidRPr="007769BC" w:rsidRDefault="00972E9E" w:rsidP="00E83A93">
            <w:pPr>
              <w:spacing w:after="0" w:line="240" w:lineRule="auto"/>
              <w:contextualSpacing/>
              <w:rPr>
                <w:ins w:id="973" w:author="Nick Joseph" w:date="2020-11-03T20:57:00Z"/>
                <w:rFonts w:ascii="Arial" w:hAnsi="Arial" w:cs="Arial"/>
              </w:rPr>
            </w:pPr>
            <w:ins w:id="974" w:author="Nick Joseph" w:date="2020-11-05T16:11:00Z">
              <w:r>
                <w:rPr>
                  <w:rFonts w:ascii="Arial" w:hAnsi="Arial" w:cs="Arial"/>
                </w:rPr>
                <w:t>This use-case describes the process after the customer ha</w:t>
              </w:r>
            </w:ins>
            <w:ins w:id="975" w:author="Nick Joseph" w:date="2020-11-05T16:12:00Z">
              <w:r>
                <w:rPr>
                  <w:rFonts w:ascii="Arial" w:hAnsi="Arial" w:cs="Arial"/>
                </w:rPr>
                <w:t>s placed an order. The order is sent to the driver and then they will proceed to gather the groceries.</w:t>
              </w:r>
            </w:ins>
          </w:p>
          <w:p w14:paraId="37088AB5" w14:textId="77777777" w:rsidR="00006680" w:rsidRPr="007769BC" w:rsidRDefault="00006680" w:rsidP="00E83A93">
            <w:pPr>
              <w:spacing w:after="0" w:line="240" w:lineRule="auto"/>
              <w:contextualSpacing/>
              <w:rPr>
                <w:ins w:id="976" w:author="Nick Joseph" w:date="2020-11-03T20:57:00Z"/>
                <w:rFonts w:ascii="Arial" w:hAnsi="Arial" w:cs="Arial"/>
              </w:rPr>
            </w:pPr>
          </w:p>
        </w:tc>
      </w:tr>
      <w:tr w:rsidR="00006680" w:rsidRPr="007769BC" w14:paraId="33AA8985" w14:textId="77777777" w:rsidTr="00E83A93">
        <w:trPr>
          <w:ins w:id="977" w:author="Nick Joseph" w:date="2020-11-03T20:57:00Z"/>
        </w:trPr>
        <w:tc>
          <w:tcPr>
            <w:tcW w:w="9314" w:type="dxa"/>
            <w:gridSpan w:val="4"/>
            <w:shd w:val="clear" w:color="auto" w:fill="auto"/>
          </w:tcPr>
          <w:p w14:paraId="6140FE60" w14:textId="6167290C" w:rsidR="00006680" w:rsidRPr="007769BC" w:rsidRDefault="00006680" w:rsidP="00E83A93">
            <w:pPr>
              <w:spacing w:after="0" w:line="240" w:lineRule="auto"/>
              <w:contextualSpacing/>
              <w:rPr>
                <w:ins w:id="978" w:author="Nick Joseph" w:date="2020-11-03T20:57:00Z"/>
                <w:rFonts w:ascii="Arial" w:hAnsi="Arial" w:cs="Arial"/>
              </w:rPr>
            </w:pPr>
            <w:ins w:id="979" w:author="Nick Joseph" w:date="2020-11-03T20:57:00Z">
              <w:r w:rsidRPr="007769BC">
                <w:rPr>
                  <w:rFonts w:ascii="Arial" w:hAnsi="Arial" w:cs="Arial"/>
                  <w:b/>
                </w:rPr>
                <w:t>Trigger</w:t>
              </w:r>
              <w:r w:rsidRPr="007769BC">
                <w:rPr>
                  <w:rFonts w:ascii="Arial" w:hAnsi="Arial" w:cs="Arial"/>
                </w:rPr>
                <w:t xml:space="preserve">: </w:t>
              </w:r>
            </w:ins>
            <w:ins w:id="980" w:author="Nick Joseph" w:date="2020-11-05T16:14:00Z">
              <w:r w:rsidR="00972E9E">
                <w:rPr>
                  <w:rFonts w:ascii="Arial" w:hAnsi="Arial" w:cs="Arial"/>
                </w:rPr>
                <w:t>The customer finalizes their order.</w:t>
              </w:r>
            </w:ins>
          </w:p>
          <w:p w14:paraId="156B8F15" w14:textId="77733707" w:rsidR="00006680" w:rsidRPr="007769BC" w:rsidRDefault="00972E9E" w:rsidP="00E83A93">
            <w:pPr>
              <w:spacing w:after="0" w:line="240" w:lineRule="auto"/>
              <w:contextualSpacing/>
              <w:rPr>
                <w:ins w:id="981" w:author="Nick Joseph" w:date="2020-11-03T20:57:00Z"/>
                <w:rFonts w:ascii="Arial" w:hAnsi="Arial" w:cs="Arial"/>
              </w:rPr>
            </w:pPr>
            <w:ins w:id="982" w:author="Nick Joseph" w:date="2020-11-05T16:15:00Z">
              <w:r>
                <w:rPr>
                  <w:rFonts w:ascii="Arial" w:hAnsi="Arial" w:cs="Arial"/>
                  <w:noProof/>
                </w:rPr>
                <mc:AlternateContent>
                  <mc:Choice Requires="wps">
                    <w:drawing>
                      <wp:anchor distT="0" distB="0" distL="114300" distR="114300" simplePos="0" relativeHeight="251687936" behindDoc="0" locked="0" layoutInCell="1" allowOverlap="1" wp14:anchorId="45EA1AC0" wp14:editId="4467E102">
                        <wp:simplePos x="0" y="0"/>
                        <wp:positionH relativeFrom="column">
                          <wp:posOffset>1162050</wp:posOffset>
                        </wp:positionH>
                        <wp:positionV relativeFrom="paragraph">
                          <wp:posOffset>117475</wp:posOffset>
                        </wp:positionV>
                        <wp:extent cx="695325" cy="276225"/>
                        <wp:effectExtent l="0" t="0" r="28575" b="28575"/>
                        <wp:wrapNone/>
                        <wp:docPr id="11" name="Oval 11"/>
                        <wp:cNvGraphicFramePr/>
                        <a:graphic xmlns:a="http://schemas.openxmlformats.org/drawingml/2006/main">
                          <a:graphicData uri="http://schemas.microsoft.com/office/word/2010/wordprocessingShape">
                            <wps:wsp>
                              <wps:cNvSpPr/>
                              <wps:spPr>
                                <a:xfrm>
                                  <a:off x="0" y="0"/>
                                  <a:ext cx="695325" cy="2762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7BC2D" id="Oval 11" o:spid="_x0000_s1026" style="position:absolute;margin-left:91.5pt;margin-top:9.25pt;width:54.75pt;height:21.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" filled="f" strokecolor="black [3213]" strokeweight="1pt">
                        <v:stroke joinstyle="miter"/>
                      </v:oval>
                    </w:pict>
                  </mc:Fallback>
                </mc:AlternateContent>
              </w:r>
            </w:ins>
          </w:p>
          <w:p w14:paraId="57A225F0" w14:textId="474D3190" w:rsidR="00006680" w:rsidRDefault="00006680" w:rsidP="00E83A93">
            <w:pPr>
              <w:tabs>
                <w:tab w:val="left" w:pos="1980"/>
                <w:tab w:val="left" w:pos="3240"/>
              </w:tabs>
              <w:spacing w:after="0" w:line="240" w:lineRule="auto"/>
              <w:contextualSpacing/>
              <w:rPr>
                <w:ins w:id="983" w:author="Nick Joseph" w:date="2020-11-05T16:14:00Z"/>
                <w:rFonts w:ascii="Arial" w:hAnsi="Arial" w:cs="Arial"/>
              </w:rPr>
            </w:pPr>
            <w:ins w:id="984" w:author="Nick Joseph" w:date="2020-11-03T20:57:00Z">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ins>
          </w:p>
          <w:p w14:paraId="5A5CC2D0" w14:textId="4D9E940A" w:rsidR="00972E9E" w:rsidRPr="007769BC" w:rsidRDefault="00972E9E" w:rsidP="00E83A93">
            <w:pPr>
              <w:tabs>
                <w:tab w:val="left" w:pos="1980"/>
                <w:tab w:val="left" w:pos="3240"/>
              </w:tabs>
              <w:spacing w:after="0" w:line="240" w:lineRule="auto"/>
              <w:contextualSpacing/>
              <w:rPr>
                <w:ins w:id="985" w:author="Nick Joseph" w:date="2020-11-03T20:57:00Z"/>
                <w:rFonts w:ascii="Arial" w:hAnsi="Arial" w:cs="Arial"/>
              </w:rPr>
            </w:pPr>
          </w:p>
        </w:tc>
      </w:tr>
      <w:tr w:rsidR="00006680" w:rsidRPr="007769BC" w14:paraId="59B7E80C" w14:textId="77777777" w:rsidTr="00E83A93">
        <w:trPr>
          <w:ins w:id="986" w:author="Nick Joseph" w:date="2020-11-03T20:57:00Z"/>
        </w:trPr>
        <w:tc>
          <w:tcPr>
            <w:tcW w:w="9314" w:type="dxa"/>
            <w:gridSpan w:val="4"/>
            <w:shd w:val="clear" w:color="auto" w:fill="auto"/>
          </w:tcPr>
          <w:p w14:paraId="306A72A2" w14:textId="77777777" w:rsidR="00006680" w:rsidRPr="007769BC" w:rsidRDefault="00006680" w:rsidP="00E83A93">
            <w:pPr>
              <w:spacing w:after="0" w:line="240" w:lineRule="auto"/>
              <w:contextualSpacing/>
              <w:rPr>
                <w:ins w:id="987" w:author="Nick Joseph" w:date="2020-11-03T20:57:00Z"/>
                <w:rFonts w:ascii="Arial" w:hAnsi="Arial" w:cs="Arial"/>
              </w:rPr>
            </w:pPr>
            <w:ins w:id="988" w:author="Nick Joseph" w:date="2020-11-03T20:57:00Z">
              <w:r w:rsidRPr="007769BC">
                <w:rPr>
                  <w:rFonts w:ascii="Arial" w:hAnsi="Arial" w:cs="Arial"/>
                  <w:b/>
                </w:rPr>
                <w:t>Relationships</w:t>
              </w:r>
              <w:r w:rsidRPr="007769BC">
                <w:rPr>
                  <w:rFonts w:ascii="Arial" w:hAnsi="Arial" w:cs="Arial"/>
                </w:rPr>
                <w:t xml:space="preserve">: </w:t>
              </w:r>
            </w:ins>
          </w:p>
          <w:p w14:paraId="7EBC76FB" w14:textId="1EEACB36" w:rsidR="00006680" w:rsidRPr="007769BC" w:rsidRDefault="00006680" w:rsidP="00E83A93">
            <w:pPr>
              <w:tabs>
                <w:tab w:val="left" w:pos="720"/>
              </w:tabs>
              <w:spacing w:after="0" w:line="240" w:lineRule="auto"/>
              <w:contextualSpacing/>
              <w:rPr>
                <w:ins w:id="989" w:author="Nick Joseph" w:date="2020-11-03T20:57:00Z"/>
                <w:rFonts w:ascii="Arial" w:hAnsi="Arial" w:cs="Arial"/>
              </w:rPr>
            </w:pPr>
            <w:ins w:id="990" w:author="Nick Joseph" w:date="2020-11-03T20:57:00Z">
              <w:r w:rsidRPr="007769BC">
                <w:rPr>
                  <w:rFonts w:ascii="Arial" w:hAnsi="Arial" w:cs="Arial"/>
                </w:rPr>
                <w:tab/>
              </w:r>
              <w:r w:rsidRPr="007769BC">
                <w:rPr>
                  <w:rFonts w:ascii="Arial" w:hAnsi="Arial" w:cs="Arial"/>
                  <w:b/>
                </w:rPr>
                <w:t>Association</w:t>
              </w:r>
              <w:r w:rsidRPr="007769BC">
                <w:rPr>
                  <w:rFonts w:ascii="Arial" w:hAnsi="Arial" w:cs="Arial"/>
                </w:rPr>
                <w:t xml:space="preserve">: </w:t>
              </w:r>
            </w:ins>
            <w:ins w:id="991" w:author="Nick Joseph" w:date="2020-11-05T16:16:00Z">
              <w:r w:rsidR="00972E9E">
                <w:rPr>
                  <w:rFonts w:ascii="Arial" w:hAnsi="Arial" w:cs="Arial"/>
                </w:rPr>
                <w:t>Driver</w:t>
              </w:r>
            </w:ins>
          </w:p>
          <w:p w14:paraId="1F2D7BFD" w14:textId="234297D5" w:rsidR="00006680" w:rsidRPr="007769BC" w:rsidRDefault="00006680" w:rsidP="00E83A93">
            <w:pPr>
              <w:tabs>
                <w:tab w:val="left" w:pos="720"/>
              </w:tabs>
              <w:spacing w:after="0" w:line="240" w:lineRule="auto"/>
              <w:contextualSpacing/>
              <w:rPr>
                <w:ins w:id="992" w:author="Nick Joseph" w:date="2020-11-03T20:57:00Z"/>
                <w:rFonts w:ascii="Arial" w:hAnsi="Arial" w:cs="Arial"/>
              </w:rPr>
            </w:pPr>
            <w:ins w:id="993" w:author="Nick Joseph" w:date="2020-11-03T20:57:00Z">
              <w:r w:rsidRPr="007769BC">
                <w:rPr>
                  <w:rFonts w:ascii="Arial" w:hAnsi="Arial" w:cs="Arial"/>
                </w:rPr>
                <w:tab/>
              </w:r>
              <w:r w:rsidRPr="007769BC">
                <w:rPr>
                  <w:rFonts w:ascii="Arial" w:hAnsi="Arial" w:cs="Arial"/>
                  <w:b/>
                </w:rPr>
                <w:t>Include</w:t>
              </w:r>
              <w:r w:rsidRPr="007769BC">
                <w:rPr>
                  <w:rFonts w:ascii="Arial" w:hAnsi="Arial" w:cs="Arial"/>
                </w:rPr>
                <w:t xml:space="preserve">: </w:t>
              </w:r>
            </w:ins>
            <w:ins w:id="994" w:author="Nick Joseph" w:date="2020-11-05T16:16:00Z">
              <w:r w:rsidR="00972E9E">
                <w:rPr>
                  <w:rFonts w:ascii="Arial" w:hAnsi="Arial" w:cs="Arial"/>
                </w:rPr>
                <w:t>N/A</w:t>
              </w:r>
            </w:ins>
          </w:p>
          <w:p w14:paraId="2EFA55AE" w14:textId="4CC78864" w:rsidR="00006680" w:rsidRPr="007769BC" w:rsidRDefault="00006680" w:rsidP="00E83A93">
            <w:pPr>
              <w:tabs>
                <w:tab w:val="left" w:pos="720"/>
              </w:tabs>
              <w:spacing w:after="0" w:line="240" w:lineRule="auto"/>
              <w:contextualSpacing/>
              <w:rPr>
                <w:ins w:id="995" w:author="Nick Joseph" w:date="2020-11-03T20:57:00Z"/>
                <w:rFonts w:ascii="Arial" w:hAnsi="Arial" w:cs="Arial"/>
              </w:rPr>
            </w:pPr>
            <w:ins w:id="996" w:author="Nick Joseph" w:date="2020-11-03T20:57:00Z">
              <w:r w:rsidRPr="007769BC">
                <w:rPr>
                  <w:rFonts w:ascii="Arial" w:hAnsi="Arial" w:cs="Arial"/>
                </w:rPr>
                <w:tab/>
              </w:r>
              <w:r w:rsidRPr="007769BC">
                <w:rPr>
                  <w:rFonts w:ascii="Arial" w:hAnsi="Arial" w:cs="Arial"/>
                  <w:b/>
                </w:rPr>
                <w:t>Extend</w:t>
              </w:r>
              <w:r w:rsidRPr="007769BC">
                <w:rPr>
                  <w:rFonts w:ascii="Arial" w:hAnsi="Arial" w:cs="Arial"/>
                </w:rPr>
                <w:t xml:space="preserve">: </w:t>
              </w:r>
            </w:ins>
            <w:ins w:id="997" w:author="Nick Joseph" w:date="2020-11-05T16:16:00Z">
              <w:r w:rsidR="00972E9E">
                <w:rPr>
                  <w:rFonts w:ascii="Arial" w:hAnsi="Arial" w:cs="Arial"/>
                </w:rPr>
                <w:t>N/A</w:t>
              </w:r>
            </w:ins>
          </w:p>
          <w:p w14:paraId="609B7C36" w14:textId="77777777" w:rsidR="00006680" w:rsidRDefault="00006680" w:rsidP="00E83A93">
            <w:pPr>
              <w:tabs>
                <w:tab w:val="left" w:pos="720"/>
              </w:tabs>
              <w:spacing w:after="0" w:line="240" w:lineRule="auto"/>
              <w:contextualSpacing/>
              <w:rPr>
                <w:ins w:id="998" w:author="Nick Joseph" w:date="2020-11-05T16:16:00Z"/>
                <w:rFonts w:ascii="Arial" w:hAnsi="Arial" w:cs="Arial"/>
              </w:rPr>
            </w:pPr>
            <w:ins w:id="999" w:author="Nick Joseph" w:date="2020-11-03T20:57:00Z">
              <w:r w:rsidRPr="007769BC">
                <w:rPr>
                  <w:rFonts w:ascii="Arial" w:hAnsi="Arial" w:cs="Arial"/>
                </w:rPr>
                <w:tab/>
              </w:r>
              <w:r w:rsidRPr="007769BC">
                <w:rPr>
                  <w:rFonts w:ascii="Arial" w:hAnsi="Arial" w:cs="Arial"/>
                  <w:b/>
                </w:rPr>
                <w:t>Generalization</w:t>
              </w:r>
              <w:r w:rsidRPr="007769BC">
                <w:rPr>
                  <w:rFonts w:ascii="Arial" w:hAnsi="Arial" w:cs="Arial"/>
                </w:rPr>
                <w:t xml:space="preserve">: </w:t>
              </w:r>
            </w:ins>
            <w:ins w:id="1000" w:author="Nick Joseph" w:date="2020-11-05T16:16:00Z">
              <w:r w:rsidR="00972E9E">
                <w:rPr>
                  <w:rFonts w:ascii="Arial" w:hAnsi="Arial" w:cs="Arial"/>
                </w:rPr>
                <w:t>N/A</w:t>
              </w:r>
            </w:ins>
          </w:p>
          <w:p w14:paraId="54B5B399" w14:textId="262B279D" w:rsidR="00972E9E" w:rsidRPr="007769BC" w:rsidRDefault="00972E9E" w:rsidP="00E83A93">
            <w:pPr>
              <w:tabs>
                <w:tab w:val="left" w:pos="720"/>
              </w:tabs>
              <w:spacing w:after="0" w:line="240" w:lineRule="auto"/>
              <w:contextualSpacing/>
              <w:rPr>
                <w:ins w:id="1001" w:author="Nick Joseph" w:date="2020-11-03T20:57:00Z"/>
                <w:rFonts w:ascii="Arial" w:hAnsi="Arial" w:cs="Arial"/>
              </w:rPr>
            </w:pPr>
          </w:p>
        </w:tc>
      </w:tr>
      <w:tr w:rsidR="00006680" w:rsidRPr="007769BC" w14:paraId="51D3E103" w14:textId="77777777" w:rsidTr="00972E9E">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Change w:id="1002" w:author="Nick Joseph" w:date="2020-11-05T16:29:00Z">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
          </w:tblPrExChange>
        </w:tblPrEx>
        <w:trPr>
          <w:trHeight w:val="2055"/>
          <w:ins w:id="1003" w:author="Nick Joseph" w:date="2020-11-03T20:57:00Z"/>
          <w:trPrChange w:id="1004" w:author="Nick Joseph" w:date="2020-11-05T16:29:00Z">
            <w:trPr>
              <w:trHeight w:val="2865"/>
            </w:trPr>
          </w:trPrChange>
        </w:trPr>
        <w:tc>
          <w:tcPr>
            <w:tcW w:w="9314" w:type="dxa"/>
            <w:gridSpan w:val="4"/>
            <w:shd w:val="clear" w:color="auto" w:fill="auto"/>
            <w:tcPrChange w:id="1005" w:author="Nick Joseph" w:date="2020-11-05T16:29:00Z">
              <w:tcPr>
                <w:tcW w:w="9314" w:type="dxa"/>
                <w:gridSpan w:val="4"/>
                <w:shd w:val="clear" w:color="auto" w:fill="auto"/>
              </w:tcPr>
            </w:tcPrChange>
          </w:tcPr>
          <w:p w14:paraId="7F4DEAAC" w14:textId="77777777" w:rsidR="00006680" w:rsidRPr="007769BC" w:rsidRDefault="00006680" w:rsidP="00E83A93">
            <w:pPr>
              <w:spacing w:after="0" w:line="240" w:lineRule="auto"/>
              <w:contextualSpacing/>
              <w:rPr>
                <w:ins w:id="1006" w:author="Nick Joseph" w:date="2020-11-03T20:57:00Z"/>
                <w:rFonts w:ascii="Arial" w:hAnsi="Arial" w:cs="Arial"/>
              </w:rPr>
            </w:pPr>
            <w:ins w:id="1007" w:author="Nick Joseph" w:date="2020-11-03T20:57:00Z">
              <w:r w:rsidRPr="007769BC">
                <w:rPr>
                  <w:rFonts w:ascii="Arial" w:hAnsi="Arial" w:cs="Arial"/>
                  <w:b/>
                </w:rPr>
                <w:t>Normal flow of events</w:t>
              </w:r>
              <w:r w:rsidRPr="007769BC">
                <w:rPr>
                  <w:rFonts w:ascii="Arial" w:hAnsi="Arial" w:cs="Arial"/>
                </w:rPr>
                <w:t xml:space="preserve">: </w:t>
              </w:r>
            </w:ins>
          </w:p>
          <w:p w14:paraId="6B30D246" w14:textId="649143FB" w:rsidR="00006680" w:rsidRDefault="00972E9E" w:rsidP="00972E9E">
            <w:pPr>
              <w:pStyle w:val="ListParagraph"/>
              <w:numPr>
                <w:ilvl w:val="0"/>
                <w:numId w:val="47"/>
              </w:numPr>
              <w:spacing w:after="0" w:line="240" w:lineRule="auto"/>
              <w:rPr>
                <w:ins w:id="1008" w:author="Nick Joseph" w:date="2020-11-05T16:17:00Z"/>
                <w:rFonts w:ascii="Arial" w:hAnsi="Arial" w:cs="Arial"/>
              </w:rPr>
            </w:pPr>
            <w:ins w:id="1009" w:author="Nick Joseph" w:date="2020-11-05T16:16:00Z">
              <w:r>
                <w:rPr>
                  <w:rFonts w:ascii="Arial" w:hAnsi="Arial" w:cs="Arial"/>
                </w:rPr>
                <w:t>After the customer finalizes their order, a list of items they have ordered will be sent to the designated driver.</w:t>
              </w:r>
            </w:ins>
          </w:p>
          <w:p w14:paraId="33E9F2E3" w14:textId="6DC3B596" w:rsidR="00972E9E" w:rsidRDefault="00972E9E" w:rsidP="00972E9E">
            <w:pPr>
              <w:pStyle w:val="ListParagraph"/>
              <w:numPr>
                <w:ilvl w:val="0"/>
                <w:numId w:val="47"/>
              </w:numPr>
              <w:spacing w:after="0" w:line="240" w:lineRule="auto"/>
              <w:rPr>
                <w:ins w:id="1010" w:author="Nick Joseph" w:date="2020-11-05T16:18:00Z"/>
                <w:rFonts w:ascii="Arial" w:hAnsi="Arial" w:cs="Arial"/>
              </w:rPr>
            </w:pPr>
            <w:ins w:id="1011" w:author="Nick Joseph" w:date="2020-11-05T16:17:00Z">
              <w:r>
                <w:rPr>
                  <w:rFonts w:ascii="Arial" w:hAnsi="Arial" w:cs="Arial"/>
                </w:rPr>
                <w:t xml:space="preserve">The funds that the driver will be using is already provided by </w:t>
              </w:r>
            </w:ins>
            <w:ins w:id="1012" w:author="Nick Joseph" w:date="2020-11-05T16:18:00Z">
              <w:r>
                <w:rPr>
                  <w:rFonts w:ascii="Arial" w:hAnsi="Arial" w:cs="Arial"/>
                </w:rPr>
                <w:t>the customer’s payment.</w:t>
              </w:r>
            </w:ins>
          </w:p>
          <w:p w14:paraId="081A3182" w14:textId="0CBB6864" w:rsidR="00972E9E" w:rsidRPr="00972E9E" w:rsidRDefault="00972E9E">
            <w:pPr>
              <w:pStyle w:val="ListParagraph"/>
              <w:numPr>
                <w:ilvl w:val="0"/>
                <w:numId w:val="47"/>
              </w:numPr>
              <w:spacing w:after="0" w:line="240" w:lineRule="auto"/>
              <w:rPr>
                <w:ins w:id="1013" w:author="Nick Joseph" w:date="2020-11-03T20:57:00Z"/>
                <w:rFonts w:ascii="Arial" w:hAnsi="Arial" w:cs="Arial"/>
                <w:rPrChange w:id="1014" w:author="Nick Joseph" w:date="2020-11-05T16:16:00Z">
                  <w:rPr>
                    <w:ins w:id="1015" w:author="Nick Joseph" w:date="2020-11-03T20:57:00Z"/>
                  </w:rPr>
                </w:rPrChange>
              </w:rPr>
              <w:pPrChange w:id="1016" w:author="Nick Joseph" w:date="2020-11-05T16:16:00Z">
                <w:pPr>
                  <w:spacing w:after="0" w:line="240" w:lineRule="auto"/>
                  <w:contextualSpacing/>
                </w:pPr>
              </w:pPrChange>
            </w:pPr>
            <w:ins w:id="1017" w:author="Nick Joseph" w:date="2020-11-05T16:21:00Z">
              <w:r>
                <w:rPr>
                  <w:rFonts w:ascii="Arial" w:hAnsi="Arial" w:cs="Arial"/>
                </w:rPr>
                <w:t>When the driver is collecting groceries,</w:t>
              </w:r>
            </w:ins>
            <w:ins w:id="1018" w:author="Nick Joseph" w:date="2020-11-05T16:22:00Z">
              <w:r>
                <w:rPr>
                  <w:rFonts w:ascii="Arial" w:hAnsi="Arial" w:cs="Arial"/>
                </w:rPr>
                <w:t xml:space="preserve"> some items may be out of stock. The </w:t>
              </w:r>
            </w:ins>
            <w:ins w:id="1019" w:author="Nick Joseph" w:date="2020-11-05T16:29:00Z">
              <w:r>
                <w:rPr>
                  <w:rFonts w:ascii="Arial" w:hAnsi="Arial" w:cs="Arial"/>
                </w:rPr>
                <w:t>GoGoGrocery system will offer some replacement items to be notified to the customer (See next use-case).</w:t>
              </w:r>
            </w:ins>
          </w:p>
          <w:p w14:paraId="4AFFC921" w14:textId="77777777" w:rsidR="00006680" w:rsidRPr="007769BC" w:rsidRDefault="00006680" w:rsidP="00E83A93">
            <w:pPr>
              <w:spacing w:after="0" w:line="240" w:lineRule="auto"/>
              <w:contextualSpacing/>
              <w:rPr>
                <w:ins w:id="1020" w:author="Nick Joseph" w:date="2020-11-03T20:57:00Z"/>
                <w:rFonts w:ascii="Arial" w:hAnsi="Arial" w:cs="Arial"/>
              </w:rPr>
            </w:pPr>
          </w:p>
        </w:tc>
      </w:tr>
      <w:tr w:rsidR="00006680" w:rsidRPr="007769BC" w14:paraId="7089DE15" w14:textId="77777777" w:rsidTr="00E83A93">
        <w:trPr>
          <w:ins w:id="1021" w:author="Nick Joseph" w:date="2020-11-03T20:57:00Z"/>
        </w:trPr>
        <w:tc>
          <w:tcPr>
            <w:tcW w:w="9314" w:type="dxa"/>
            <w:gridSpan w:val="4"/>
            <w:shd w:val="clear" w:color="auto" w:fill="auto"/>
          </w:tcPr>
          <w:p w14:paraId="486C0AC1" w14:textId="77777777" w:rsidR="00006680" w:rsidRPr="007769BC" w:rsidRDefault="00006680" w:rsidP="00E83A93">
            <w:pPr>
              <w:spacing w:after="0" w:line="240" w:lineRule="auto"/>
              <w:contextualSpacing/>
              <w:rPr>
                <w:ins w:id="1022" w:author="Nick Joseph" w:date="2020-11-03T20:57:00Z"/>
                <w:rFonts w:ascii="Arial" w:hAnsi="Arial" w:cs="Arial"/>
              </w:rPr>
            </w:pPr>
            <w:ins w:id="1023" w:author="Nick Joseph" w:date="2020-11-03T20:57:00Z">
              <w:r w:rsidRPr="007769BC">
                <w:rPr>
                  <w:rFonts w:ascii="Arial" w:hAnsi="Arial" w:cs="Arial"/>
                  <w:b/>
                </w:rPr>
                <w:t>Subflows</w:t>
              </w:r>
              <w:r w:rsidRPr="007769BC">
                <w:rPr>
                  <w:rFonts w:ascii="Arial" w:hAnsi="Arial" w:cs="Arial"/>
                </w:rPr>
                <w:t xml:space="preserve">: </w:t>
              </w:r>
            </w:ins>
          </w:p>
          <w:p w14:paraId="73E55FB5" w14:textId="77FD1DC8" w:rsidR="00006680" w:rsidRPr="00972E9E" w:rsidRDefault="00972E9E">
            <w:pPr>
              <w:pStyle w:val="ListParagraph"/>
              <w:numPr>
                <w:ilvl w:val="0"/>
                <w:numId w:val="44"/>
              </w:numPr>
              <w:spacing w:after="0" w:line="240" w:lineRule="auto"/>
              <w:rPr>
                <w:ins w:id="1024" w:author="Nick Joseph" w:date="2020-11-03T20:57:00Z"/>
                <w:rFonts w:ascii="Arial" w:hAnsi="Arial" w:cs="Arial"/>
                <w:rPrChange w:id="1025" w:author="Nick Joseph" w:date="2020-11-05T16:40:00Z">
                  <w:rPr>
                    <w:ins w:id="1026" w:author="Nick Joseph" w:date="2020-11-03T20:57:00Z"/>
                  </w:rPr>
                </w:rPrChange>
              </w:rPr>
              <w:pPrChange w:id="1027" w:author="Nick Joseph" w:date="2020-11-05T16:40:00Z">
                <w:pPr>
                  <w:spacing w:after="0" w:line="240" w:lineRule="auto"/>
                  <w:contextualSpacing/>
                </w:pPr>
              </w:pPrChange>
            </w:pPr>
            <w:ins w:id="1028" w:author="Nick Joseph" w:date="2020-11-05T16:40:00Z">
              <w:r>
                <w:rPr>
                  <w:rFonts w:ascii="Arial" w:hAnsi="Arial" w:cs="Arial"/>
                </w:rPr>
                <w:t>The driver will</w:t>
              </w:r>
            </w:ins>
            <w:ins w:id="1029" w:author="Nick Joseph" w:date="2020-11-05T16:42:00Z">
              <w:r>
                <w:rPr>
                  <w:rFonts w:ascii="Arial" w:hAnsi="Arial" w:cs="Arial"/>
                </w:rPr>
                <w:t xml:space="preserve"> have an option to message the customer about replacement items.</w:t>
              </w:r>
            </w:ins>
          </w:p>
          <w:p w14:paraId="20FBA230" w14:textId="77777777" w:rsidR="00006680" w:rsidRPr="007769BC" w:rsidRDefault="00006680" w:rsidP="00E83A93">
            <w:pPr>
              <w:spacing w:after="0" w:line="240" w:lineRule="auto"/>
              <w:contextualSpacing/>
              <w:rPr>
                <w:ins w:id="1030" w:author="Nick Joseph" w:date="2020-11-03T20:57:00Z"/>
                <w:rFonts w:ascii="Arial" w:hAnsi="Arial" w:cs="Arial"/>
              </w:rPr>
            </w:pPr>
          </w:p>
        </w:tc>
      </w:tr>
      <w:tr w:rsidR="00006680" w:rsidRPr="007769BC" w14:paraId="3EA9DCB5" w14:textId="77777777" w:rsidTr="00972E9E">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Change w:id="1031" w:author="Nick Joseph" w:date="2020-11-05T16:56:00Z">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
          </w:tblPrExChange>
        </w:tblPrEx>
        <w:trPr>
          <w:trHeight w:val="1830"/>
          <w:ins w:id="1032" w:author="Nick Joseph" w:date="2020-11-03T20:57:00Z"/>
          <w:trPrChange w:id="1033" w:author="Nick Joseph" w:date="2020-11-05T16:56:00Z">
            <w:trPr>
              <w:trHeight w:val="2127"/>
            </w:trPr>
          </w:trPrChange>
        </w:trPr>
        <w:tc>
          <w:tcPr>
            <w:tcW w:w="9314" w:type="dxa"/>
            <w:gridSpan w:val="4"/>
            <w:shd w:val="clear" w:color="auto" w:fill="auto"/>
            <w:tcPrChange w:id="1034" w:author="Nick Joseph" w:date="2020-11-05T16:56:00Z">
              <w:tcPr>
                <w:tcW w:w="9314" w:type="dxa"/>
                <w:gridSpan w:val="4"/>
                <w:shd w:val="clear" w:color="auto" w:fill="auto"/>
              </w:tcPr>
            </w:tcPrChange>
          </w:tcPr>
          <w:p w14:paraId="7419B2E1" w14:textId="77777777" w:rsidR="00006680" w:rsidRPr="007769BC" w:rsidRDefault="00006680" w:rsidP="00E83A93">
            <w:pPr>
              <w:spacing w:after="0" w:line="240" w:lineRule="auto"/>
              <w:contextualSpacing/>
              <w:rPr>
                <w:ins w:id="1035" w:author="Nick Joseph" w:date="2020-11-03T20:57:00Z"/>
                <w:rFonts w:ascii="Arial" w:hAnsi="Arial" w:cs="Arial"/>
              </w:rPr>
            </w:pPr>
            <w:ins w:id="1036" w:author="Nick Joseph" w:date="2020-11-03T20:57:00Z">
              <w:r w:rsidRPr="007769BC">
                <w:rPr>
                  <w:rFonts w:ascii="Arial" w:hAnsi="Arial" w:cs="Arial"/>
                  <w:b/>
                </w:rPr>
                <w:t>Alternate / exceptional flows</w:t>
              </w:r>
              <w:r w:rsidRPr="007769BC">
                <w:rPr>
                  <w:rFonts w:ascii="Arial" w:hAnsi="Arial" w:cs="Arial"/>
                </w:rPr>
                <w:t xml:space="preserve">: </w:t>
              </w:r>
            </w:ins>
          </w:p>
          <w:p w14:paraId="18F04745" w14:textId="40488DDB" w:rsidR="00006680" w:rsidRDefault="00972E9E" w:rsidP="00972E9E">
            <w:pPr>
              <w:pStyle w:val="ListParagraph"/>
              <w:numPr>
                <w:ilvl w:val="0"/>
                <w:numId w:val="44"/>
              </w:numPr>
              <w:spacing w:after="0" w:line="240" w:lineRule="auto"/>
              <w:rPr>
                <w:ins w:id="1037" w:author="Nick Joseph" w:date="2020-11-05T16:47:00Z"/>
                <w:rFonts w:ascii="Arial" w:hAnsi="Arial" w:cs="Arial"/>
              </w:rPr>
            </w:pPr>
            <w:ins w:id="1038" w:author="Nick Joseph" w:date="2020-11-05T16:47:00Z">
              <w:r>
                <w:rPr>
                  <w:rFonts w:ascii="Arial" w:hAnsi="Arial" w:cs="Arial"/>
                </w:rPr>
                <w:t>The driver must log in to the driver account of the application.</w:t>
              </w:r>
            </w:ins>
          </w:p>
          <w:p w14:paraId="3A76E778" w14:textId="652B907F" w:rsidR="00972E9E" w:rsidRDefault="00972E9E" w:rsidP="00972E9E">
            <w:pPr>
              <w:pStyle w:val="ListParagraph"/>
              <w:numPr>
                <w:ilvl w:val="0"/>
                <w:numId w:val="44"/>
              </w:numPr>
              <w:spacing w:after="0" w:line="240" w:lineRule="auto"/>
              <w:rPr>
                <w:ins w:id="1039" w:author="Nick Joseph" w:date="2020-11-05T16:51:00Z"/>
                <w:rFonts w:ascii="Arial" w:hAnsi="Arial" w:cs="Arial"/>
              </w:rPr>
            </w:pPr>
            <w:ins w:id="1040" w:author="Nick Joseph" w:date="2020-11-05T16:51:00Z">
              <w:r>
                <w:rPr>
                  <w:rFonts w:ascii="Arial" w:hAnsi="Arial" w:cs="Arial"/>
                </w:rPr>
                <w:t>The driver can choose to notify the customer about replacement items or let the system do it.</w:t>
              </w:r>
            </w:ins>
          </w:p>
          <w:p w14:paraId="5353502C" w14:textId="55076BC1" w:rsidR="00972E9E" w:rsidRPr="00972E9E" w:rsidRDefault="00972E9E">
            <w:pPr>
              <w:pStyle w:val="ListParagraph"/>
              <w:numPr>
                <w:ilvl w:val="0"/>
                <w:numId w:val="44"/>
              </w:numPr>
              <w:spacing w:after="0" w:line="240" w:lineRule="auto"/>
              <w:rPr>
                <w:ins w:id="1041" w:author="Nick Joseph" w:date="2020-11-03T20:57:00Z"/>
                <w:rFonts w:ascii="Arial" w:hAnsi="Arial" w:cs="Arial"/>
                <w:rPrChange w:id="1042" w:author="Nick Joseph" w:date="2020-11-05T16:47:00Z">
                  <w:rPr>
                    <w:ins w:id="1043" w:author="Nick Joseph" w:date="2020-11-03T20:57:00Z"/>
                  </w:rPr>
                </w:rPrChange>
              </w:rPr>
              <w:pPrChange w:id="1044" w:author="Nick Joseph" w:date="2020-11-05T16:47:00Z">
                <w:pPr>
                  <w:spacing w:after="0" w:line="240" w:lineRule="auto"/>
                  <w:contextualSpacing/>
                </w:pPr>
              </w:pPrChange>
            </w:pPr>
            <w:ins w:id="1045" w:author="Nick Joseph" w:date="2020-11-05T16:56:00Z">
              <w:r>
                <w:rPr>
                  <w:rFonts w:ascii="Arial" w:hAnsi="Arial" w:cs="Arial"/>
                </w:rPr>
                <w:t>Once the order has been gathered, the driver will then notify the customer that their order is complete and ready to be delivered.</w:t>
              </w:r>
            </w:ins>
          </w:p>
          <w:p w14:paraId="78A074B3" w14:textId="77777777" w:rsidR="00006680" w:rsidRPr="007769BC" w:rsidRDefault="00006680" w:rsidP="00E83A93">
            <w:pPr>
              <w:spacing w:after="0" w:line="240" w:lineRule="auto"/>
              <w:contextualSpacing/>
              <w:rPr>
                <w:ins w:id="1046" w:author="Nick Joseph" w:date="2020-11-03T20:57:00Z"/>
                <w:rFonts w:ascii="Arial" w:hAnsi="Arial" w:cs="Arial"/>
              </w:rPr>
            </w:pPr>
          </w:p>
        </w:tc>
      </w:tr>
    </w:tbl>
    <w:p w14:paraId="18F5CDE8" w14:textId="084B93FA" w:rsidR="00972E9E" w:rsidRDefault="00972E9E" w:rsidP="00006680">
      <w:pPr>
        <w:spacing w:after="240" w:line="240" w:lineRule="auto"/>
        <w:rPr>
          <w:ins w:id="1047" w:author="Nick Joseph" w:date="2020-11-08T00:59:00Z"/>
          <w:rFonts w:ascii="Helvetica" w:hAnsi="Helvetica" w:cs="Helvetica"/>
          <w:b/>
          <w:bCs/>
          <w:color w:val="538135" w:themeColor="accent6" w:themeShade="BF"/>
          <w:sz w:val="36"/>
          <w:szCs w:val="36"/>
          <w14:textOutline w14:w="0" w14:cap="flat" w14:cmpd="sng" w14:algn="ctr">
            <w14:noFill/>
            <w14:prstDash w14:val="solid"/>
            <w14:round/>
          </w14:textOutline>
        </w:rPr>
      </w:pPr>
    </w:p>
    <w:p w14:paraId="567888C1" w14:textId="69233106" w:rsidR="00000F2A" w:rsidRDefault="00000F2A" w:rsidP="00006680">
      <w:pPr>
        <w:spacing w:after="240" w:line="240" w:lineRule="auto"/>
        <w:rPr>
          <w:ins w:id="1048" w:author="Nick Joseph" w:date="2020-11-08T00:59:00Z"/>
          <w:rFonts w:ascii="Helvetica" w:hAnsi="Helvetica" w:cs="Helvetica"/>
          <w:b/>
          <w:bCs/>
          <w:color w:val="538135" w:themeColor="accent6" w:themeShade="BF"/>
          <w:sz w:val="36"/>
          <w:szCs w:val="36"/>
          <w14:textOutline w14:w="0" w14:cap="flat" w14:cmpd="sng" w14:algn="ctr">
            <w14:noFill/>
            <w14:prstDash w14:val="solid"/>
            <w14:round/>
          </w14:textOutline>
        </w:rPr>
      </w:pPr>
    </w:p>
    <w:p w14:paraId="061C9604" w14:textId="77777777" w:rsidR="00000F2A" w:rsidRDefault="00000F2A" w:rsidP="00006680">
      <w:pPr>
        <w:spacing w:after="240" w:line="240" w:lineRule="auto"/>
        <w:rPr>
          <w:ins w:id="1049" w:author="Nick Joseph" w:date="2020-11-03T20:57:00Z"/>
          <w:rFonts w:ascii="Helvetica" w:hAnsi="Helvetica" w:cs="Helvetica"/>
          <w:b/>
          <w:bCs/>
          <w:color w:val="538135" w:themeColor="accent6" w:themeShade="BF"/>
          <w:sz w:val="36"/>
          <w:szCs w:val="36"/>
          <w14:textOutline w14:w="0" w14:cap="flat" w14:cmpd="sng" w14:algn="ctr">
            <w14:noFill/>
            <w14:prstDash w14:val="solid"/>
            <w14:round/>
          </w14:textOutline>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4638"/>
        <w:gridCol w:w="1123"/>
        <w:gridCol w:w="885"/>
        <w:gridCol w:w="2668"/>
        <w:tblGridChange w:id="1050">
          <w:tblGrid>
            <w:gridCol w:w="4638"/>
            <w:gridCol w:w="1123"/>
            <w:gridCol w:w="885"/>
            <w:gridCol w:w="2668"/>
          </w:tblGrid>
        </w:tblGridChange>
      </w:tblGrid>
      <w:tr w:rsidR="00006680" w:rsidRPr="007769BC" w14:paraId="08C2508D" w14:textId="77777777" w:rsidTr="00E83A93">
        <w:trPr>
          <w:ins w:id="1051" w:author="Nick Joseph" w:date="2020-11-03T20:57:00Z"/>
        </w:trPr>
        <w:tc>
          <w:tcPr>
            <w:tcW w:w="5761" w:type="dxa"/>
            <w:gridSpan w:val="2"/>
            <w:shd w:val="clear" w:color="auto" w:fill="auto"/>
          </w:tcPr>
          <w:p w14:paraId="376D6D98" w14:textId="69012792" w:rsidR="00006680" w:rsidRPr="007769BC" w:rsidRDefault="00006680" w:rsidP="00E83A93">
            <w:pPr>
              <w:spacing w:after="0" w:line="240" w:lineRule="auto"/>
              <w:contextualSpacing/>
              <w:rPr>
                <w:ins w:id="1052" w:author="Nick Joseph" w:date="2020-11-03T20:57:00Z"/>
                <w:rFonts w:ascii="Arial" w:hAnsi="Arial" w:cs="Arial"/>
              </w:rPr>
            </w:pPr>
            <w:ins w:id="1053" w:author="Nick Joseph" w:date="2020-11-03T20:57:00Z">
              <w:r w:rsidRPr="007769BC">
                <w:rPr>
                  <w:rFonts w:ascii="Arial" w:hAnsi="Arial" w:cs="Arial"/>
                  <w:b/>
                </w:rPr>
                <w:lastRenderedPageBreak/>
                <w:t>Use-Case name</w:t>
              </w:r>
              <w:r w:rsidRPr="007769BC">
                <w:rPr>
                  <w:rFonts w:ascii="Arial" w:hAnsi="Arial" w:cs="Arial"/>
                </w:rPr>
                <w:t xml:space="preserve">: </w:t>
              </w:r>
            </w:ins>
            <w:ins w:id="1054" w:author="Nick Joseph" w:date="2020-11-05T16:57:00Z">
              <w:r w:rsidR="00972E9E">
                <w:rPr>
                  <w:rFonts w:ascii="Arial" w:hAnsi="Arial" w:cs="Arial"/>
                </w:rPr>
                <w:t>Find replacements</w:t>
              </w:r>
            </w:ins>
          </w:p>
        </w:tc>
        <w:tc>
          <w:tcPr>
            <w:tcW w:w="885" w:type="dxa"/>
            <w:shd w:val="clear" w:color="auto" w:fill="auto"/>
          </w:tcPr>
          <w:p w14:paraId="7C12290C" w14:textId="7EB08694" w:rsidR="00006680" w:rsidRPr="007769BC" w:rsidRDefault="00006680" w:rsidP="00E83A93">
            <w:pPr>
              <w:spacing w:after="0" w:line="240" w:lineRule="auto"/>
              <w:contextualSpacing/>
              <w:rPr>
                <w:ins w:id="1055" w:author="Nick Joseph" w:date="2020-11-03T20:57:00Z"/>
                <w:rFonts w:ascii="Arial" w:hAnsi="Arial" w:cs="Arial"/>
              </w:rPr>
            </w:pPr>
            <w:ins w:id="1056" w:author="Nick Joseph" w:date="2020-11-03T20:57:00Z">
              <w:r w:rsidRPr="007769BC">
                <w:rPr>
                  <w:rFonts w:ascii="Arial" w:hAnsi="Arial" w:cs="Arial"/>
                  <w:b/>
                </w:rPr>
                <w:t>ID</w:t>
              </w:r>
              <w:r w:rsidRPr="007769BC">
                <w:rPr>
                  <w:rFonts w:ascii="Arial" w:hAnsi="Arial" w:cs="Arial"/>
                </w:rPr>
                <w:t xml:space="preserve">:  </w:t>
              </w:r>
            </w:ins>
            <w:ins w:id="1057" w:author="Nick Joseph" w:date="2020-11-05T16:06:00Z">
              <w:r w:rsidR="00972E9E">
                <w:rPr>
                  <w:rFonts w:ascii="Arial" w:hAnsi="Arial" w:cs="Arial"/>
                </w:rPr>
                <w:t>5</w:t>
              </w:r>
            </w:ins>
          </w:p>
        </w:tc>
        <w:tc>
          <w:tcPr>
            <w:tcW w:w="2668" w:type="dxa"/>
            <w:shd w:val="clear" w:color="auto" w:fill="auto"/>
          </w:tcPr>
          <w:p w14:paraId="5FBDA07A" w14:textId="3470BF0C" w:rsidR="00006680" w:rsidRPr="007769BC" w:rsidRDefault="00006680" w:rsidP="00E83A93">
            <w:pPr>
              <w:spacing w:after="0" w:line="240" w:lineRule="auto"/>
              <w:contextualSpacing/>
              <w:rPr>
                <w:ins w:id="1058" w:author="Nick Joseph" w:date="2020-11-03T20:57:00Z"/>
                <w:rFonts w:ascii="Arial" w:hAnsi="Arial" w:cs="Arial"/>
              </w:rPr>
            </w:pPr>
            <w:ins w:id="1059" w:author="Nick Joseph" w:date="2020-11-03T20:57:00Z">
              <w:r w:rsidRPr="007769BC">
                <w:rPr>
                  <w:rFonts w:ascii="Arial" w:hAnsi="Arial" w:cs="Arial"/>
                  <w:b/>
                </w:rPr>
                <w:t>Importance</w:t>
              </w:r>
              <w:r w:rsidRPr="007769BC">
                <w:rPr>
                  <w:rFonts w:ascii="Arial" w:hAnsi="Arial" w:cs="Arial"/>
                </w:rPr>
                <w:t xml:space="preserve">: </w:t>
              </w:r>
            </w:ins>
            <w:ins w:id="1060" w:author="Nick Joseph" w:date="2020-11-05T16:57:00Z">
              <w:r w:rsidR="00972E9E">
                <w:rPr>
                  <w:rFonts w:ascii="Arial" w:hAnsi="Arial" w:cs="Arial"/>
                </w:rPr>
                <w:t>Medium</w:t>
              </w:r>
            </w:ins>
          </w:p>
        </w:tc>
      </w:tr>
      <w:tr w:rsidR="00006680" w:rsidRPr="007769BC" w14:paraId="32AFB555" w14:textId="77777777" w:rsidTr="00E83A93">
        <w:trPr>
          <w:ins w:id="1061" w:author="Nick Joseph" w:date="2020-11-03T20:57:00Z"/>
        </w:trPr>
        <w:tc>
          <w:tcPr>
            <w:tcW w:w="4638" w:type="dxa"/>
            <w:shd w:val="clear" w:color="auto" w:fill="auto"/>
          </w:tcPr>
          <w:p w14:paraId="2198D7BD" w14:textId="4D58FE32" w:rsidR="00006680" w:rsidRPr="007769BC" w:rsidRDefault="00006680" w:rsidP="00E83A93">
            <w:pPr>
              <w:spacing w:after="0" w:line="240" w:lineRule="auto"/>
              <w:contextualSpacing/>
              <w:rPr>
                <w:ins w:id="1062" w:author="Nick Joseph" w:date="2020-11-03T20:57:00Z"/>
                <w:rFonts w:ascii="Arial" w:hAnsi="Arial" w:cs="Arial"/>
              </w:rPr>
            </w:pPr>
            <w:ins w:id="1063" w:author="Nick Joseph" w:date="2020-11-03T20:57:00Z">
              <w:r w:rsidRPr="007769BC">
                <w:rPr>
                  <w:rFonts w:ascii="Arial" w:hAnsi="Arial" w:cs="Arial"/>
                  <w:b/>
                </w:rPr>
                <w:t>Primary actor</w:t>
              </w:r>
              <w:r w:rsidRPr="007769BC">
                <w:rPr>
                  <w:rFonts w:ascii="Arial" w:hAnsi="Arial" w:cs="Arial"/>
                </w:rPr>
                <w:t xml:space="preserve">: </w:t>
              </w:r>
            </w:ins>
            <w:ins w:id="1064" w:author="Nick Joseph" w:date="2020-11-05T16:57:00Z">
              <w:r w:rsidR="00972E9E">
                <w:rPr>
                  <w:rFonts w:ascii="Arial" w:hAnsi="Arial" w:cs="Arial"/>
                </w:rPr>
                <w:t>GoGoGrocery system</w:t>
              </w:r>
            </w:ins>
          </w:p>
        </w:tc>
        <w:tc>
          <w:tcPr>
            <w:tcW w:w="4676" w:type="dxa"/>
            <w:gridSpan w:val="3"/>
            <w:shd w:val="clear" w:color="auto" w:fill="auto"/>
          </w:tcPr>
          <w:p w14:paraId="7F992F12" w14:textId="609A66D1" w:rsidR="00006680" w:rsidRPr="007769BC" w:rsidRDefault="00006680" w:rsidP="00E83A93">
            <w:pPr>
              <w:spacing w:after="0" w:line="240" w:lineRule="auto"/>
              <w:contextualSpacing/>
              <w:rPr>
                <w:ins w:id="1065" w:author="Nick Joseph" w:date="2020-11-03T20:57:00Z"/>
                <w:rFonts w:ascii="Arial" w:hAnsi="Arial" w:cs="Arial"/>
              </w:rPr>
            </w:pPr>
            <w:ins w:id="1066" w:author="Nick Joseph" w:date="2020-11-03T20:57:00Z">
              <w:r w:rsidRPr="007769BC">
                <w:rPr>
                  <w:rFonts w:ascii="Arial" w:hAnsi="Arial" w:cs="Arial"/>
                  <w:b/>
                </w:rPr>
                <w:t>Use-Case type</w:t>
              </w:r>
              <w:r w:rsidRPr="007769BC">
                <w:rPr>
                  <w:rFonts w:ascii="Arial" w:hAnsi="Arial" w:cs="Arial"/>
                </w:rPr>
                <w:t xml:space="preserve">: </w:t>
              </w:r>
            </w:ins>
            <w:ins w:id="1067" w:author="Nick Joseph" w:date="2020-11-05T16:57:00Z">
              <w:r w:rsidR="00972E9E">
                <w:rPr>
                  <w:rFonts w:ascii="Arial" w:hAnsi="Arial" w:cs="Arial"/>
                </w:rPr>
                <w:t>Essential</w:t>
              </w:r>
            </w:ins>
          </w:p>
        </w:tc>
      </w:tr>
      <w:tr w:rsidR="00006680" w:rsidRPr="007769BC" w14:paraId="14F65165" w14:textId="77777777" w:rsidTr="00E83A93">
        <w:trPr>
          <w:ins w:id="1068" w:author="Nick Joseph" w:date="2020-11-03T20:57:00Z"/>
        </w:trPr>
        <w:tc>
          <w:tcPr>
            <w:tcW w:w="9314" w:type="dxa"/>
            <w:gridSpan w:val="4"/>
            <w:shd w:val="clear" w:color="auto" w:fill="auto"/>
          </w:tcPr>
          <w:p w14:paraId="19CC5805" w14:textId="77777777" w:rsidR="00006680" w:rsidRPr="007769BC" w:rsidRDefault="00006680" w:rsidP="00E83A93">
            <w:pPr>
              <w:spacing w:after="0" w:line="240" w:lineRule="auto"/>
              <w:contextualSpacing/>
              <w:rPr>
                <w:ins w:id="1069" w:author="Nick Joseph" w:date="2020-11-03T20:57:00Z"/>
                <w:rFonts w:ascii="Arial" w:hAnsi="Arial" w:cs="Arial"/>
              </w:rPr>
            </w:pPr>
            <w:ins w:id="1070" w:author="Nick Joseph" w:date="2020-11-03T20:57:00Z">
              <w:r w:rsidRPr="007769BC">
                <w:rPr>
                  <w:rFonts w:ascii="Arial" w:hAnsi="Arial" w:cs="Arial"/>
                  <w:b/>
                </w:rPr>
                <w:t>Stakeholders and interests</w:t>
              </w:r>
              <w:r w:rsidRPr="007769BC">
                <w:rPr>
                  <w:rFonts w:ascii="Arial" w:hAnsi="Arial" w:cs="Arial"/>
                </w:rPr>
                <w:t xml:space="preserve">: </w:t>
              </w:r>
            </w:ins>
          </w:p>
          <w:p w14:paraId="4F597EFF" w14:textId="7E91AD04" w:rsidR="00006680" w:rsidRDefault="00972E9E" w:rsidP="00E83A93">
            <w:pPr>
              <w:spacing w:after="0" w:line="240" w:lineRule="auto"/>
              <w:contextualSpacing/>
              <w:rPr>
                <w:ins w:id="1071" w:author="Nick Joseph" w:date="2020-11-05T16:58:00Z"/>
                <w:rFonts w:ascii="Arial" w:hAnsi="Arial" w:cs="Arial"/>
              </w:rPr>
            </w:pPr>
            <w:ins w:id="1072" w:author="Nick Joseph" w:date="2020-11-05T16:57:00Z">
              <w:r>
                <w:rPr>
                  <w:rFonts w:ascii="Arial" w:hAnsi="Arial" w:cs="Arial"/>
                </w:rPr>
                <w:t>Customers: The customer would wa</w:t>
              </w:r>
            </w:ins>
            <w:ins w:id="1073" w:author="Nick Joseph" w:date="2020-11-05T16:58:00Z">
              <w:r>
                <w:rPr>
                  <w:rFonts w:ascii="Arial" w:hAnsi="Arial" w:cs="Arial"/>
                </w:rPr>
                <w:t>nt to either remove the item from their cart or find a replacement item if the chosen one is out of stock.</w:t>
              </w:r>
            </w:ins>
          </w:p>
          <w:p w14:paraId="35A77CC6" w14:textId="317554C0" w:rsidR="00972E9E" w:rsidRPr="007769BC" w:rsidRDefault="00972E9E" w:rsidP="00E83A93">
            <w:pPr>
              <w:spacing w:after="0" w:line="240" w:lineRule="auto"/>
              <w:contextualSpacing/>
              <w:rPr>
                <w:ins w:id="1074" w:author="Nick Joseph" w:date="2020-11-03T20:57:00Z"/>
                <w:rFonts w:ascii="Arial" w:hAnsi="Arial" w:cs="Arial"/>
              </w:rPr>
            </w:pPr>
            <w:ins w:id="1075" w:author="Nick Joseph" w:date="2020-11-05T16:58:00Z">
              <w:r>
                <w:rPr>
                  <w:rFonts w:ascii="Arial" w:hAnsi="Arial" w:cs="Arial"/>
                </w:rPr>
                <w:t>Driver: The driver is notified of a replacement item by the system.</w:t>
              </w:r>
            </w:ins>
          </w:p>
          <w:p w14:paraId="758BF301" w14:textId="77777777" w:rsidR="00006680" w:rsidRPr="007769BC" w:rsidRDefault="00006680" w:rsidP="00E83A93">
            <w:pPr>
              <w:spacing w:after="0" w:line="240" w:lineRule="auto"/>
              <w:contextualSpacing/>
              <w:rPr>
                <w:ins w:id="1076" w:author="Nick Joseph" w:date="2020-11-03T20:57:00Z"/>
                <w:rFonts w:ascii="Arial" w:hAnsi="Arial" w:cs="Arial"/>
              </w:rPr>
            </w:pPr>
          </w:p>
        </w:tc>
      </w:tr>
      <w:tr w:rsidR="00006680" w:rsidRPr="007769BC" w14:paraId="37F272CA" w14:textId="77777777" w:rsidTr="00E83A93">
        <w:trPr>
          <w:trHeight w:val="1137"/>
          <w:ins w:id="1077" w:author="Nick Joseph" w:date="2020-11-03T20:57:00Z"/>
        </w:trPr>
        <w:tc>
          <w:tcPr>
            <w:tcW w:w="9314" w:type="dxa"/>
            <w:gridSpan w:val="4"/>
            <w:shd w:val="clear" w:color="auto" w:fill="auto"/>
          </w:tcPr>
          <w:p w14:paraId="489D560D" w14:textId="7D410816" w:rsidR="00006680" w:rsidRDefault="00006680" w:rsidP="00E83A93">
            <w:pPr>
              <w:spacing w:after="0" w:line="240" w:lineRule="auto"/>
              <w:contextualSpacing/>
              <w:rPr>
                <w:ins w:id="1078" w:author="Nick Joseph" w:date="2020-11-05T16:58:00Z"/>
                <w:rFonts w:ascii="Arial" w:hAnsi="Arial" w:cs="Arial"/>
              </w:rPr>
            </w:pPr>
            <w:ins w:id="1079" w:author="Nick Joseph" w:date="2020-11-03T20:57:00Z">
              <w:r w:rsidRPr="007769BC">
                <w:rPr>
                  <w:rFonts w:ascii="Arial" w:hAnsi="Arial" w:cs="Arial"/>
                  <w:b/>
                </w:rPr>
                <w:t>Brief description</w:t>
              </w:r>
              <w:r w:rsidRPr="007769BC">
                <w:rPr>
                  <w:rFonts w:ascii="Arial" w:hAnsi="Arial" w:cs="Arial"/>
                </w:rPr>
                <w:t xml:space="preserve">: </w:t>
              </w:r>
            </w:ins>
          </w:p>
          <w:p w14:paraId="42E038FD" w14:textId="0AFAE191" w:rsidR="00972E9E" w:rsidRPr="007769BC" w:rsidRDefault="00972E9E" w:rsidP="00E83A93">
            <w:pPr>
              <w:spacing w:after="0" w:line="240" w:lineRule="auto"/>
              <w:contextualSpacing/>
              <w:rPr>
                <w:ins w:id="1080" w:author="Nick Joseph" w:date="2020-11-03T20:57:00Z"/>
                <w:rFonts w:ascii="Arial" w:hAnsi="Arial" w:cs="Arial"/>
              </w:rPr>
            </w:pPr>
            <w:ins w:id="1081" w:author="Nick Joseph" w:date="2020-11-05T16:58:00Z">
              <w:r>
                <w:rPr>
                  <w:rFonts w:ascii="Arial" w:hAnsi="Arial" w:cs="Arial"/>
                </w:rPr>
                <w:t>This use-case describes how the GoGoGrocery</w:t>
              </w:r>
            </w:ins>
            <w:ins w:id="1082" w:author="Nick Joseph" w:date="2020-11-05T16:59:00Z">
              <w:r>
                <w:rPr>
                  <w:rFonts w:ascii="Arial" w:hAnsi="Arial" w:cs="Arial"/>
                </w:rPr>
                <w:t xml:space="preserve"> system will notify the customer of a potential replacement item if the chosen item is out of stock. If the customer accepts the replacement, the driver will be notified about it.</w:t>
              </w:r>
            </w:ins>
          </w:p>
          <w:p w14:paraId="3D49168A" w14:textId="77777777" w:rsidR="00006680" w:rsidRPr="007769BC" w:rsidRDefault="00006680" w:rsidP="00E83A93">
            <w:pPr>
              <w:spacing w:after="0" w:line="240" w:lineRule="auto"/>
              <w:contextualSpacing/>
              <w:rPr>
                <w:ins w:id="1083" w:author="Nick Joseph" w:date="2020-11-03T20:57:00Z"/>
                <w:rFonts w:ascii="Arial" w:hAnsi="Arial" w:cs="Arial"/>
              </w:rPr>
            </w:pPr>
          </w:p>
        </w:tc>
      </w:tr>
      <w:tr w:rsidR="00006680" w:rsidRPr="007769BC" w14:paraId="54065F64" w14:textId="77777777" w:rsidTr="00E83A93">
        <w:trPr>
          <w:ins w:id="1084" w:author="Nick Joseph" w:date="2020-11-03T20:57:00Z"/>
        </w:trPr>
        <w:tc>
          <w:tcPr>
            <w:tcW w:w="9314" w:type="dxa"/>
            <w:gridSpan w:val="4"/>
            <w:shd w:val="clear" w:color="auto" w:fill="auto"/>
          </w:tcPr>
          <w:p w14:paraId="6B2A943C" w14:textId="5D644597" w:rsidR="00006680" w:rsidRPr="007769BC" w:rsidRDefault="00006680" w:rsidP="00E83A93">
            <w:pPr>
              <w:spacing w:after="0" w:line="240" w:lineRule="auto"/>
              <w:contextualSpacing/>
              <w:rPr>
                <w:ins w:id="1085" w:author="Nick Joseph" w:date="2020-11-03T20:57:00Z"/>
                <w:rFonts w:ascii="Arial" w:hAnsi="Arial" w:cs="Arial"/>
              </w:rPr>
            </w:pPr>
            <w:ins w:id="1086" w:author="Nick Joseph" w:date="2020-11-03T20:57:00Z">
              <w:r w:rsidRPr="007769BC">
                <w:rPr>
                  <w:rFonts w:ascii="Arial" w:hAnsi="Arial" w:cs="Arial"/>
                  <w:b/>
                </w:rPr>
                <w:t>Trigger</w:t>
              </w:r>
              <w:r w:rsidRPr="007769BC">
                <w:rPr>
                  <w:rFonts w:ascii="Arial" w:hAnsi="Arial" w:cs="Arial"/>
                </w:rPr>
                <w:t xml:space="preserve">: </w:t>
              </w:r>
            </w:ins>
            <w:ins w:id="1087" w:author="Nick Joseph" w:date="2020-11-05T17:00:00Z">
              <w:r w:rsidR="00972E9E">
                <w:rPr>
                  <w:rFonts w:ascii="Arial" w:hAnsi="Arial" w:cs="Arial"/>
                </w:rPr>
                <w:t>The customer finalizes the order.</w:t>
              </w:r>
            </w:ins>
          </w:p>
          <w:p w14:paraId="5B85AE5E" w14:textId="7DB39432" w:rsidR="00006680" w:rsidRPr="007769BC" w:rsidRDefault="00972E9E" w:rsidP="00E83A93">
            <w:pPr>
              <w:spacing w:after="0" w:line="240" w:lineRule="auto"/>
              <w:contextualSpacing/>
              <w:rPr>
                <w:ins w:id="1088" w:author="Nick Joseph" w:date="2020-11-03T20:57:00Z"/>
                <w:rFonts w:ascii="Arial" w:hAnsi="Arial" w:cs="Arial"/>
              </w:rPr>
            </w:pPr>
            <w:ins w:id="1089" w:author="Nick Joseph" w:date="2020-11-05T17:00:00Z">
              <w:r>
                <w:rPr>
                  <w:rFonts w:ascii="Arial" w:hAnsi="Arial" w:cs="Arial"/>
                  <w:noProof/>
                </w:rPr>
                <mc:AlternateContent>
                  <mc:Choice Requires="wps">
                    <w:drawing>
                      <wp:anchor distT="0" distB="0" distL="114300" distR="114300" simplePos="0" relativeHeight="251689984" behindDoc="0" locked="0" layoutInCell="1" allowOverlap="1" wp14:anchorId="700589DC" wp14:editId="7475AB2A">
                        <wp:simplePos x="0" y="0"/>
                        <wp:positionH relativeFrom="column">
                          <wp:posOffset>1152525</wp:posOffset>
                        </wp:positionH>
                        <wp:positionV relativeFrom="paragraph">
                          <wp:posOffset>113665</wp:posOffset>
                        </wp:positionV>
                        <wp:extent cx="695325" cy="276225"/>
                        <wp:effectExtent l="0" t="0" r="28575" b="28575"/>
                        <wp:wrapNone/>
                        <wp:docPr id="20" name="Oval 20"/>
                        <wp:cNvGraphicFramePr/>
                        <a:graphic xmlns:a="http://schemas.openxmlformats.org/drawingml/2006/main">
                          <a:graphicData uri="http://schemas.microsoft.com/office/word/2010/wordprocessingShape">
                            <wps:wsp>
                              <wps:cNvSpPr/>
                              <wps:spPr>
                                <a:xfrm>
                                  <a:off x="0" y="0"/>
                                  <a:ext cx="695325" cy="2762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A39BBE" id="Oval 20" o:spid="_x0000_s1026" style="position:absolute;margin-left:90.75pt;margin-top:8.95pt;width:54.75pt;height:21.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" filled="f" strokecolor="black [3213]" strokeweight="1pt">
                        <v:stroke joinstyle="miter"/>
                      </v:oval>
                    </w:pict>
                  </mc:Fallback>
                </mc:AlternateContent>
              </w:r>
            </w:ins>
          </w:p>
          <w:p w14:paraId="139DBD23" w14:textId="2029C692" w:rsidR="00006680" w:rsidRDefault="00006680" w:rsidP="00E83A93">
            <w:pPr>
              <w:tabs>
                <w:tab w:val="left" w:pos="1980"/>
                <w:tab w:val="left" w:pos="3240"/>
              </w:tabs>
              <w:spacing w:after="0" w:line="240" w:lineRule="auto"/>
              <w:contextualSpacing/>
              <w:rPr>
                <w:ins w:id="1090" w:author="Nick Joseph" w:date="2020-11-05T17:00:00Z"/>
                <w:rFonts w:ascii="Arial" w:hAnsi="Arial" w:cs="Arial"/>
              </w:rPr>
            </w:pPr>
            <w:ins w:id="1091" w:author="Nick Joseph" w:date="2020-11-03T20:57:00Z">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ins>
          </w:p>
          <w:p w14:paraId="327F2DA2" w14:textId="6ACE9E59" w:rsidR="00972E9E" w:rsidRPr="007769BC" w:rsidRDefault="00972E9E" w:rsidP="00E83A93">
            <w:pPr>
              <w:tabs>
                <w:tab w:val="left" w:pos="1980"/>
                <w:tab w:val="left" w:pos="3240"/>
              </w:tabs>
              <w:spacing w:after="0" w:line="240" w:lineRule="auto"/>
              <w:contextualSpacing/>
              <w:rPr>
                <w:ins w:id="1092" w:author="Nick Joseph" w:date="2020-11-03T20:57:00Z"/>
                <w:rFonts w:ascii="Arial" w:hAnsi="Arial" w:cs="Arial"/>
              </w:rPr>
            </w:pPr>
          </w:p>
        </w:tc>
      </w:tr>
      <w:tr w:rsidR="00006680" w:rsidRPr="007769BC" w14:paraId="26D64451" w14:textId="77777777" w:rsidTr="00E83A93">
        <w:trPr>
          <w:ins w:id="1093" w:author="Nick Joseph" w:date="2020-11-03T20:57:00Z"/>
        </w:trPr>
        <w:tc>
          <w:tcPr>
            <w:tcW w:w="9314" w:type="dxa"/>
            <w:gridSpan w:val="4"/>
            <w:shd w:val="clear" w:color="auto" w:fill="auto"/>
          </w:tcPr>
          <w:p w14:paraId="13865A5E" w14:textId="77777777" w:rsidR="00006680" w:rsidRPr="007769BC" w:rsidRDefault="00006680" w:rsidP="00E83A93">
            <w:pPr>
              <w:spacing w:after="0" w:line="240" w:lineRule="auto"/>
              <w:contextualSpacing/>
              <w:rPr>
                <w:ins w:id="1094" w:author="Nick Joseph" w:date="2020-11-03T20:57:00Z"/>
                <w:rFonts w:ascii="Arial" w:hAnsi="Arial" w:cs="Arial"/>
              </w:rPr>
            </w:pPr>
            <w:ins w:id="1095" w:author="Nick Joseph" w:date="2020-11-03T20:57:00Z">
              <w:r w:rsidRPr="007769BC">
                <w:rPr>
                  <w:rFonts w:ascii="Arial" w:hAnsi="Arial" w:cs="Arial"/>
                  <w:b/>
                </w:rPr>
                <w:t>Relationships</w:t>
              </w:r>
              <w:r w:rsidRPr="007769BC">
                <w:rPr>
                  <w:rFonts w:ascii="Arial" w:hAnsi="Arial" w:cs="Arial"/>
                </w:rPr>
                <w:t xml:space="preserve">: </w:t>
              </w:r>
            </w:ins>
          </w:p>
          <w:p w14:paraId="2445963A" w14:textId="6F7BA996" w:rsidR="00006680" w:rsidRPr="007769BC" w:rsidRDefault="00006680" w:rsidP="00E83A93">
            <w:pPr>
              <w:tabs>
                <w:tab w:val="left" w:pos="720"/>
              </w:tabs>
              <w:spacing w:after="0" w:line="240" w:lineRule="auto"/>
              <w:contextualSpacing/>
              <w:rPr>
                <w:ins w:id="1096" w:author="Nick Joseph" w:date="2020-11-03T20:57:00Z"/>
                <w:rFonts w:ascii="Arial" w:hAnsi="Arial" w:cs="Arial"/>
              </w:rPr>
            </w:pPr>
            <w:ins w:id="1097" w:author="Nick Joseph" w:date="2020-11-03T20:57:00Z">
              <w:r w:rsidRPr="007769BC">
                <w:rPr>
                  <w:rFonts w:ascii="Arial" w:hAnsi="Arial" w:cs="Arial"/>
                </w:rPr>
                <w:tab/>
              </w:r>
              <w:r w:rsidRPr="007769BC">
                <w:rPr>
                  <w:rFonts w:ascii="Arial" w:hAnsi="Arial" w:cs="Arial"/>
                  <w:b/>
                </w:rPr>
                <w:t>Association</w:t>
              </w:r>
              <w:r w:rsidRPr="007769BC">
                <w:rPr>
                  <w:rFonts w:ascii="Arial" w:hAnsi="Arial" w:cs="Arial"/>
                </w:rPr>
                <w:t xml:space="preserve">: </w:t>
              </w:r>
            </w:ins>
            <w:ins w:id="1098" w:author="Nick Joseph" w:date="2020-11-05T17:00:00Z">
              <w:r w:rsidR="00972E9E">
                <w:rPr>
                  <w:rFonts w:ascii="Arial" w:hAnsi="Arial" w:cs="Arial"/>
                </w:rPr>
                <w:t>GoGoGrocer</w:t>
              </w:r>
            </w:ins>
            <w:ins w:id="1099" w:author="Nick Joseph" w:date="2020-11-05T17:01:00Z">
              <w:r w:rsidR="00972E9E">
                <w:rPr>
                  <w:rFonts w:ascii="Arial" w:hAnsi="Arial" w:cs="Arial"/>
                </w:rPr>
                <w:t>y System</w:t>
              </w:r>
            </w:ins>
          </w:p>
          <w:p w14:paraId="1CA0ECE3" w14:textId="3C46FBC7" w:rsidR="00006680" w:rsidRPr="007769BC" w:rsidRDefault="00006680" w:rsidP="00E83A93">
            <w:pPr>
              <w:tabs>
                <w:tab w:val="left" w:pos="720"/>
              </w:tabs>
              <w:spacing w:after="0" w:line="240" w:lineRule="auto"/>
              <w:contextualSpacing/>
              <w:rPr>
                <w:ins w:id="1100" w:author="Nick Joseph" w:date="2020-11-03T20:57:00Z"/>
                <w:rFonts w:ascii="Arial" w:hAnsi="Arial" w:cs="Arial"/>
              </w:rPr>
            </w:pPr>
            <w:ins w:id="1101" w:author="Nick Joseph" w:date="2020-11-03T20:57:00Z">
              <w:r w:rsidRPr="007769BC">
                <w:rPr>
                  <w:rFonts w:ascii="Arial" w:hAnsi="Arial" w:cs="Arial"/>
                </w:rPr>
                <w:tab/>
              </w:r>
              <w:r w:rsidRPr="007769BC">
                <w:rPr>
                  <w:rFonts w:ascii="Arial" w:hAnsi="Arial" w:cs="Arial"/>
                  <w:b/>
                </w:rPr>
                <w:t>Include</w:t>
              </w:r>
              <w:r w:rsidRPr="007769BC">
                <w:rPr>
                  <w:rFonts w:ascii="Arial" w:hAnsi="Arial" w:cs="Arial"/>
                </w:rPr>
                <w:t xml:space="preserve">: </w:t>
              </w:r>
            </w:ins>
            <w:ins w:id="1102" w:author="Nick Joseph" w:date="2020-11-05T17:01:00Z">
              <w:r w:rsidR="00972E9E">
                <w:rPr>
                  <w:rFonts w:ascii="Arial" w:hAnsi="Arial" w:cs="Arial"/>
                </w:rPr>
                <w:t>N/A</w:t>
              </w:r>
            </w:ins>
          </w:p>
          <w:p w14:paraId="64AC94AF" w14:textId="2414C3BD" w:rsidR="00006680" w:rsidRPr="007769BC" w:rsidRDefault="00006680" w:rsidP="00E83A93">
            <w:pPr>
              <w:tabs>
                <w:tab w:val="left" w:pos="720"/>
              </w:tabs>
              <w:spacing w:after="0" w:line="240" w:lineRule="auto"/>
              <w:contextualSpacing/>
              <w:rPr>
                <w:ins w:id="1103" w:author="Nick Joseph" w:date="2020-11-03T20:57:00Z"/>
                <w:rFonts w:ascii="Arial" w:hAnsi="Arial" w:cs="Arial"/>
              </w:rPr>
            </w:pPr>
            <w:ins w:id="1104" w:author="Nick Joseph" w:date="2020-11-03T20:57:00Z">
              <w:r w:rsidRPr="007769BC">
                <w:rPr>
                  <w:rFonts w:ascii="Arial" w:hAnsi="Arial" w:cs="Arial"/>
                </w:rPr>
                <w:tab/>
              </w:r>
              <w:r w:rsidRPr="007769BC">
                <w:rPr>
                  <w:rFonts w:ascii="Arial" w:hAnsi="Arial" w:cs="Arial"/>
                  <w:b/>
                </w:rPr>
                <w:t>Extend</w:t>
              </w:r>
              <w:r w:rsidRPr="007769BC">
                <w:rPr>
                  <w:rFonts w:ascii="Arial" w:hAnsi="Arial" w:cs="Arial"/>
                </w:rPr>
                <w:t xml:space="preserve">: </w:t>
              </w:r>
            </w:ins>
            <w:ins w:id="1105" w:author="Nick Joseph" w:date="2020-11-05T17:01:00Z">
              <w:r w:rsidR="00972E9E">
                <w:rPr>
                  <w:rFonts w:ascii="Arial" w:hAnsi="Arial" w:cs="Arial"/>
                </w:rPr>
                <w:t>N/A</w:t>
              </w:r>
            </w:ins>
          </w:p>
          <w:p w14:paraId="4BD0DDB5" w14:textId="62113650" w:rsidR="00006680" w:rsidRPr="007769BC" w:rsidRDefault="00006680" w:rsidP="00E83A93">
            <w:pPr>
              <w:tabs>
                <w:tab w:val="left" w:pos="720"/>
              </w:tabs>
              <w:spacing w:after="0" w:line="240" w:lineRule="auto"/>
              <w:contextualSpacing/>
              <w:rPr>
                <w:ins w:id="1106" w:author="Nick Joseph" w:date="2020-11-03T20:57:00Z"/>
                <w:rFonts w:ascii="Arial" w:hAnsi="Arial" w:cs="Arial"/>
              </w:rPr>
            </w:pPr>
            <w:ins w:id="1107" w:author="Nick Joseph" w:date="2020-11-03T20:57:00Z">
              <w:r w:rsidRPr="007769BC">
                <w:rPr>
                  <w:rFonts w:ascii="Arial" w:hAnsi="Arial" w:cs="Arial"/>
                </w:rPr>
                <w:tab/>
              </w:r>
              <w:r w:rsidRPr="007769BC">
                <w:rPr>
                  <w:rFonts w:ascii="Arial" w:hAnsi="Arial" w:cs="Arial"/>
                  <w:b/>
                </w:rPr>
                <w:t>Generalization</w:t>
              </w:r>
              <w:r w:rsidRPr="007769BC">
                <w:rPr>
                  <w:rFonts w:ascii="Arial" w:hAnsi="Arial" w:cs="Arial"/>
                </w:rPr>
                <w:t>:</w:t>
              </w:r>
            </w:ins>
            <w:ins w:id="1108" w:author="Nick Joseph" w:date="2020-11-05T17:01:00Z">
              <w:r w:rsidR="00972E9E">
                <w:rPr>
                  <w:rFonts w:ascii="Arial" w:hAnsi="Arial" w:cs="Arial"/>
                </w:rPr>
                <w:t xml:space="preserve"> N/A</w:t>
              </w:r>
            </w:ins>
            <w:ins w:id="1109" w:author="Nick Joseph" w:date="2020-11-03T20:57:00Z">
              <w:r w:rsidRPr="007769BC">
                <w:rPr>
                  <w:rFonts w:ascii="Arial" w:hAnsi="Arial" w:cs="Arial"/>
                </w:rPr>
                <w:t xml:space="preserve"> </w:t>
              </w:r>
            </w:ins>
          </w:p>
        </w:tc>
      </w:tr>
      <w:tr w:rsidR="00006680" w:rsidRPr="007769BC" w14:paraId="017F2E48" w14:textId="77777777" w:rsidTr="00972E9E">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Change w:id="1110" w:author="Nick Joseph" w:date="2020-11-05T17:05:00Z">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
          </w:tblPrExChange>
        </w:tblPrEx>
        <w:trPr>
          <w:trHeight w:val="2298"/>
          <w:ins w:id="1111" w:author="Nick Joseph" w:date="2020-11-03T20:57:00Z"/>
          <w:trPrChange w:id="1112" w:author="Nick Joseph" w:date="2020-11-05T17:05:00Z">
            <w:trPr>
              <w:trHeight w:val="2865"/>
            </w:trPr>
          </w:trPrChange>
        </w:trPr>
        <w:tc>
          <w:tcPr>
            <w:tcW w:w="9314" w:type="dxa"/>
            <w:gridSpan w:val="4"/>
            <w:shd w:val="clear" w:color="auto" w:fill="auto"/>
            <w:tcPrChange w:id="1113" w:author="Nick Joseph" w:date="2020-11-05T17:05:00Z">
              <w:tcPr>
                <w:tcW w:w="9314" w:type="dxa"/>
                <w:gridSpan w:val="4"/>
                <w:shd w:val="clear" w:color="auto" w:fill="auto"/>
              </w:tcPr>
            </w:tcPrChange>
          </w:tcPr>
          <w:p w14:paraId="0507AFEC" w14:textId="495D9844" w:rsidR="00006680" w:rsidRDefault="00006680" w:rsidP="00E83A93">
            <w:pPr>
              <w:spacing w:after="0" w:line="240" w:lineRule="auto"/>
              <w:contextualSpacing/>
              <w:rPr>
                <w:ins w:id="1114" w:author="Nick Joseph" w:date="2020-11-05T17:01:00Z"/>
                <w:rFonts w:ascii="Arial" w:hAnsi="Arial" w:cs="Arial"/>
              </w:rPr>
            </w:pPr>
            <w:ins w:id="1115" w:author="Nick Joseph" w:date="2020-11-03T20:57:00Z">
              <w:r w:rsidRPr="007769BC">
                <w:rPr>
                  <w:rFonts w:ascii="Arial" w:hAnsi="Arial" w:cs="Arial"/>
                  <w:b/>
                </w:rPr>
                <w:t>Normal flow of events</w:t>
              </w:r>
              <w:r w:rsidRPr="007769BC">
                <w:rPr>
                  <w:rFonts w:ascii="Arial" w:hAnsi="Arial" w:cs="Arial"/>
                </w:rPr>
                <w:t xml:space="preserve">: </w:t>
              </w:r>
            </w:ins>
          </w:p>
          <w:p w14:paraId="6D5D8A37" w14:textId="388C6355" w:rsidR="00972E9E" w:rsidRDefault="00972E9E" w:rsidP="00972E9E">
            <w:pPr>
              <w:pStyle w:val="ListParagraph"/>
              <w:numPr>
                <w:ilvl w:val="0"/>
                <w:numId w:val="48"/>
              </w:numPr>
              <w:spacing w:after="0" w:line="240" w:lineRule="auto"/>
              <w:rPr>
                <w:ins w:id="1116" w:author="Nick Joseph" w:date="2020-11-05T17:04:00Z"/>
                <w:rFonts w:ascii="Arial" w:hAnsi="Arial" w:cs="Arial"/>
              </w:rPr>
            </w:pPr>
            <w:ins w:id="1117" w:author="Nick Joseph" w:date="2020-11-05T17:04:00Z">
              <w:r>
                <w:rPr>
                  <w:rFonts w:ascii="Arial" w:hAnsi="Arial" w:cs="Arial"/>
                </w:rPr>
                <w:t>When the customer was choosing the items, there will be recommended replacement items within the same price range shown.</w:t>
              </w:r>
            </w:ins>
          </w:p>
          <w:p w14:paraId="7CCB7763" w14:textId="508444C3" w:rsidR="00972E9E" w:rsidRDefault="00972E9E" w:rsidP="00972E9E">
            <w:pPr>
              <w:pStyle w:val="ListParagraph"/>
              <w:numPr>
                <w:ilvl w:val="0"/>
                <w:numId w:val="48"/>
              </w:numPr>
              <w:spacing w:after="0" w:line="240" w:lineRule="auto"/>
              <w:rPr>
                <w:ins w:id="1118" w:author="Nick Joseph" w:date="2020-11-05T17:04:00Z"/>
                <w:rFonts w:ascii="Arial" w:hAnsi="Arial" w:cs="Arial"/>
              </w:rPr>
            </w:pPr>
            <w:ins w:id="1119" w:author="Nick Joseph" w:date="2020-11-05T17:04:00Z">
              <w:r>
                <w:rPr>
                  <w:rFonts w:ascii="Arial" w:hAnsi="Arial" w:cs="Arial"/>
                </w:rPr>
                <w:t>After the customer finalizes the order, the driver will gather the items.</w:t>
              </w:r>
            </w:ins>
          </w:p>
          <w:p w14:paraId="6D7DA824" w14:textId="3621FD36" w:rsidR="00972E9E" w:rsidRDefault="00972E9E" w:rsidP="00972E9E">
            <w:pPr>
              <w:pStyle w:val="ListParagraph"/>
              <w:numPr>
                <w:ilvl w:val="0"/>
                <w:numId w:val="48"/>
              </w:numPr>
              <w:spacing w:after="0" w:line="240" w:lineRule="auto"/>
              <w:rPr>
                <w:ins w:id="1120" w:author="Nick Joseph" w:date="2020-11-05T17:03:00Z"/>
                <w:rFonts w:ascii="Arial" w:hAnsi="Arial" w:cs="Arial"/>
              </w:rPr>
            </w:pPr>
            <w:ins w:id="1121" w:author="Nick Joseph" w:date="2020-11-05T17:03:00Z">
              <w:r>
                <w:rPr>
                  <w:rFonts w:ascii="Arial" w:hAnsi="Arial" w:cs="Arial"/>
                </w:rPr>
                <w:t>If the customer chooses to accept the replacement, the driver is notified by the system to go with the replacement.</w:t>
              </w:r>
            </w:ins>
          </w:p>
          <w:p w14:paraId="4B867D3B" w14:textId="25B0C43E" w:rsidR="00006680" w:rsidRPr="00972E9E" w:rsidRDefault="00972E9E">
            <w:pPr>
              <w:pStyle w:val="ListParagraph"/>
              <w:numPr>
                <w:ilvl w:val="0"/>
                <w:numId w:val="48"/>
              </w:numPr>
              <w:spacing w:after="0" w:line="240" w:lineRule="auto"/>
              <w:rPr>
                <w:ins w:id="1122" w:author="Nick Joseph" w:date="2020-11-03T20:57:00Z"/>
                <w:rFonts w:ascii="Arial" w:hAnsi="Arial" w:cs="Arial"/>
                <w:rPrChange w:id="1123" w:author="Nick Joseph" w:date="2020-11-05T17:05:00Z">
                  <w:rPr>
                    <w:ins w:id="1124" w:author="Nick Joseph" w:date="2020-11-03T20:57:00Z"/>
                  </w:rPr>
                </w:rPrChange>
              </w:rPr>
              <w:pPrChange w:id="1125" w:author="Nick Joseph" w:date="2020-11-05T17:05:00Z">
                <w:pPr>
                  <w:spacing w:after="0" w:line="240" w:lineRule="auto"/>
                  <w:contextualSpacing/>
                </w:pPr>
              </w:pPrChange>
            </w:pPr>
            <w:ins w:id="1126" w:author="Nick Joseph" w:date="2020-11-05T17:04:00Z">
              <w:r>
                <w:rPr>
                  <w:rFonts w:ascii="Arial" w:hAnsi="Arial" w:cs="Arial"/>
                </w:rPr>
                <w:t>If the customer does not accept the replacement, the item is removed from the list and the amount will be r</w:t>
              </w:r>
            </w:ins>
            <w:ins w:id="1127" w:author="Nick Joseph" w:date="2020-11-05T17:05:00Z">
              <w:r>
                <w:rPr>
                  <w:rFonts w:ascii="Arial" w:hAnsi="Arial" w:cs="Arial"/>
                </w:rPr>
                <w:t>efunded.</w:t>
              </w:r>
            </w:ins>
          </w:p>
        </w:tc>
      </w:tr>
      <w:tr w:rsidR="00006680" w:rsidRPr="007769BC" w14:paraId="0F00904B" w14:textId="77777777" w:rsidTr="00E83A93">
        <w:trPr>
          <w:ins w:id="1128" w:author="Nick Joseph" w:date="2020-11-03T20:57:00Z"/>
        </w:trPr>
        <w:tc>
          <w:tcPr>
            <w:tcW w:w="9314" w:type="dxa"/>
            <w:gridSpan w:val="4"/>
            <w:shd w:val="clear" w:color="auto" w:fill="auto"/>
          </w:tcPr>
          <w:p w14:paraId="61757EDD" w14:textId="77777777" w:rsidR="00972E9E" w:rsidRDefault="00006680" w:rsidP="00E83A93">
            <w:pPr>
              <w:spacing w:after="0" w:line="240" w:lineRule="auto"/>
              <w:contextualSpacing/>
              <w:rPr>
                <w:ins w:id="1129" w:author="Nick Joseph" w:date="2020-11-05T18:41:00Z"/>
                <w:rFonts w:ascii="Arial" w:hAnsi="Arial" w:cs="Arial"/>
              </w:rPr>
            </w:pPr>
            <w:ins w:id="1130" w:author="Nick Joseph" w:date="2020-11-03T20:57:00Z">
              <w:r w:rsidRPr="007769BC">
                <w:rPr>
                  <w:rFonts w:ascii="Arial" w:hAnsi="Arial" w:cs="Arial"/>
                  <w:b/>
                </w:rPr>
                <w:t>Subflows</w:t>
              </w:r>
              <w:r w:rsidRPr="007769BC">
                <w:rPr>
                  <w:rFonts w:ascii="Arial" w:hAnsi="Arial" w:cs="Arial"/>
                </w:rPr>
                <w:t xml:space="preserve">: </w:t>
              </w:r>
            </w:ins>
          </w:p>
          <w:p w14:paraId="071F3E93" w14:textId="602E0B54" w:rsidR="00006680" w:rsidRPr="007769BC" w:rsidRDefault="00972E9E" w:rsidP="00E83A93">
            <w:pPr>
              <w:spacing w:after="0" w:line="240" w:lineRule="auto"/>
              <w:contextualSpacing/>
              <w:rPr>
                <w:ins w:id="1131" w:author="Nick Joseph" w:date="2020-11-03T20:57:00Z"/>
                <w:rFonts w:ascii="Arial" w:hAnsi="Arial" w:cs="Arial"/>
              </w:rPr>
            </w:pPr>
            <w:ins w:id="1132" w:author="Nick Joseph" w:date="2020-11-05T17:05:00Z">
              <w:r>
                <w:rPr>
                  <w:rFonts w:ascii="Arial" w:hAnsi="Arial" w:cs="Arial"/>
                </w:rPr>
                <w:t>N/A</w:t>
              </w:r>
            </w:ins>
          </w:p>
          <w:p w14:paraId="0FE994DD" w14:textId="77777777" w:rsidR="00006680" w:rsidRPr="007769BC" w:rsidRDefault="00006680" w:rsidP="00E83A93">
            <w:pPr>
              <w:spacing w:after="0" w:line="240" w:lineRule="auto"/>
              <w:contextualSpacing/>
              <w:rPr>
                <w:ins w:id="1133" w:author="Nick Joseph" w:date="2020-11-03T20:57:00Z"/>
                <w:rFonts w:ascii="Arial" w:hAnsi="Arial" w:cs="Arial"/>
              </w:rPr>
            </w:pPr>
          </w:p>
        </w:tc>
      </w:tr>
      <w:tr w:rsidR="00006680" w:rsidRPr="007769BC" w14:paraId="4D46EE56" w14:textId="77777777" w:rsidTr="00972E9E">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Change w:id="1134" w:author="Nick Joseph" w:date="2020-11-05T18:25:00Z">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
          </w:tblPrExChange>
        </w:tblPrEx>
        <w:trPr>
          <w:trHeight w:val="633"/>
          <w:ins w:id="1135" w:author="Nick Joseph" w:date="2020-11-03T20:57:00Z"/>
          <w:trPrChange w:id="1136" w:author="Nick Joseph" w:date="2020-11-05T18:25:00Z">
            <w:trPr>
              <w:trHeight w:val="2127"/>
            </w:trPr>
          </w:trPrChange>
        </w:trPr>
        <w:tc>
          <w:tcPr>
            <w:tcW w:w="9314" w:type="dxa"/>
            <w:gridSpan w:val="4"/>
            <w:shd w:val="clear" w:color="auto" w:fill="auto"/>
            <w:tcPrChange w:id="1137" w:author="Nick Joseph" w:date="2020-11-05T18:25:00Z">
              <w:tcPr>
                <w:tcW w:w="9314" w:type="dxa"/>
                <w:gridSpan w:val="4"/>
                <w:shd w:val="clear" w:color="auto" w:fill="auto"/>
              </w:tcPr>
            </w:tcPrChange>
          </w:tcPr>
          <w:p w14:paraId="7ED3382D" w14:textId="77777777" w:rsidR="00972E9E" w:rsidRDefault="00006680" w:rsidP="00E83A93">
            <w:pPr>
              <w:spacing w:after="0" w:line="240" w:lineRule="auto"/>
              <w:contextualSpacing/>
              <w:rPr>
                <w:ins w:id="1138" w:author="Nick Joseph" w:date="2020-11-05T18:41:00Z"/>
                <w:rFonts w:ascii="Arial" w:hAnsi="Arial" w:cs="Arial"/>
              </w:rPr>
            </w:pPr>
            <w:ins w:id="1139" w:author="Nick Joseph" w:date="2020-11-03T20:57:00Z">
              <w:r w:rsidRPr="007769BC">
                <w:rPr>
                  <w:rFonts w:ascii="Arial" w:hAnsi="Arial" w:cs="Arial"/>
                  <w:b/>
                </w:rPr>
                <w:t>Alternate / exceptional flows</w:t>
              </w:r>
              <w:r w:rsidRPr="007769BC">
                <w:rPr>
                  <w:rFonts w:ascii="Arial" w:hAnsi="Arial" w:cs="Arial"/>
                </w:rPr>
                <w:t>:</w:t>
              </w:r>
            </w:ins>
          </w:p>
          <w:p w14:paraId="23AC54F4" w14:textId="081F17D4" w:rsidR="00006680" w:rsidRPr="007769BC" w:rsidRDefault="00972E9E" w:rsidP="00E83A93">
            <w:pPr>
              <w:spacing w:after="0" w:line="240" w:lineRule="auto"/>
              <w:contextualSpacing/>
              <w:rPr>
                <w:ins w:id="1140" w:author="Nick Joseph" w:date="2020-11-03T20:57:00Z"/>
                <w:rFonts w:ascii="Arial" w:hAnsi="Arial" w:cs="Arial"/>
              </w:rPr>
            </w:pPr>
            <w:ins w:id="1141" w:author="Nick Joseph" w:date="2020-11-05T18:25:00Z">
              <w:r>
                <w:rPr>
                  <w:rFonts w:ascii="Arial" w:hAnsi="Arial" w:cs="Arial"/>
                </w:rPr>
                <w:t>N/A</w:t>
              </w:r>
            </w:ins>
          </w:p>
          <w:p w14:paraId="1712F4D3" w14:textId="77777777" w:rsidR="00006680" w:rsidRPr="007769BC" w:rsidRDefault="00006680" w:rsidP="00E83A93">
            <w:pPr>
              <w:spacing w:after="0" w:line="240" w:lineRule="auto"/>
              <w:contextualSpacing/>
              <w:rPr>
                <w:ins w:id="1142" w:author="Nick Joseph" w:date="2020-11-03T20:57:00Z"/>
                <w:rFonts w:ascii="Arial" w:hAnsi="Arial" w:cs="Arial"/>
              </w:rPr>
            </w:pPr>
          </w:p>
        </w:tc>
      </w:tr>
    </w:tbl>
    <w:p w14:paraId="4246F68E" w14:textId="35322F1C" w:rsidR="00006680" w:rsidRDefault="00006680" w:rsidP="00006680">
      <w:pPr>
        <w:spacing w:after="240" w:line="240" w:lineRule="auto"/>
        <w:rPr>
          <w:ins w:id="1143" w:author="Nick Joseph" w:date="2020-11-03T20:57:00Z"/>
          <w:rFonts w:ascii="Helvetica" w:hAnsi="Helvetica" w:cs="Helvetica"/>
          <w:b/>
          <w:bCs/>
          <w:color w:val="538135" w:themeColor="accent6" w:themeShade="BF"/>
          <w:sz w:val="36"/>
          <w:szCs w:val="36"/>
          <w14:textOutline w14:w="0" w14:cap="flat" w14:cmpd="sng" w14:algn="ctr">
            <w14:noFill/>
            <w14:prstDash w14:val="solid"/>
            <w14:round/>
          </w14:textOutline>
        </w:rPr>
      </w:pPr>
    </w:p>
    <w:p w14:paraId="61462527" w14:textId="306F5669" w:rsidR="00006680" w:rsidRDefault="00006680" w:rsidP="00006680">
      <w:pPr>
        <w:spacing w:after="240" w:line="240" w:lineRule="auto"/>
        <w:rPr>
          <w:ins w:id="1144" w:author="Nick Joseph" w:date="2020-11-05T17:05:00Z"/>
          <w:rFonts w:ascii="Helvetica" w:hAnsi="Helvetica" w:cs="Helvetica"/>
          <w:b/>
          <w:bCs/>
          <w:color w:val="538135" w:themeColor="accent6" w:themeShade="BF"/>
          <w:sz w:val="36"/>
          <w:szCs w:val="36"/>
          <w14:textOutline w14:w="0" w14:cap="flat" w14:cmpd="sng" w14:algn="ctr">
            <w14:noFill/>
            <w14:prstDash w14:val="solid"/>
            <w14:round/>
          </w14:textOutline>
        </w:rPr>
      </w:pPr>
    </w:p>
    <w:p w14:paraId="533CECBC" w14:textId="02946133" w:rsidR="00972E9E" w:rsidRDefault="00972E9E" w:rsidP="00006680">
      <w:pPr>
        <w:spacing w:after="240" w:line="240" w:lineRule="auto"/>
        <w:rPr>
          <w:ins w:id="1145" w:author="Nick Joseph" w:date="2020-11-05T18:25:00Z"/>
          <w:rFonts w:ascii="Helvetica" w:hAnsi="Helvetica" w:cs="Helvetica"/>
          <w:b/>
          <w:bCs/>
          <w:color w:val="538135" w:themeColor="accent6" w:themeShade="BF"/>
          <w:sz w:val="36"/>
          <w:szCs w:val="36"/>
          <w14:textOutline w14:w="0" w14:cap="flat" w14:cmpd="sng" w14:algn="ctr">
            <w14:noFill/>
            <w14:prstDash w14:val="solid"/>
            <w14:round/>
          </w14:textOutline>
        </w:rPr>
      </w:pPr>
    </w:p>
    <w:p w14:paraId="1161A27E" w14:textId="69A381C2" w:rsidR="00972E9E" w:rsidRDefault="00972E9E" w:rsidP="00006680">
      <w:pPr>
        <w:spacing w:after="240" w:line="240" w:lineRule="auto"/>
        <w:rPr>
          <w:ins w:id="1146" w:author="Nick Joseph" w:date="2020-11-05T18:25:00Z"/>
          <w:rFonts w:ascii="Helvetica" w:hAnsi="Helvetica" w:cs="Helvetica"/>
          <w:b/>
          <w:bCs/>
          <w:color w:val="538135" w:themeColor="accent6" w:themeShade="BF"/>
          <w:sz w:val="36"/>
          <w:szCs w:val="36"/>
          <w14:textOutline w14:w="0" w14:cap="flat" w14:cmpd="sng" w14:algn="ctr">
            <w14:noFill/>
            <w14:prstDash w14:val="solid"/>
            <w14:round/>
          </w14:textOutline>
        </w:rPr>
      </w:pPr>
    </w:p>
    <w:p w14:paraId="371899AE" w14:textId="4E0AF6CD" w:rsidR="00000F2A" w:rsidRDefault="00000F2A" w:rsidP="00006680">
      <w:pPr>
        <w:spacing w:after="240" w:line="240" w:lineRule="auto"/>
        <w:rPr>
          <w:ins w:id="1147" w:author="Nick Joseph" w:date="2020-11-08T01:15:00Z"/>
          <w:rFonts w:ascii="Helvetica" w:hAnsi="Helvetica" w:cs="Helvetica"/>
          <w:b/>
          <w:bCs/>
          <w:color w:val="538135" w:themeColor="accent6" w:themeShade="BF"/>
          <w:sz w:val="36"/>
          <w:szCs w:val="36"/>
          <w14:textOutline w14:w="0" w14:cap="flat" w14:cmpd="sng" w14:algn="ctr">
            <w14:noFill/>
            <w14:prstDash w14:val="solid"/>
            <w14:round/>
          </w14:textOutline>
        </w:rPr>
      </w:pPr>
    </w:p>
    <w:p w14:paraId="15AAF975" w14:textId="77777777" w:rsidR="00000F2A" w:rsidRDefault="00000F2A" w:rsidP="00006680">
      <w:pPr>
        <w:spacing w:after="240" w:line="240" w:lineRule="auto"/>
        <w:rPr>
          <w:ins w:id="1148" w:author="Nick Joseph" w:date="2020-11-03T20:57:00Z"/>
          <w:rFonts w:ascii="Helvetica" w:hAnsi="Helvetica" w:cs="Helvetica"/>
          <w:b/>
          <w:bCs/>
          <w:color w:val="538135" w:themeColor="accent6" w:themeShade="BF"/>
          <w:sz w:val="36"/>
          <w:szCs w:val="36"/>
          <w14:textOutline w14:w="0" w14:cap="flat" w14:cmpd="sng" w14:algn="ctr">
            <w14:noFill/>
            <w14:prstDash w14:val="solid"/>
            <w14:round/>
          </w14:textOutline>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4638"/>
        <w:gridCol w:w="1123"/>
        <w:gridCol w:w="885"/>
        <w:gridCol w:w="2668"/>
        <w:tblGridChange w:id="1149">
          <w:tblGrid>
            <w:gridCol w:w="4638"/>
            <w:gridCol w:w="1123"/>
            <w:gridCol w:w="885"/>
            <w:gridCol w:w="2668"/>
          </w:tblGrid>
        </w:tblGridChange>
      </w:tblGrid>
      <w:tr w:rsidR="00006680" w:rsidRPr="007769BC" w14:paraId="6E9FDFFC" w14:textId="77777777" w:rsidTr="00E83A93">
        <w:trPr>
          <w:ins w:id="1150" w:author="Nick Joseph" w:date="2020-11-03T20:57:00Z"/>
        </w:trPr>
        <w:tc>
          <w:tcPr>
            <w:tcW w:w="5761" w:type="dxa"/>
            <w:gridSpan w:val="2"/>
            <w:shd w:val="clear" w:color="auto" w:fill="auto"/>
          </w:tcPr>
          <w:p w14:paraId="46B0DF49" w14:textId="1CF75056" w:rsidR="00006680" w:rsidRPr="007769BC" w:rsidRDefault="00006680" w:rsidP="00E83A93">
            <w:pPr>
              <w:spacing w:after="0" w:line="240" w:lineRule="auto"/>
              <w:contextualSpacing/>
              <w:rPr>
                <w:ins w:id="1151" w:author="Nick Joseph" w:date="2020-11-03T20:57:00Z"/>
                <w:rFonts w:ascii="Arial" w:hAnsi="Arial" w:cs="Arial"/>
              </w:rPr>
            </w:pPr>
            <w:ins w:id="1152" w:author="Nick Joseph" w:date="2020-11-03T20:57:00Z">
              <w:r w:rsidRPr="007769BC">
                <w:rPr>
                  <w:rFonts w:ascii="Arial" w:hAnsi="Arial" w:cs="Arial"/>
                  <w:b/>
                </w:rPr>
                <w:t>Use-Case name</w:t>
              </w:r>
              <w:r w:rsidRPr="007769BC">
                <w:rPr>
                  <w:rFonts w:ascii="Arial" w:hAnsi="Arial" w:cs="Arial"/>
                </w:rPr>
                <w:t xml:space="preserve">: </w:t>
              </w:r>
            </w:ins>
            <w:ins w:id="1153" w:author="Nick Joseph" w:date="2020-11-05T18:25:00Z">
              <w:r w:rsidR="00972E9E">
                <w:rPr>
                  <w:rFonts w:ascii="Arial" w:hAnsi="Arial" w:cs="Arial"/>
                </w:rPr>
                <w:t xml:space="preserve">Optimize </w:t>
              </w:r>
            </w:ins>
            <w:ins w:id="1154" w:author="Nick Joseph" w:date="2020-11-05T18:26:00Z">
              <w:r w:rsidR="00972E9E">
                <w:rPr>
                  <w:rFonts w:ascii="Arial" w:hAnsi="Arial" w:cs="Arial"/>
                </w:rPr>
                <w:t>delivery routes</w:t>
              </w:r>
            </w:ins>
          </w:p>
        </w:tc>
        <w:tc>
          <w:tcPr>
            <w:tcW w:w="885" w:type="dxa"/>
            <w:shd w:val="clear" w:color="auto" w:fill="auto"/>
          </w:tcPr>
          <w:p w14:paraId="0A72D18F" w14:textId="75316AA2" w:rsidR="00006680" w:rsidRPr="007769BC" w:rsidRDefault="00006680" w:rsidP="00E83A93">
            <w:pPr>
              <w:spacing w:after="0" w:line="240" w:lineRule="auto"/>
              <w:contextualSpacing/>
              <w:rPr>
                <w:ins w:id="1155" w:author="Nick Joseph" w:date="2020-11-03T20:57:00Z"/>
                <w:rFonts w:ascii="Arial" w:hAnsi="Arial" w:cs="Arial"/>
              </w:rPr>
            </w:pPr>
            <w:ins w:id="1156" w:author="Nick Joseph" w:date="2020-11-03T20:57:00Z">
              <w:r w:rsidRPr="007769BC">
                <w:rPr>
                  <w:rFonts w:ascii="Arial" w:hAnsi="Arial" w:cs="Arial"/>
                  <w:b/>
                </w:rPr>
                <w:t>ID</w:t>
              </w:r>
              <w:r w:rsidRPr="007769BC">
                <w:rPr>
                  <w:rFonts w:ascii="Arial" w:hAnsi="Arial" w:cs="Arial"/>
                </w:rPr>
                <w:t xml:space="preserve">:  </w:t>
              </w:r>
            </w:ins>
            <w:ins w:id="1157" w:author="Nick Joseph" w:date="2020-11-05T16:06:00Z">
              <w:r w:rsidR="00972E9E">
                <w:rPr>
                  <w:rFonts w:ascii="Arial" w:hAnsi="Arial" w:cs="Arial"/>
                </w:rPr>
                <w:t>6</w:t>
              </w:r>
            </w:ins>
          </w:p>
        </w:tc>
        <w:tc>
          <w:tcPr>
            <w:tcW w:w="2668" w:type="dxa"/>
            <w:shd w:val="clear" w:color="auto" w:fill="auto"/>
          </w:tcPr>
          <w:p w14:paraId="71DE0CD9" w14:textId="651B8491" w:rsidR="00006680" w:rsidRPr="007769BC" w:rsidRDefault="00006680" w:rsidP="00E83A93">
            <w:pPr>
              <w:spacing w:after="0" w:line="240" w:lineRule="auto"/>
              <w:contextualSpacing/>
              <w:rPr>
                <w:ins w:id="1158" w:author="Nick Joseph" w:date="2020-11-03T20:57:00Z"/>
                <w:rFonts w:ascii="Arial" w:hAnsi="Arial" w:cs="Arial"/>
              </w:rPr>
            </w:pPr>
            <w:ins w:id="1159" w:author="Nick Joseph" w:date="2020-11-03T20:57:00Z">
              <w:r w:rsidRPr="007769BC">
                <w:rPr>
                  <w:rFonts w:ascii="Arial" w:hAnsi="Arial" w:cs="Arial"/>
                  <w:b/>
                </w:rPr>
                <w:t>Importance</w:t>
              </w:r>
              <w:r w:rsidRPr="007769BC">
                <w:rPr>
                  <w:rFonts w:ascii="Arial" w:hAnsi="Arial" w:cs="Arial"/>
                </w:rPr>
                <w:t xml:space="preserve">: </w:t>
              </w:r>
            </w:ins>
            <w:ins w:id="1160" w:author="Nick Joseph" w:date="2020-11-05T18:26:00Z">
              <w:r w:rsidR="00972E9E">
                <w:rPr>
                  <w:rFonts w:ascii="Arial" w:hAnsi="Arial" w:cs="Arial"/>
                </w:rPr>
                <w:t>High</w:t>
              </w:r>
            </w:ins>
          </w:p>
        </w:tc>
      </w:tr>
      <w:tr w:rsidR="00006680" w:rsidRPr="007769BC" w14:paraId="0DA38FB4" w14:textId="77777777" w:rsidTr="00E83A93">
        <w:trPr>
          <w:ins w:id="1161" w:author="Nick Joseph" w:date="2020-11-03T20:57:00Z"/>
        </w:trPr>
        <w:tc>
          <w:tcPr>
            <w:tcW w:w="4638" w:type="dxa"/>
            <w:shd w:val="clear" w:color="auto" w:fill="auto"/>
          </w:tcPr>
          <w:p w14:paraId="0660A9D5" w14:textId="6E53B384" w:rsidR="00006680" w:rsidRPr="007769BC" w:rsidRDefault="00006680" w:rsidP="00E83A93">
            <w:pPr>
              <w:spacing w:after="0" w:line="240" w:lineRule="auto"/>
              <w:contextualSpacing/>
              <w:rPr>
                <w:ins w:id="1162" w:author="Nick Joseph" w:date="2020-11-03T20:57:00Z"/>
                <w:rFonts w:ascii="Arial" w:hAnsi="Arial" w:cs="Arial"/>
              </w:rPr>
            </w:pPr>
            <w:ins w:id="1163" w:author="Nick Joseph" w:date="2020-11-03T20:57:00Z">
              <w:r w:rsidRPr="007769BC">
                <w:rPr>
                  <w:rFonts w:ascii="Arial" w:hAnsi="Arial" w:cs="Arial"/>
                  <w:b/>
                </w:rPr>
                <w:t>Primary actor</w:t>
              </w:r>
              <w:r w:rsidRPr="007769BC">
                <w:rPr>
                  <w:rFonts w:ascii="Arial" w:hAnsi="Arial" w:cs="Arial"/>
                </w:rPr>
                <w:t xml:space="preserve">: </w:t>
              </w:r>
            </w:ins>
            <w:ins w:id="1164" w:author="Nick Joseph" w:date="2020-11-05T18:26:00Z">
              <w:r w:rsidR="00972E9E">
                <w:rPr>
                  <w:rFonts w:ascii="Arial" w:hAnsi="Arial" w:cs="Arial"/>
                </w:rPr>
                <w:t>Driver, GoGoGrocery system</w:t>
              </w:r>
            </w:ins>
          </w:p>
        </w:tc>
        <w:tc>
          <w:tcPr>
            <w:tcW w:w="4676" w:type="dxa"/>
            <w:gridSpan w:val="3"/>
            <w:shd w:val="clear" w:color="auto" w:fill="auto"/>
          </w:tcPr>
          <w:p w14:paraId="455FF76B" w14:textId="49BB6555" w:rsidR="00006680" w:rsidRPr="007769BC" w:rsidRDefault="00006680" w:rsidP="00E83A93">
            <w:pPr>
              <w:spacing w:after="0" w:line="240" w:lineRule="auto"/>
              <w:contextualSpacing/>
              <w:rPr>
                <w:ins w:id="1165" w:author="Nick Joseph" w:date="2020-11-03T20:57:00Z"/>
                <w:rFonts w:ascii="Arial" w:hAnsi="Arial" w:cs="Arial"/>
              </w:rPr>
            </w:pPr>
            <w:ins w:id="1166" w:author="Nick Joseph" w:date="2020-11-03T20:57:00Z">
              <w:r w:rsidRPr="007769BC">
                <w:rPr>
                  <w:rFonts w:ascii="Arial" w:hAnsi="Arial" w:cs="Arial"/>
                  <w:b/>
                </w:rPr>
                <w:t>Use-Case type</w:t>
              </w:r>
              <w:r w:rsidRPr="007769BC">
                <w:rPr>
                  <w:rFonts w:ascii="Arial" w:hAnsi="Arial" w:cs="Arial"/>
                </w:rPr>
                <w:t xml:space="preserve">: </w:t>
              </w:r>
            </w:ins>
            <w:ins w:id="1167" w:author="Nick Joseph" w:date="2020-11-05T18:26:00Z">
              <w:r w:rsidR="00972E9E">
                <w:rPr>
                  <w:rFonts w:ascii="Arial" w:hAnsi="Arial" w:cs="Arial"/>
                </w:rPr>
                <w:t>Essential</w:t>
              </w:r>
            </w:ins>
          </w:p>
        </w:tc>
      </w:tr>
      <w:tr w:rsidR="00006680" w:rsidRPr="007769BC" w14:paraId="2AA7D5FD" w14:textId="77777777" w:rsidTr="00E83A93">
        <w:trPr>
          <w:ins w:id="1168" w:author="Nick Joseph" w:date="2020-11-03T20:57:00Z"/>
        </w:trPr>
        <w:tc>
          <w:tcPr>
            <w:tcW w:w="9314" w:type="dxa"/>
            <w:gridSpan w:val="4"/>
            <w:shd w:val="clear" w:color="auto" w:fill="auto"/>
          </w:tcPr>
          <w:p w14:paraId="56CC98F9" w14:textId="1C1AC15F" w:rsidR="00006680" w:rsidRDefault="00006680" w:rsidP="00E83A93">
            <w:pPr>
              <w:spacing w:after="0" w:line="240" w:lineRule="auto"/>
              <w:contextualSpacing/>
              <w:rPr>
                <w:ins w:id="1169" w:author="Nick Joseph" w:date="2020-11-05T18:26:00Z"/>
                <w:rFonts w:ascii="Arial" w:hAnsi="Arial" w:cs="Arial"/>
              </w:rPr>
            </w:pPr>
            <w:ins w:id="1170" w:author="Nick Joseph" w:date="2020-11-03T20:57:00Z">
              <w:r w:rsidRPr="007769BC">
                <w:rPr>
                  <w:rFonts w:ascii="Arial" w:hAnsi="Arial" w:cs="Arial"/>
                  <w:b/>
                </w:rPr>
                <w:t>Stakeholders and interests</w:t>
              </w:r>
              <w:r w:rsidRPr="007769BC">
                <w:rPr>
                  <w:rFonts w:ascii="Arial" w:hAnsi="Arial" w:cs="Arial"/>
                </w:rPr>
                <w:t xml:space="preserve">: </w:t>
              </w:r>
            </w:ins>
          </w:p>
          <w:p w14:paraId="49791B13" w14:textId="2A3968A4" w:rsidR="00972E9E" w:rsidRDefault="00972E9E" w:rsidP="00E83A93">
            <w:pPr>
              <w:spacing w:after="0" w:line="240" w:lineRule="auto"/>
              <w:contextualSpacing/>
              <w:rPr>
                <w:ins w:id="1171" w:author="Nick Joseph" w:date="2020-11-05T18:26:00Z"/>
                <w:rFonts w:ascii="Arial" w:hAnsi="Arial" w:cs="Arial"/>
              </w:rPr>
            </w:pPr>
            <w:ins w:id="1172" w:author="Nick Joseph" w:date="2020-11-05T18:26:00Z">
              <w:r>
                <w:rPr>
                  <w:rFonts w:ascii="Arial" w:hAnsi="Arial" w:cs="Arial"/>
                </w:rPr>
                <w:t>Driver: The driver would want the most efficient route for delivery.</w:t>
              </w:r>
            </w:ins>
          </w:p>
          <w:p w14:paraId="777013C5" w14:textId="4E4EA4AC" w:rsidR="00972E9E" w:rsidRPr="007769BC" w:rsidRDefault="00972E9E" w:rsidP="00E83A93">
            <w:pPr>
              <w:spacing w:after="0" w:line="240" w:lineRule="auto"/>
              <w:contextualSpacing/>
              <w:rPr>
                <w:ins w:id="1173" w:author="Nick Joseph" w:date="2020-11-03T20:57:00Z"/>
                <w:rFonts w:ascii="Arial" w:hAnsi="Arial" w:cs="Arial"/>
              </w:rPr>
            </w:pPr>
            <w:ins w:id="1174" w:author="Nick Joseph" w:date="2020-11-05T18:26:00Z">
              <w:r>
                <w:rPr>
                  <w:rFonts w:ascii="Arial" w:hAnsi="Arial" w:cs="Arial"/>
                </w:rPr>
                <w:t>Go</w:t>
              </w:r>
            </w:ins>
            <w:ins w:id="1175" w:author="Nick Joseph" w:date="2020-11-05T18:27:00Z">
              <w:r>
                <w:rPr>
                  <w:rFonts w:ascii="Arial" w:hAnsi="Arial" w:cs="Arial"/>
                </w:rPr>
                <w:t>GoGrocery system: The system would want to provide an efficient delivery route that can be changed when necessary.</w:t>
              </w:r>
            </w:ins>
          </w:p>
          <w:p w14:paraId="619EF848" w14:textId="77777777" w:rsidR="00006680" w:rsidRPr="007769BC" w:rsidRDefault="00006680" w:rsidP="00E83A93">
            <w:pPr>
              <w:spacing w:after="0" w:line="240" w:lineRule="auto"/>
              <w:contextualSpacing/>
              <w:rPr>
                <w:ins w:id="1176" w:author="Nick Joseph" w:date="2020-11-03T20:57:00Z"/>
                <w:rFonts w:ascii="Arial" w:hAnsi="Arial" w:cs="Arial"/>
              </w:rPr>
            </w:pPr>
          </w:p>
        </w:tc>
      </w:tr>
      <w:tr w:rsidR="00006680" w:rsidRPr="007769BC" w14:paraId="6619DB7C" w14:textId="77777777" w:rsidTr="00E83A93">
        <w:trPr>
          <w:trHeight w:val="1137"/>
          <w:ins w:id="1177" w:author="Nick Joseph" w:date="2020-11-03T20:57:00Z"/>
        </w:trPr>
        <w:tc>
          <w:tcPr>
            <w:tcW w:w="9314" w:type="dxa"/>
            <w:gridSpan w:val="4"/>
            <w:shd w:val="clear" w:color="auto" w:fill="auto"/>
          </w:tcPr>
          <w:p w14:paraId="1C0196D3" w14:textId="77777777" w:rsidR="00972E9E" w:rsidRDefault="00006680" w:rsidP="00E83A93">
            <w:pPr>
              <w:spacing w:after="0" w:line="240" w:lineRule="auto"/>
              <w:contextualSpacing/>
              <w:rPr>
                <w:ins w:id="1178" w:author="Nick Joseph" w:date="2020-11-05T18:27:00Z"/>
                <w:rFonts w:ascii="Arial" w:hAnsi="Arial" w:cs="Arial"/>
              </w:rPr>
            </w:pPr>
            <w:ins w:id="1179" w:author="Nick Joseph" w:date="2020-11-03T20:57:00Z">
              <w:r w:rsidRPr="007769BC">
                <w:rPr>
                  <w:rFonts w:ascii="Arial" w:hAnsi="Arial" w:cs="Arial"/>
                  <w:b/>
                </w:rPr>
                <w:t>Brief description</w:t>
              </w:r>
              <w:r w:rsidRPr="007769BC">
                <w:rPr>
                  <w:rFonts w:ascii="Arial" w:hAnsi="Arial" w:cs="Arial"/>
                </w:rPr>
                <w:t>:</w:t>
              </w:r>
            </w:ins>
          </w:p>
          <w:p w14:paraId="03C90E6D" w14:textId="13B869BB" w:rsidR="00006680" w:rsidRPr="007769BC" w:rsidRDefault="00972E9E" w:rsidP="00E83A93">
            <w:pPr>
              <w:spacing w:after="0" w:line="240" w:lineRule="auto"/>
              <w:contextualSpacing/>
              <w:rPr>
                <w:ins w:id="1180" w:author="Nick Joseph" w:date="2020-11-03T20:57:00Z"/>
                <w:rFonts w:ascii="Arial" w:hAnsi="Arial" w:cs="Arial"/>
              </w:rPr>
            </w:pPr>
            <w:ins w:id="1181" w:author="Nick Joseph" w:date="2020-11-05T18:27:00Z">
              <w:r>
                <w:rPr>
                  <w:rFonts w:ascii="Arial" w:hAnsi="Arial" w:cs="Arial"/>
                </w:rPr>
                <w:t xml:space="preserve">This use-case describes how the GPS in the GoGoGrocery application should provide an accurate and efficient route </w:t>
              </w:r>
            </w:ins>
            <w:ins w:id="1182" w:author="Nick Joseph" w:date="2020-11-05T18:28:00Z">
              <w:r>
                <w:rPr>
                  <w:rFonts w:ascii="Arial" w:hAnsi="Arial" w:cs="Arial"/>
                </w:rPr>
                <w:t>for delivery. GPS should also be able to change routes based on real-time decisions and roadblocks.</w:t>
              </w:r>
            </w:ins>
            <w:ins w:id="1183" w:author="Nick Joseph" w:date="2020-11-03T20:57:00Z">
              <w:r w:rsidR="00006680" w:rsidRPr="007769BC">
                <w:rPr>
                  <w:rFonts w:ascii="Arial" w:hAnsi="Arial" w:cs="Arial"/>
                </w:rPr>
                <w:t xml:space="preserve"> </w:t>
              </w:r>
            </w:ins>
          </w:p>
          <w:p w14:paraId="013B96EE" w14:textId="77777777" w:rsidR="00006680" w:rsidRPr="007769BC" w:rsidRDefault="00006680" w:rsidP="00E83A93">
            <w:pPr>
              <w:spacing w:after="0" w:line="240" w:lineRule="auto"/>
              <w:contextualSpacing/>
              <w:rPr>
                <w:ins w:id="1184" w:author="Nick Joseph" w:date="2020-11-03T20:57:00Z"/>
                <w:rFonts w:ascii="Arial" w:hAnsi="Arial" w:cs="Arial"/>
              </w:rPr>
            </w:pPr>
          </w:p>
        </w:tc>
      </w:tr>
      <w:tr w:rsidR="00006680" w:rsidRPr="007769BC" w14:paraId="193EAAB2" w14:textId="77777777" w:rsidTr="00E83A93">
        <w:trPr>
          <w:ins w:id="1185" w:author="Nick Joseph" w:date="2020-11-03T20:57:00Z"/>
        </w:trPr>
        <w:tc>
          <w:tcPr>
            <w:tcW w:w="9314" w:type="dxa"/>
            <w:gridSpan w:val="4"/>
            <w:shd w:val="clear" w:color="auto" w:fill="auto"/>
          </w:tcPr>
          <w:p w14:paraId="090618A4" w14:textId="56D8790E" w:rsidR="00006680" w:rsidRPr="007769BC" w:rsidRDefault="00006680" w:rsidP="00E83A93">
            <w:pPr>
              <w:spacing w:after="0" w:line="240" w:lineRule="auto"/>
              <w:contextualSpacing/>
              <w:rPr>
                <w:ins w:id="1186" w:author="Nick Joseph" w:date="2020-11-03T20:57:00Z"/>
                <w:rFonts w:ascii="Arial" w:hAnsi="Arial" w:cs="Arial"/>
              </w:rPr>
            </w:pPr>
            <w:ins w:id="1187" w:author="Nick Joseph" w:date="2020-11-03T20:57:00Z">
              <w:r w:rsidRPr="007769BC">
                <w:rPr>
                  <w:rFonts w:ascii="Arial" w:hAnsi="Arial" w:cs="Arial"/>
                  <w:b/>
                </w:rPr>
                <w:t>Trigger</w:t>
              </w:r>
              <w:r w:rsidRPr="007769BC">
                <w:rPr>
                  <w:rFonts w:ascii="Arial" w:hAnsi="Arial" w:cs="Arial"/>
                </w:rPr>
                <w:t xml:space="preserve">: </w:t>
              </w:r>
            </w:ins>
            <w:ins w:id="1188" w:author="Nick Joseph" w:date="2020-11-05T18:28:00Z">
              <w:r w:rsidR="00972E9E">
                <w:rPr>
                  <w:rFonts w:ascii="Arial" w:hAnsi="Arial" w:cs="Arial"/>
                </w:rPr>
                <w:t>Dri</w:t>
              </w:r>
            </w:ins>
            <w:ins w:id="1189" w:author="Nick Joseph" w:date="2020-11-05T18:29:00Z">
              <w:r w:rsidR="00972E9E">
                <w:rPr>
                  <w:rFonts w:ascii="Arial" w:hAnsi="Arial" w:cs="Arial"/>
                </w:rPr>
                <w:t>ver logs into GoGoGrocery and is assigned an order to gather.</w:t>
              </w:r>
            </w:ins>
          </w:p>
          <w:p w14:paraId="49EBFC6E" w14:textId="6D876A2C" w:rsidR="00006680" w:rsidRPr="007769BC" w:rsidRDefault="00972E9E" w:rsidP="00E83A93">
            <w:pPr>
              <w:spacing w:after="0" w:line="240" w:lineRule="auto"/>
              <w:contextualSpacing/>
              <w:rPr>
                <w:ins w:id="1190" w:author="Nick Joseph" w:date="2020-11-03T20:57:00Z"/>
                <w:rFonts w:ascii="Arial" w:hAnsi="Arial" w:cs="Arial"/>
              </w:rPr>
            </w:pPr>
            <w:ins w:id="1191" w:author="Nick Joseph" w:date="2020-11-05T18:29:00Z">
              <w:r>
                <w:rPr>
                  <w:rFonts w:ascii="Arial" w:hAnsi="Arial" w:cs="Arial"/>
                  <w:noProof/>
                </w:rPr>
                <mc:AlternateContent>
                  <mc:Choice Requires="wps">
                    <w:drawing>
                      <wp:anchor distT="0" distB="0" distL="114300" distR="114300" simplePos="0" relativeHeight="251692032" behindDoc="0" locked="0" layoutInCell="1" allowOverlap="1" wp14:anchorId="7E6CBE2E" wp14:editId="76A0DB9C">
                        <wp:simplePos x="0" y="0"/>
                        <wp:positionH relativeFrom="column">
                          <wp:posOffset>1152525</wp:posOffset>
                        </wp:positionH>
                        <wp:positionV relativeFrom="paragraph">
                          <wp:posOffset>85090</wp:posOffset>
                        </wp:positionV>
                        <wp:extent cx="695325" cy="276225"/>
                        <wp:effectExtent l="0" t="0" r="28575" b="28575"/>
                        <wp:wrapNone/>
                        <wp:docPr id="21" name="Oval 21"/>
                        <wp:cNvGraphicFramePr/>
                        <a:graphic xmlns:a="http://schemas.openxmlformats.org/drawingml/2006/main">
                          <a:graphicData uri="http://schemas.microsoft.com/office/word/2010/wordprocessingShape">
                            <wps:wsp>
                              <wps:cNvSpPr/>
                              <wps:spPr>
                                <a:xfrm>
                                  <a:off x="0" y="0"/>
                                  <a:ext cx="695325" cy="2762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5E1BA" id="Oval 21" o:spid="_x0000_s1026" style="position:absolute;margin-left:90.75pt;margin-top:6.7pt;width:54.75pt;height:21.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" filled="f" strokecolor="black [3213]" strokeweight="1pt">
                        <v:stroke joinstyle="miter"/>
                      </v:oval>
                    </w:pict>
                  </mc:Fallback>
                </mc:AlternateContent>
              </w:r>
            </w:ins>
          </w:p>
          <w:p w14:paraId="73AA74AB" w14:textId="41FEF846" w:rsidR="00006680" w:rsidRDefault="00006680" w:rsidP="00E83A93">
            <w:pPr>
              <w:tabs>
                <w:tab w:val="left" w:pos="1980"/>
                <w:tab w:val="left" w:pos="3240"/>
              </w:tabs>
              <w:spacing w:after="0" w:line="240" w:lineRule="auto"/>
              <w:contextualSpacing/>
              <w:rPr>
                <w:ins w:id="1192" w:author="Nick Joseph" w:date="2020-11-05T18:29:00Z"/>
                <w:rFonts w:ascii="Arial" w:hAnsi="Arial" w:cs="Arial"/>
              </w:rPr>
            </w:pPr>
            <w:ins w:id="1193" w:author="Nick Joseph" w:date="2020-11-03T20:57:00Z">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ins>
          </w:p>
          <w:p w14:paraId="7D3FF248" w14:textId="49A9017A" w:rsidR="00972E9E" w:rsidRPr="007769BC" w:rsidRDefault="00972E9E" w:rsidP="00E83A93">
            <w:pPr>
              <w:tabs>
                <w:tab w:val="left" w:pos="1980"/>
                <w:tab w:val="left" w:pos="3240"/>
              </w:tabs>
              <w:spacing w:after="0" w:line="240" w:lineRule="auto"/>
              <w:contextualSpacing/>
              <w:rPr>
                <w:ins w:id="1194" w:author="Nick Joseph" w:date="2020-11-03T20:57:00Z"/>
                <w:rFonts w:ascii="Arial" w:hAnsi="Arial" w:cs="Arial"/>
              </w:rPr>
            </w:pPr>
          </w:p>
        </w:tc>
      </w:tr>
      <w:tr w:rsidR="00006680" w:rsidRPr="007769BC" w14:paraId="24A1171F" w14:textId="77777777" w:rsidTr="00E83A93">
        <w:trPr>
          <w:ins w:id="1195" w:author="Nick Joseph" w:date="2020-11-03T20:57:00Z"/>
        </w:trPr>
        <w:tc>
          <w:tcPr>
            <w:tcW w:w="9314" w:type="dxa"/>
            <w:gridSpan w:val="4"/>
            <w:shd w:val="clear" w:color="auto" w:fill="auto"/>
          </w:tcPr>
          <w:p w14:paraId="14272FEE" w14:textId="77777777" w:rsidR="00006680" w:rsidRPr="007769BC" w:rsidRDefault="00006680" w:rsidP="00E83A93">
            <w:pPr>
              <w:spacing w:after="0" w:line="240" w:lineRule="auto"/>
              <w:contextualSpacing/>
              <w:rPr>
                <w:ins w:id="1196" w:author="Nick Joseph" w:date="2020-11-03T20:57:00Z"/>
                <w:rFonts w:ascii="Arial" w:hAnsi="Arial" w:cs="Arial"/>
              </w:rPr>
            </w:pPr>
            <w:ins w:id="1197" w:author="Nick Joseph" w:date="2020-11-03T20:57:00Z">
              <w:r w:rsidRPr="007769BC">
                <w:rPr>
                  <w:rFonts w:ascii="Arial" w:hAnsi="Arial" w:cs="Arial"/>
                  <w:b/>
                </w:rPr>
                <w:t>Relationships</w:t>
              </w:r>
              <w:r w:rsidRPr="007769BC">
                <w:rPr>
                  <w:rFonts w:ascii="Arial" w:hAnsi="Arial" w:cs="Arial"/>
                </w:rPr>
                <w:t xml:space="preserve">: </w:t>
              </w:r>
            </w:ins>
          </w:p>
          <w:p w14:paraId="3E6678F4" w14:textId="604F3095" w:rsidR="00006680" w:rsidRPr="007769BC" w:rsidRDefault="00006680" w:rsidP="00E83A93">
            <w:pPr>
              <w:tabs>
                <w:tab w:val="left" w:pos="720"/>
              </w:tabs>
              <w:spacing w:after="0" w:line="240" w:lineRule="auto"/>
              <w:contextualSpacing/>
              <w:rPr>
                <w:ins w:id="1198" w:author="Nick Joseph" w:date="2020-11-03T20:57:00Z"/>
                <w:rFonts w:ascii="Arial" w:hAnsi="Arial" w:cs="Arial"/>
              </w:rPr>
            </w:pPr>
            <w:ins w:id="1199" w:author="Nick Joseph" w:date="2020-11-03T20:57:00Z">
              <w:r w:rsidRPr="007769BC">
                <w:rPr>
                  <w:rFonts w:ascii="Arial" w:hAnsi="Arial" w:cs="Arial"/>
                </w:rPr>
                <w:tab/>
              </w:r>
              <w:r w:rsidRPr="007769BC">
                <w:rPr>
                  <w:rFonts w:ascii="Arial" w:hAnsi="Arial" w:cs="Arial"/>
                  <w:b/>
                </w:rPr>
                <w:t>Association</w:t>
              </w:r>
              <w:r w:rsidRPr="007769BC">
                <w:rPr>
                  <w:rFonts w:ascii="Arial" w:hAnsi="Arial" w:cs="Arial"/>
                </w:rPr>
                <w:t xml:space="preserve">: </w:t>
              </w:r>
            </w:ins>
            <w:ins w:id="1200" w:author="Nick Joseph" w:date="2020-11-05T18:29:00Z">
              <w:r w:rsidR="00972E9E">
                <w:rPr>
                  <w:rFonts w:ascii="Arial" w:hAnsi="Arial" w:cs="Arial"/>
                </w:rPr>
                <w:t xml:space="preserve">Driver, GoGoGrocery </w:t>
              </w:r>
            </w:ins>
            <w:ins w:id="1201" w:author="Nick Joseph" w:date="2020-11-05T18:30:00Z">
              <w:r w:rsidR="00972E9E">
                <w:rPr>
                  <w:rFonts w:ascii="Arial" w:hAnsi="Arial" w:cs="Arial"/>
                </w:rPr>
                <w:t>s</w:t>
              </w:r>
            </w:ins>
            <w:ins w:id="1202" w:author="Nick Joseph" w:date="2020-11-05T18:29:00Z">
              <w:r w:rsidR="00972E9E">
                <w:rPr>
                  <w:rFonts w:ascii="Arial" w:hAnsi="Arial" w:cs="Arial"/>
                </w:rPr>
                <w:t>ystem</w:t>
              </w:r>
            </w:ins>
          </w:p>
          <w:p w14:paraId="7C3B0B05" w14:textId="2A0B0D2C" w:rsidR="00006680" w:rsidRPr="007769BC" w:rsidRDefault="00006680" w:rsidP="00E83A93">
            <w:pPr>
              <w:tabs>
                <w:tab w:val="left" w:pos="720"/>
              </w:tabs>
              <w:spacing w:after="0" w:line="240" w:lineRule="auto"/>
              <w:contextualSpacing/>
              <w:rPr>
                <w:ins w:id="1203" w:author="Nick Joseph" w:date="2020-11-03T20:57:00Z"/>
                <w:rFonts w:ascii="Arial" w:hAnsi="Arial" w:cs="Arial"/>
              </w:rPr>
            </w:pPr>
            <w:ins w:id="1204" w:author="Nick Joseph" w:date="2020-11-03T20:57:00Z">
              <w:r w:rsidRPr="007769BC">
                <w:rPr>
                  <w:rFonts w:ascii="Arial" w:hAnsi="Arial" w:cs="Arial"/>
                </w:rPr>
                <w:tab/>
              </w:r>
              <w:r w:rsidRPr="007769BC">
                <w:rPr>
                  <w:rFonts w:ascii="Arial" w:hAnsi="Arial" w:cs="Arial"/>
                  <w:b/>
                </w:rPr>
                <w:t>Include</w:t>
              </w:r>
              <w:r w:rsidRPr="007769BC">
                <w:rPr>
                  <w:rFonts w:ascii="Arial" w:hAnsi="Arial" w:cs="Arial"/>
                </w:rPr>
                <w:t xml:space="preserve">: </w:t>
              </w:r>
            </w:ins>
            <w:ins w:id="1205" w:author="Nick Joseph" w:date="2020-11-05T18:30:00Z">
              <w:r w:rsidR="00972E9E">
                <w:rPr>
                  <w:rFonts w:ascii="Arial" w:hAnsi="Arial" w:cs="Arial"/>
                </w:rPr>
                <w:t>N/A</w:t>
              </w:r>
            </w:ins>
          </w:p>
          <w:p w14:paraId="0022AB9E" w14:textId="652CB961" w:rsidR="00006680" w:rsidRPr="007769BC" w:rsidRDefault="00006680" w:rsidP="00E83A93">
            <w:pPr>
              <w:tabs>
                <w:tab w:val="left" w:pos="720"/>
              </w:tabs>
              <w:spacing w:after="0" w:line="240" w:lineRule="auto"/>
              <w:contextualSpacing/>
              <w:rPr>
                <w:ins w:id="1206" w:author="Nick Joseph" w:date="2020-11-03T20:57:00Z"/>
                <w:rFonts w:ascii="Arial" w:hAnsi="Arial" w:cs="Arial"/>
              </w:rPr>
            </w:pPr>
            <w:ins w:id="1207" w:author="Nick Joseph" w:date="2020-11-03T20:57:00Z">
              <w:r w:rsidRPr="007769BC">
                <w:rPr>
                  <w:rFonts w:ascii="Arial" w:hAnsi="Arial" w:cs="Arial"/>
                </w:rPr>
                <w:tab/>
              </w:r>
              <w:r w:rsidRPr="007769BC">
                <w:rPr>
                  <w:rFonts w:ascii="Arial" w:hAnsi="Arial" w:cs="Arial"/>
                  <w:b/>
                </w:rPr>
                <w:t>Extend</w:t>
              </w:r>
              <w:r w:rsidRPr="007769BC">
                <w:rPr>
                  <w:rFonts w:ascii="Arial" w:hAnsi="Arial" w:cs="Arial"/>
                </w:rPr>
                <w:t xml:space="preserve">: </w:t>
              </w:r>
            </w:ins>
            <w:ins w:id="1208" w:author="Nick Joseph" w:date="2020-11-05T18:30:00Z">
              <w:r w:rsidR="00972E9E">
                <w:rPr>
                  <w:rFonts w:ascii="Arial" w:hAnsi="Arial" w:cs="Arial"/>
                </w:rPr>
                <w:t>N/A</w:t>
              </w:r>
            </w:ins>
          </w:p>
          <w:p w14:paraId="4D1E75FC" w14:textId="7A75F8D1" w:rsidR="00006680" w:rsidRPr="007769BC" w:rsidRDefault="00006680" w:rsidP="00E83A93">
            <w:pPr>
              <w:tabs>
                <w:tab w:val="left" w:pos="720"/>
              </w:tabs>
              <w:spacing w:after="0" w:line="240" w:lineRule="auto"/>
              <w:contextualSpacing/>
              <w:rPr>
                <w:ins w:id="1209" w:author="Nick Joseph" w:date="2020-11-03T20:57:00Z"/>
                <w:rFonts w:ascii="Arial" w:hAnsi="Arial" w:cs="Arial"/>
              </w:rPr>
            </w:pPr>
            <w:ins w:id="1210" w:author="Nick Joseph" w:date="2020-11-03T20:57:00Z">
              <w:r w:rsidRPr="007769BC">
                <w:rPr>
                  <w:rFonts w:ascii="Arial" w:hAnsi="Arial" w:cs="Arial"/>
                </w:rPr>
                <w:tab/>
              </w:r>
              <w:r w:rsidRPr="007769BC">
                <w:rPr>
                  <w:rFonts w:ascii="Arial" w:hAnsi="Arial" w:cs="Arial"/>
                  <w:b/>
                </w:rPr>
                <w:t>Generalization</w:t>
              </w:r>
              <w:r w:rsidRPr="007769BC">
                <w:rPr>
                  <w:rFonts w:ascii="Arial" w:hAnsi="Arial" w:cs="Arial"/>
                </w:rPr>
                <w:t>:</w:t>
              </w:r>
            </w:ins>
            <w:ins w:id="1211" w:author="Nick Joseph" w:date="2020-11-05T18:30:00Z">
              <w:r w:rsidR="00972E9E">
                <w:rPr>
                  <w:rFonts w:ascii="Arial" w:hAnsi="Arial" w:cs="Arial"/>
                </w:rPr>
                <w:t xml:space="preserve"> N/A</w:t>
              </w:r>
            </w:ins>
            <w:ins w:id="1212" w:author="Nick Joseph" w:date="2020-11-03T20:57:00Z">
              <w:r w:rsidRPr="007769BC">
                <w:rPr>
                  <w:rFonts w:ascii="Arial" w:hAnsi="Arial" w:cs="Arial"/>
                </w:rPr>
                <w:t xml:space="preserve"> </w:t>
              </w:r>
            </w:ins>
          </w:p>
        </w:tc>
      </w:tr>
      <w:tr w:rsidR="00006680" w:rsidRPr="007769BC" w14:paraId="17427EAA" w14:textId="77777777" w:rsidTr="00972E9E">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Change w:id="1213" w:author="Nick Joseph" w:date="2020-11-05T18:40:00Z">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
          </w:tblPrExChange>
        </w:tblPrEx>
        <w:trPr>
          <w:trHeight w:val="1488"/>
          <w:ins w:id="1214" w:author="Nick Joseph" w:date="2020-11-03T20:57:00Z"/>
          <w:trPrChange w:id="1215" w:author="Nick Joseph" w:date="2020-11-05T18:40:00Z">
            <w:trPr>
              <w:trHeight w:val="2865"/>
            </w:trPr>
          </w:trPrChange>
        </w:trPr>
        <w:tc>
          <w:tcPr>
            <w:tcW w:w="9314" w:type="dxa"/>
            <w:gridSpan w:val="4"/>
            <w:shd w:val="clear" w:color="auto" w:fill="auto"/>
            <w:tcPrChange w:id="1216" w:author="Nick Joseph" w:date="2020-11-05T18:40:00Z">
              <w:tcPr>
                <w:tcW w:w="9314" w:type="dxa"/>
                <w:gridSpan w:val="4"/>
                <w:shd w:val="clear" w:color="auto" w:fill="auto"/>
              </w:tcPr>
            </w:tcPrChange>
          </w:tcPr>
          <w:p w14:paraId="5300C891" w14:textId="77777777" w:rsidR="00006680" w:rsidRPr="007769BC" w:rsidRDefault="00006680" w:rsidP="00E83A93">
            <w:pPr>
              <w:spacing w:after="0" w:line="240" w:lineRule="auto"/>
              <w:contextualSpacing/>
              <w:rPr>
                <w:ins w:id="1217" w:author="Nick Joseph" w:date="2020-11-03T20:57:00Z"/>
                <w:rFonts w:ascii="Arial" w:hAnsi="Arial" w:cs="Arial"/>
              </w:rPr>
            </w:pPr>
            <w:ins w:id="1218" w:author="Nick Joseph" w:date="2020-11-03T20:57:00Z">
              <w:r w:rsidRPr="007769BC">
                <w:rPr>
                  <w:rFonts w:ascii="Arial" w:hAnsi="Arial" w:cs="Arial"/>
                  <w:b/>
                </w:rPr>
                <w:t>Normal flow of events</w:t>
              </w:r>
              <w:r w:rsidRPr="007769BC">
                <w:rPr>
                  <w:rFonts w:ascii="Arial" w:hAnsi="Arial" w:cs="Arial"/>
                </w:rPr>
                <w:t xml:space="preserve">: </w:t>
              </w:r>
            </w:ins>
          </w:p>
          <w:p w14:paraId="601B4761" w14:textId="08393D4B" w:rsidR="00006680" w:rsidRDefault="00972E9E" w:rsidP="00972E9E">
            <w:pPr>
              <w:pStyle w:val="ListParagraph"/>
              <w:numPr>
                <w:ilvl w:val="0"/>
                <w:numId w:val="49"/>
              </w:numPr>
              <w:spacing w:after="0" w:line="240" w:lineRule="auto"/>
              <w:rPr>
                <w:ins w:id="1219" w:author="Nick Joseph" w:date="2020-11-05T18:30:00Z"/>
                <w:rFonts w:ascii="Arial" w:hAnsi="Arial" w:cs="Arial"/>
              </w:rPr>
            </w:pPr>
            <w:ins w:id="1220" w:author="Nick Joseph" w:date="2020-11-05T18:30:00Z">
              <w:r>
                <w:rPr>
                  <w:rFonts w:ascii="Arial" w:hAnsi="Arial" w:cs="Arial"/>
                </w:rPr>
                <w:t>The driver will have to log into the GoGoGrocery application.</w:t>
              </w:r>
            </w:ins>
          </w:p>
          <w:p w14:paraId="16F128B6" w14:textId="08D3FC29" w:rsidR="00972E9E" w:rsidRDefault="00972E9E" w:rsidP="00972E9E">
            <w:pPr>
              <w:pStyle w:val="ListParagraph"/>
              <w:numPr>
                <w:ilvl w:val="0"/>
                <w:numId w:val="49"/>
              </w:numPr>
              <w:spacing w:after="0" w:line="240" w:lineRule="auto"/>
              <w:rPr>
                <w:ins w:id="1221" w:author="Nick Joseph" w:date="2020-11-05T18:36:00Z"/>
                <w:rFonts w:ascii="Arial" w:hAnsi="Arial" w:cs="Arial"/>
              </w:rPr>
            </w:pPr>
            <w:ins w:id="1222" w:author="Nick Joseph" w:date="2020-11-05T18:30:00Z">
              <w:r>
                <w:rPr>
                  <w:rFonts w:ascii="Arial" w:hAnsi="Arial" w:cs="Arial"/>
                </w:rPr>
                <w:t xml:space="preserve">After getting </w:t>
              </w:r>
            </w:ins>
            <w:ins w:id="1223" w:author="Nick Joseph" w:date="2020-11-05T18:37:00Z">
              <w:r>
                <w:rPr>
                  <w:rFonts w:ascii="Arial" w:hAnsi="Arial" w:cs="Arial"/>
                </w:rPr>
                <w:t xml:space="preserve">the </w:t>
              </w:r>
            </w:ins>
            <w:ins w:id="1224" w:author="Nick Joseph" w:date="2020-11-05T18:30:00Z">
              <w:r>
                <w:rPr>
                  <w:rFonts w:ascii="Arial" w:hAnsi="Arial" w:cs="Arial"/>
                </w:rPr>
                <w:t>assigned order and gat</w:t>
              </w:r>
            </w:ins>
            <w:ins w:id="1225" w:author="Nick Joseph" w:date="2020-11-05T18:31:00Z">
              <w:r>
                <w:rPr>
                  <w:rFonts w:ascii="Arial" w:hAnsi="Arial" w:cs="Arial"/>
                </w:rPr>
                <w:t xml:space="preserve">hering the items, </w:t>
              </w:r>
            </w:ins>
            <w:ins w:id="1226" w:author="Nick Joseph" w:date="2020-11-05T18:39:00Z">
              <w:r>
                <w:rPr>
                  <w:rFonts w:ascii="Arial" w:hAnsi="Arial" w:cs="Arial"/>
                </w:rPr>
                <w:t>the GoGoGrocery system will automatically generate a route for the driver.</w:t>
              </w:r>
            </w:ins>
          </w:p>
          <w:p w14:paraId="14187E90" w14:textId="4F7874A5" w:rsidR="00972E9E" w:rsidRPr="00972E9E" w:rsidRDefault="00972E9E">
            <w:pPr>
              <w:pStyle w:val="ListParagraph"/>
              <w:numPr>
                <w:ilvl w:val="0"/>
                <w:numId w:val="49"/>
              </w:numPr>
              <w:spacing w:after="0" w:line="240" w:lineRule="auto"/>
              <w:rPr>
                <w:ins w:id="1227" w:author="Nick Joseph" w:date="2020-11-03T20:57:00Z"/>
                <w:rFonts w:ascii="Arial" w:hAnsi="Arial" w:cs="Arial"/>
                <w:rPrChange w:id="1228" w:author="Nick Joseph" w:date="2020-11-05T18:30:00Z">
                  <w:rPr>
                    <w:ins w:id="1229" w:author="Nick Joseph" w:date="2020-11-03T20:57:00Z"/>
                  </w:rPr>
                </w:rPrChange>
              </w:rPr>
              <w:pPrChange w:id="1230" w:author="Nick Joseph" w:date="2020-11-05T18:30:00Z">
                <w:pPr>
                  <w:spacing w:after="0" w:line="240" w:lineRule="auto"/>
                  <w:contextualSpacing/>
                </w:pPr>
              </w:pPrChange>
            </w:pPr>
            <w:ins w:id="1231" w:author="Nick Joseph" w:date="2020-11-05T18:39:00Z">
              <w:r>
                <w:rPr>
                  <w:rFonts w:ascii="Arial" w:hAnsi="Arial" w:cs="Arial"/>
                </w:rPr>
                <w:t xml:space="preserve">The route will be displayed on the application </w:t>
              </w:r>
            </w:ins>
            <w:ins w:id="1232" w:author="Nick Joseph" w:date="2020-11-05T18:40:00Z">
              <w:r>
                <w:rPr>
                  <w:rFonts w:ascii="Arial" w:hAnsi="Arial" w:cs="Arial"/>
                </w:rPr>
                <w:t>via a MapKit for the driver to follow.</w:t>
              </w:r>
            </w:ins>
          </w:p>
          <w:p w14:paraId="118E32E0" w14:textId="77777777" w:rsidR="00006680" w:rsidRPr="007769BC" w:rsidRDefault="00006680" w:rsidP="00E83A93">
            <w:pPr>
              <w:spacing w:after="0" w:line="240" w:lineRule="auto"/>
              <w:contextualSpacing/>
              <w:rPr>
                <w:ins w:id="1233" w:author="Nick Joseph" w:date="2020-11-03T20:57:00Z"/>
                <w:rFonts w:ascii="Arial" w:hAnsi="Arial" w:cs="Arial"/>
              </w:rPr>
            </w:pPr>
          </w:p>
        </w:tc>
      </w:tr>
      <w:tr w:rsidR="00006680" w:rsidRPr="007769BC" w14:paraId="2AA2FA71" w14:textId="77777777" w:rsidTr="00972E9E">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Change w:id="1234" w:author="Nick Joseph" w:date="2020-11-05T18:41:00Z">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
          </w:tblPrExChange>
        </w:tblPrEx>
        <w:trPr>
          <w:trHeight w:val="678"/>
          <w:ins w:id="1235" w:author="Nick Joseph" w:date="2020-11-03T20:57:00Z"/>
        </w:trPr>
        <w:tc>
          <w:tcPr>
            <w:tcW w:w="9314" w:type="dxa"/>
            <w:gridSpan w:val="4"/>
            <w:shd w:val="clear" w:color="auto" w:fill="auto"/>
            <w:tcPrChange w:id="1236" w:author="Nick Joseph" w:date="2020-11-05T18:41:00Z">
              <w:tcPr>
                <w:tcW w:w="9314" w:type="dxa"/>
                <w:gridSpan w:val="4"/>
                <w:shd w:val="clear" w:color="auto" w:fill="auto"/>
              </w:tcPr>
            </w:tcPrChange>
          </w:tcPr>
          <w:p w14:paraId="599F88E5" w14:textId="77777777" w:rsidR="00972E9E" w:rsidRDefault="00006680" w:rsidP="00E83A93">
            <w:pPr>
              <w:spacing w:after="0" w:line="240" w:lineRule="auto"/>
              <w:contextualSpacing/>
              <w:rPr>
                <w:ins w:id="1237" w:author="Nick Joseph" w:date="2020-11-05T18:40:00Z"/>
                <w:rFonts w:ascii="Arial" w:hAnsi="Arial" w:cs="Arial"/>
              </w:rPr>
            </w:pPr>
            <w:ins w:id="1238" w:author="Nick Joseph" w:date="2020-11-03T20:57:00Z">
              <w:r w:rsidRPr="007769BC">
                <w:rPr>
                  <w:rFonts w:ascii="Arial" w:hAnsi="Arial" w:cs="Arial"/>
                  <w:b/>
                </w:rPr>
                <w:t>Subflows</w:t>
              </w:r>
              <w:r w:rsidRPr="007769BC">
                <w:rPr>
                  <w:rFonts w:ascii="Arial" w:hAnsi="Arial" w:cs="Arial"/>
                </w:rPr>
                <w:t xml:space="preserve">: </w:t>
              </w:r>
            </w:ins>
          </w:p>
          <w:p w14:paraId="1B06A5E4" w14:textId="3E1FAC9E" w:rsidR="00006680" w:rsidRPr="007769BC" w:rsidRDefault="00972E9E" w:rsidP="00E83A93">
            <w:pPr>
              <w:spacing w:after="0" w:line="240" w:lineRule="auto"/>
              <w:contextualSpacing/>
              <w:rPr>
                <w:ins w:id="1239" w:author="Nick Joseph" w:date="2020-11-03T20:57:00Z"/>
                <w:rFonts w:ascii="Arial" w:hAnsi="Arial" w:cs="Arial"/>
              </w:rPr>
            </w:pPr>
            <w:ins w:id="1240" w:author="Nick Joseph" w:date="2020-11-05T18:40:00Z">
              <w:r>
                <w:rPr>
                  <w:rFonts w:ascii="Arial" w:hAnsi="Arial" w:cs="Arial"/>
                </w:rPr>
                <w:t>N/A</w:t>
              </w:r>
            </w:ins>
          </w:p>
          <w:p w14:paraId="6916CC28" w14:textId="77777777" w:rsidR="00006680" w:rsidRPr="007769BC" w:rsidRDefault="00006680" w:rsidP="00E83A93">
            <w:pPr>
              <w:spacing w:after="0" w:line="240" w:lineRule="auto"/>
              <w:contextualSpacing/>
              <w:rPr>
                <w:ins w:id="1241" w:author="Nick Joseph" w:date="2020-11-03T20:57:00Z"/>
                <w:rFonts w:ascii="Arial" w:hAnsi="Arial" w:cs="Arial"/>
              </w:rPr>
            </w:pPr>
          </w:p>
        </w:tc>
      </w:tr>
      <w:tr w:rsidR="00006680" w:rsidRPr="007769BC" w14:paraId="07A8C193" w14:textId="77777777" w:rsidTr="00972E9E">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Change w:id="1242" w:author="Nick Joseph" w:date="2020-11-05T18:42:00Z">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
          </w:tblPrExChange>
        </w:tblPrEx>
        <w:trPr>
          <w:trHeight w:val="1128"/>
          <w:ins w:id="1243" w:author="Nick Joseph" w:date="2020-11-03T20:57:00Z"/>
          <w:trPrChange w:id="1244" w:author="Nick Joseph" w:date="2020-11-05T18:42:00Z">
            <w:trPr>
              <w:trHeight w:val="2127"/>
            </w:trPr>
          </w:trPrChange>
        </w:trPr>
        <w:tc>
          <w:tcPr>
            <w:tcW w:w="9314" w:type="dxa"/>
            <w:gridSpan w:val="4"/>
            <w:shd w:val="clear" w:color="auto" w:fill="auto"/>
            <w:tcPrChange w:id="1245" w:author="Nick Joseph" w:date="2020-11-05T18:42:00Z">
              <w:tcPr>
                <w:tcW w:w="9314" w:type="dxa"/>
                <w:gridSpan w:val="4"/>
                <w:shd w:val="clear" w:color="auto" w:fill="auto"/>
              </w:tcPr>
            </w:tcPrChange>
          </w:tcPr>
          <w:p w14:paraId="496E87B5" w14:textId="2653D2F4" w:rsidR="00006680" w:rsidRDefault="00006680" w:rsidP="00E83A93">
            <w:pPr>
              <w:spacing w:after="0" w:line="240" w:lineRule="auto"/>
              <w:contextualSpacing/>
              <w:rPr>
                <w:ins w:id="1246" w:author="Nick Joseph" w:date="2020-11-05T18:42:00Z"/>
                <w:rFonts w:ascii="Arial" w:hAnsi="Arial" w:cs="Arial"/>
              </w:rPr>
            </w:pPr>
            <w:ins w:id="1247" w:author="Nick Joseph" w:date="2020-11-03T20:57:00Z">
              <w:r w:rsidRPr="007769BC">
                <w:rPr>
                  <w:rFonts w:ascii="Arial" w:hAnsi="Arial" w:cs="Arial"/>
                  <w:b/>
                </w:rPr>
                <w:t>Alternate / exceptional flows</w:t>
              </w:r>
              <w:r w:rsidRPr="007769BC">
                <w:rPr>
                  <w:rFonts w:ascii="Arial" w:hAnsi="Arial" w:cs="Arial"/>
                </w:rPr>
                <w:t xml:space="preserve">: </w:t>
              </w:r>
            </w:ins>
          </w:p>
          <w:p w14:paraId="492D40F8" w14:textId="476655EE" w:rsidR="00006680" w:rsidRPr="00972E9E" w:rsidRDefault="00972E9E">
            <w:pPr>
              <w:pStyle w:val="ListParagraph"/>
              <w:numPr>
                <w:ilvl w:val="0"/>
                <w:numId w:val="44"/>
              </w:numPr>
              <w:spacing w:after="0" w:line="240" w:lineRule="auto"/>
              <w:rPr>
                <w:ins w:id="1248" w:author="Nick Joseph" w:date="2020-11-03T20:57:00Z"/>
                <w:rFonts w:ascii="Arial" w:hAnsi="Arial" w:cs="Arial"/>
                <w:rPrChange w:id="1249" w:author="Nick Joseph" w:date="2020-11-05T18:42:00Z">
                  <w:rPr>
                    <w:ins w:id="1250" w:author="Nick Joseph" w:date="2020-11-03T20:57:00Z"/>
                  </w:rPr>
                </w:rPrChange>
              </w:rPr>
              <w:pPrChange w:id="1251" w:author="Nick Joseph" w:date="2020-11-05T18:42:00Z">
                <w:pPr>
                  <w:spacing w:after="0" w:line="240" w:lineRule="auto"/>
                  <w:contextualSpacing/>
                </w:pPr>
              </w:pPrChange>
            </w:pPr>
            <w:ins w:id="1252" w:author="Nick Joseph" w:date="2020-11-05T18:42:00Z">
              <w:r>
                <w:rPr>
                  <w:rFonts w:ascii="Arial" w:hAnsi="Arial" w:cs="Arial"/>
                </w:rPr>
                <w:t>The driver can input the address of the customer to an external GPS app if they choose to.</w:t>
              </w:r>
            </w:ins>
          </w:p>
          <w:p w14:paraId="682251CB" w14:textId="77777777" w:rsidR="00006680" w:rsidRPr="007769BC" w:rsidRDefault="00006680" w:rsidP="00E83A93">
            <w:pPr>
              <w:spacing w:after="0" w:line="240" w:lineRule="auto"/>
              <w:contextualSpacing/>
              <w:rPr>
                <w:ins w:id="1253" w:author="Nick Joseph" w:date="2020-11-03T20:57:00Z"/>
                <w:rFonts w:ascii="Arial" w:hAnsi="Arial" w:cs="Arial"/>
              </w:rPr>
            </w:pPr>
          </w:p>
        </w:tc>
      </w:tr>
    </w:tbl>
    <w:p w14:paraId="7F930843" w14:textId="7016DC4C" w:rsidR="00006680" w:rsidRDefault="00006680" w:rsidP="00006680">
      <w:pPr>
        <w:spacing w:after="240" w:line="240" w:lineRule="auto"/>
        <w:rPr>
          <w:ins w:id="1254" w:author="Nick Joseph" w:date="2020-11-03T20:57:00Z"/>
          <w:rFonts w:ascii="Helvetica" w:hAnsi="Helvetica" w:cs="Helvetica"/>
          <w:b/>
          <w:bCs/>
          <w:color w:val="538135" w:themeColor="accent6" w:themeShade="BF"/>
          <w:sz w:val="36"/>
          <w:szCs w:val="36"/>
          <w14:textOutline w14:w="0" w14:cap="flat" w14:cmpd="sng" w14:algn="ctr">
            <w14:noFill/>
            <w14:prstDash w14:val="solid"/>
            <w14:round/>
          </w14:textOutline>
        </w:rPr>
      </w:pPr>
    </w:p>
    <w:p w14:paraId="380E3CC8" w14:textId="2BE1CEB3" w:rsidR="00006680" w:rsidRDefault="00006680" w:rsidP="00006680">
      <w:pPr>
        <w:spacing w:after="240" w:line="240" w:lineRule="auto"/>
        <w:rPr>
          <w:ins w:id="1255" w:author="Nick Joseph" w:date="2020-11-05T18:41:00Z"/>
          <w:rFonts w:ascii="Helvetica" w:hAnsi="Helvetica" w:cs="Helvetica"/>
          <w:b/>
          <w:bCs/>
          <w:color w:val="538135" w:themeColor="accent6" w:themeShade="BF"/>
          <w:sz w:val="36"/>
          <w:szCs w:val="36"/>
          <w14:textOutline w14:w="0" w14:cap="flat" w14:cmpd="sng" w14:algn="ctr">
            <w14:noFill/>
            <w14:prstDash w14:val="solid"/>
            <w14:round/>
          </w14:textOutline>
        </w:rPr>
      </w:pPr>
    </w:p>
    <w:p w14:paraId="10C362BA" w14:textId="32AF27CD" w:rsidR="00972E9E" w:rsidRDefault="00972E9E" w:rsidP="00006680">
      <w:pPr>
        <w:spacing w:after="240" w:line="240" w:lineRule="auto"/>
        <w:rPr>
          <w:ins w:id="1256" w:author="Nick Joseph" w:date="2020-11-05T18:41:00Z"/>
          <w:rFonts w:ascii="Helvetica" w:hAnsi="Helvetica" w:cs="Helvetica"/>
          <w:b/>
          <w:bCs/>
          <w:color w:val="538135" w:themeColor="accent6" w:themeShade="BF"/>
          <w:sz w:val="36"/>
          <w:szCs w:val="36"/>
          <w14:textOutline w14:w="0" w14:cap="flat" w14:cmpd="sng" w14:algn="ctr">
            <w14:noFill/>
            <w14:prstDash w14:val="solid"/>
            <w14:round/>
          </w14:textOutline>
        </w:rPr>
      </w:pPr>
    </w:p>
    <w:p w14:paraId="0496C017" w14:textId="3BFB68AC" w:rsidR="00972E9E" w:rsidRDefault="00972E9E" w:rsidP="00006680">
      <w:pPr>
        <w:spacing w:after="240" w:line="240" w:lineRule="auto"/>
        <w:rPr>
          <w:ins w:id="1257" w:author="Nick Joseph" w:date="2020-11-05T18:42:00Z"/>
          <w:rFonts w:ascii="Helvetica" w:hAnsi="Helvetica" w:cs="Helvetica"/>
          <w:b/>
          <w:bCs/>
          <w:color w:val="538135" w:themeColor="accent6" w:themeShade="BF"/>
          <w:sz w:val="36"/>
          <w:szCs w:val="36"/>
          <w14:textOutline w14:w="0" w14:cap="flat" w14:cmpd="sng" w14:algn="ctr">
            <w14:noFill/>
            <w14:prstDash w14:val="solid"/>
            <w14:round/>
          </w14:textOutline>
        </w:rPr>
      </w:pPr>
    </w:p>
    <w:p w14:paraId="36EB66D3" w14:textId="77777777" w:rsidR="00972E9E" w:rsidRDefault="00972E9E" w:rsidP="00006680">
      <w:pPr>
        <w:spacing w:after="240" w:line="240" w:lineRule="auto"/>
        <w:rPr>
          <w:ins w:id="1258" w:author="Nick Joseph" w:date="2020-11-03T20:57:00Z"/>
          <w:rFonts w:ascii="Helvetica" w:hAnsi="Helvetica" w:cs="Helvetica"/>
          <w:b/>
          <w:bCs/>
          <w:color w:val="538135" w:themeColor="accent6" w:themeShade="BF"/>
          <w:sz w:val="36"/>
          <w:szCs w:val="36"/>
          <w14:textOutline w14:w="0" w14:cap="flat" w14:cmpd="sng" w14:algn="ctr">
            <w14:noFill/>
            <w14:prstDash w14:val="solid"/>
            <w14:round/>
          </w14:textOutline>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4638"/>
        <w:gridCol w:w="1123"/>
        <w:gridCol w:w="885"/>
        <w:gridCol w:w="2668"/>
        <w:tblGridChange w:id="1259">
          <w:tblGrid>
            <w:gridCol w:w="4638"/>
            <w:gridCol w:w="1123"/>
            <w:gridCol w:w="885"/>
            <w:gridCol w:w="2668"/>
          </w:tblGrid>
        </w:tblGridChange>
      </w:tblGrid>
      <w:tr w:rsidR="00006680" w:rsidRPr="007769BC" w14:paraId="26F16F4F" w14:textId="77777777" w:rsidTr="00E83A93">
        <w:trPr>
          <w:ins w:id="1260" w:author="Nick Joseph" w:date="2020-11-03T20:57:00Z"/>
        </w:trPr>
        <w:tc>
          <w:tcPr>
            <w:tcW w:w="5761" w:type="dxa"/>
            <w:gridSpan w:val="2"/>
            <w:shd w:val="clear" w:color="auto" w:fill="auto"/>
          </w:tcPr>
          <w:p w14:paraId="4DCE210D" w14:textId="7B627291" w:rsidR="00006680" w:rsidRPr="007769BC" w:rsidRDefault="00006680" w:rsidP="00E83A93">
            <w:pPr>
              <w:spacing w:after="0" w:line="240" w:lineRule="auto"/>
              <w:contextualSpacing/>
              <w:rPr>
                <w:ins w:id="1261" w:author="Nick Joseph" w:date="2020-11-03T20:57:00Z"/>
                <w:rFonts w:ascii="Arial" w:hAnsi="Arial" w:cs="Arial"/>
              </w:rPr>
            </w:pPr>
            <w:ins w:id="1262" w:author="Nick Joseph" w:date="2020-11-03T20:57:00Z">
              <w:r w:rsidRPr="007769BC">
                <w:rPr>
                  <w:rFonts w:ascii="Arial" w:hAnsi="Arial" w:cs="Arial"/>
                  <w:b/>
                </w:rPr>
                <w:lastRenderedPageBreak/>
                <w:t>Use-Case name</w:t>
              </w:r>
              <w:r w:rsidRPr="007769BC">
                <w:rPr>
                  <w:rFonts w:ascii="Arial" w:hAnsi="Arial" w:cs="Arial"/>
                </w:rPr>
                <w:t xml:space="preserve">: </w:t>
              </w:r>
            </w:ins>
            <w:ins w:id="1263" w:author="Nick Joseph" w:date="2020-11-05T18:42:00Z">
              <w:r w:rsidR="00972E9E">
                <w:rPr>
                  <w:rFonts w:ascii="Arial" w:hAnsi="Arial" w:cs="Arial"/>
                </w:rPr>
                <w:t>Deliver Gro</w:t>
              </w:r>
            </w:ins>
            <w:ins w:id="1264" w:author="Nick Joseph" w:date="2020-11-05T18:43:00Z">
              <w:r w:rsidR="00972E9E">
                <w:rPr>
                  <w:rFonts w:ascii="Arial" w:hAnsi="Arial" w:cs="Arial"/>
                </w:rPr>
                <w:t>ceries</w:t>
              </w:r>
            </w:ins>
          </w:p>
        </w:tc>
        <w:tc>
          <w:tcPr>
            <w:tcW w:w="885" w:type="dxa"/>
            <w:shd w:val="clear" w:color="auto" w:fill="auto"/>
          </w:tcPr>
          <w:p w14:paraId="77D6C7FC" w14:textId="03D4C47D" w:rsidR="00006680" w:rsidRPr="007769BC" w:rsidRDefault="00006680" w:rsidP="00E83A93">
            <w:pPr>
              <w:spacing w:after="0" w:line="240" w:lineRule="auto"/>
              <w:contextualSpacing/>
              <w:rPr>
                <w:ins w:id="1265" w:author="Nick Joseph" w:date="2020-11-03T20:57:00Z"/>
                <w:rFonts w:ascii="Arial" w:hAnsi="Arial" w:cs="Arial"/>
              </w:rPr>
            </w:pPr>
            <w:ins w:id="1266" w:author="Nick Joseph" w:date="2020-11-03T20:57:00Z">
              <w:r w:rsidRPr="007769BC">
                <w:rPr>
                  <w:rFonts w:ascii="Arial" w:hAnsi="Arial" w:cs="Arial"/>
                  <w:b/>
                </w:rPr>
                <w:t>ID</w:t>
              </w:r>
              <w:r w:rsidRPr="007769BC">
                <w:rPr>
                  <w:rFonts w:ascii="Arial" w:hAnsi="Arial" w:cs="Arial"/>
                </w:rPr>
                <w:t xml:space="preserve">:  </w:t>
              </w:r>
            </w:ins>
            <w:ins w:id="1267" w:author="Nick Joseph" w:date="2020-11-05T16:06:00Z">
              <w:r w:rsidR="00972E9E">
                <w:rPr>
                  <w:rFonts w:ascii="Arial" w:hAnsi="Arial" w:cs="Arial"/>
                </w:rPr>
                <w:t>7</w:t>
              </w:r>
            </w:ins>
          </w:p>
        </w:tc>
        <w:tc>
          <w:tcPr>
            <w:tcW w:w="2668" w:type="dxa"/>
            <w:shd w:val="clear" w:color="auto" w:fill="auto"/>
          </w:tcPr>
          <w:p w14:paraId="05C30DB4" w14:textId="7BC28BF7" w:rsidR="00006680" w:rsidRPr="007769BC" w:rsidRDefault="00006680" w:rsidP="00E83A93">
            <w:pPr>
              <w:spacing w:after="0" w:line="240" w:lineRule="auto"/>
              <w:contextualSpacing/>
              <w:rPr>
                <w:ins w:id="1268" w:author="Nick Joseph" w:date="2020-11-03T20:57:00Z"/>
                <w:rFonts w:ascii="Arial" w:hAnsi="Arial" w:cs="Arial"/>
              </w:rPr>
            </w:pPr>
            <w:ins w:id="1269" w:author="Nick Joseph" w:date="2020-11-03T20:57:00Z">
              <w:r w:rsidRPr="007769BC">
                <w:rPr>
                  <w:rFonts w:ascii="Arial" w:hAnsi="Arial" w:cs="Arial"/>
                  <w:b/>
                </w:rPr>
                <w:t>Importance</w:t>
              </w:r>
              <w:r w:rsidRPr="007769BC">
                <w:rPr>
                  <w:rFonts w:ascii="Arial" w:hAnsi="Arial" w:cs="Arial"/>
                </w:rPr>
                <w:t xml:space="preserve">: </w:t>
              </w:r>
            </w:ins>
            <w:ins w:id="1270" w:author="Nick Joseph" w:date="2020-11-05T18:43:00Z">
              <w:r w:rsidR="00972E9E">
                <w:rPr>
                  <w:rFonts w:ascii="Arial" w:hAnsi="Arial" w:cs="Arial"/>
                </w:rPr>
                <w:t>High</w:t>
              </w:r>
            </w:ins>
          </w:p>
        </w:tc>
      </w:tr>
      <w:tr w:rsidR="00006680" w:rsidRPr="007769BC" w14:paraId="2E03227C" w14:textId="77777777" w:rsidTr="00E83A93">
        <w:trPr>
          <w:ins w:id="1271" w:author="Nick Joseph" w:date="2020-11-03T20:57:00Z"/>
        </w:trPr>
        <w:tc>
          <w:tcPr>
            <w:tcW w:w="4638" w:type="dxa"/>
            <w:shd w:val="clear" w:color="auto" w:fill="auto"/>
          </w:tcPr>
          <w:p w14:paraId="1747F707" w14:textId="70B7C98A" w:rsidR="00006680" w:rsidRPr="007769BC" w:rsidRDefault="00006680" w:rsidP="00E83A93">
            <w:pPr>
              <w:spacing w:after="0" w:line="240" w:lineRule="auto"/>
              <w:contextualSpacing/>
              <w:rPr>
                <w:ins w:id="1272" w:author="Nick Joseph" w:date="2020-11-03T20:57:00Z"/>
                <w:rFonts w:ascii="Arial" w:hAnsi="Arial" w:cs="Arial"/>
              </w:rPr>
            </w:pPr>
            <w:ins w:id="1273" w:author="Nick Joseph" w:date="2020-11-03T20:57:00Z">
              <w:r w:rsidRPr="007769BC">
                <w:rPr>
                  <w:rFonts w:ascii="Arial" w:hAnsi="Arial" w:cs="Arial"/>
                  <w:b/>
                </w:rPr>
                <w:t>Primary actor</w:t>
              </w:r>
              <w:r w:rsidRPr="007769BC">
                <w:rPr>
                  <w:rFonts w:ascii="Arial" w:hAnsi="Arial" w:cs="Arial"/>
                </w:rPr>
                <w:t xml:space="preserve">: </w:t>
              </w:r>
            </w:ins>
            <w:ins w:id="1274" w:author="Nick Joseph" w:date="2020-11-05T18:43:00Z">
              <w:r w:rsidR="00972E9E">
                <w:rPr>
                  <w:rFonts w:ascii="Arial" w:hAnsi="Arial" w:cs="Arial"/>
                </w:rPr>
                <w:t>Driver</w:t>
              </w:r>
            </w:ins>
          </w:p>
        </w:tc>
        <w:tc>
          <w:tcPr>
            <w:tcW w:w="4676" w:type="dxa"/>
            <w:gridSpan w:val="3"/>
            <w:shd w:val="clear" w:color="auto" w:fill="auto"/>
          </w:tcPr>
          <w:p w14:paraId="3EDC8C67" w14:textId="7822A96C" w:rsidR="00006680" w:rsidRPr="007769BC" w:rsidRDefault="00006680" w:rsidP="00E83A93">
            <w:pPr>
              <w:spacing w:after="0" w:line="240" w:lineRule="auto"/>
              <w:contextualSpacing/>
              <w:rPr>
                <w:ins w:id="1275" w:author="Nick Joseph" w:date="2020-11-03T20:57:00Z"/>
                <w:rFonts w:ascii="Arial" w:hAnsi="Arial" w:cs="Arial"/>
              </w:rPr>
            </w:pPr>
            <w:ins w:id="1276" w:author="Nick Joseph" w:date="2020-11-03T20:57:00Z">
              <w:r w:rsidRPr="007769BC">
                <w:rPr>
                  <w:rFonts w:ascii="Arial" w:hAnsi="Arial" w:cs="Arial"/>
                  <w:b/>
                </w:rPr>
                <w:t>Use-Case type</w:t>
              </w:r>
              <w:r w:rsidRPr="007769BC">
                <w:rPr>
                  <w:rFonts w:ascii="Arial" w:hAnsi="Arial" w:cs="Arial"/>
                </w:rPr>
                <w:t xml:space="preserve">: </w:t>
              </w:r>
            </w:ins>
            <w:ins w:id="1277" w:author="Nick Joseph" w:date="2020-11-05T18:43:00Z">
              <w:r w:rsidR="00972E9E">
                <w:rPr>
                  <w:rFonts w:ascii="Arial" w:hAnsi="Arial" w:cs="Arial"/>
                </w:rPr>
                <w:t>Essential</w:t>
              </w:r>
            </w:ins>
          </w:p>
        </w:tc>
      </w:tr>
      <w:tr w:rsidR="00006680" w:rsidRPr="007769BC" w14:paraId="63B91F70" w14:textId="77777777" w:rsidTr="00E83A93">
        <w:trPr>
          <w:ins w:id="1278" w:author="Nick Joseph" w:date="2020-11-03T20:57:00Z"/>
        </w:trPr>
        <w:tc>
          <w:tcPr>
            <w:tcW w:w="9314" w:type="dxa"/>
            <w:gridSpan w:val="4"/>
            <w:shd w:val="clear" w:color="auto" w:fill="auto"/>
          </w:tcPr>
          <w:p w14:paraId="494ECB6F" w14:textId="50E26296" w:rsidR="00006680" w:rsidRDefault="00006680" w:rsidP="00E83A93">
            <w:pPr>
              <w:spacing w:after="0" w:line="240" w:lineRule="auto"/>
              <w:contextualSpacing/>
              <w:rPr>
                <w:ins w:id="1279" w:author="Nick Joseph" w:date="2020-11-06T18:38:00Z"/>
                <w:rFonts w:ascii="Arial" w:hAnsi="Arial" w:cs="Arial"/>
              </w:rPr>
            </w:pPr>
            <w:ins w:id="1280" w:author="Nick Joseph" w:date="2020-11-03T20:57:00Z">
              <w:r w:rsidRPr="007769BC">
                <w:rPr>
                  <w:rFonts w:ascii="Arial" w:hAnsi="Arial" w:cs="Arial"/>
                  <w:b/>
                </w:rPr>
                <w:t>Stakeholders and interests</w:t>
              </w:r>
              <w:r w:rsidRPr="007769BC">
                <w:rPr>
                  <w:rFonts w:ascii="Arial" w:hAnsi="Arial" w:cs="Arial"/>
                </w:rPr>
                <w:t xml:space="preserve">: </w:t>
              </w:r>
            </w:ins>
          </w:p>
          <w:p w14:paraId="17ECE4E5" w14:textId="102857F7" w:rsidR="00B463B3" w:rsidRPr="007769BC" w:rsidRDefault="00B463B3" w:rsidP="00E83A93">
            <w:pPr>
              <w:spacing w:after="0" w:line="240" w:lineRule="auto"/>
              <w:contextualSpacing/>
              <w:rPr>
                <w:ins w:id="1281" w:author="Nick Joseph" w:date="2020-11-03T20:57:00Z"/>
                <w:rFonts w:ascii="Arial" w:hAnsi="Arial" w:cs="Arial"/>
              </w:rPr>
            </w:pPr>
            <w:ins w:id="1282" w:author="Nick Joseph" w:date="2020-11-06T18:38:00Z">
              <w:r>
                <w:rPr>
                  <w:rFonts w:ascii="Arial" w:hAnsi="Arial" w:cs="Arial"/>
                </w:rPr>
                <w:t xml:space="preserve">Driver: </w:t>
              </w:r>
            </w:ins>
            <w:ins w:id="1283" w:author="Nick Joseph" w:date="2020-11-06T18:40:00Z">
              <w:r>
                <w:rPr>
                  <w:rFonts w:ascii="Arial" w:hAnsi="Arial" w:cs="Arial"/>
                </w:rPr>
                <w:t>The driver will wan</w:t>
              </w:r>
            </w:ins>
            <w:ins w:id="1284" w:author="Nick Joseph" w:date="2020-11-06T18:41:00Z">
              <w:r>
                <w:rPr>
                  <w:rFonts w:ascii="Arial" w:hAnsi="Arial" w:cs="Arial"/>
                </w:rPr>
                <w:t>t a safe way to deliver groceries to the customer during the COVID-19 pandemic.</w:t>
              </w:r>
            </w:ins>
          </w:p>
          <w:p w14:paraId="78E42700" w14:textId="77777777" w:rsidR="00006680" w:rsidRPr="007769BC" w:rsidRDefault="00006680" w:rsidP="00E83A93">
            <w:pPr>
              <w:spacing w:after="0" w:line="240" w:lineRule="auto"/>
              <w:contextualSpacing/>
              <w:rPr>
                <w:ins w:id="1285" w:author="Nick Joseph" w:date="2020-11-03T20:57:00Z"/>
                <w:rFonts w:ascii="Arial" w:hAnsi="Arial" w:cs="Arial"/>
              </w:rPr>
            </w:pPr>
          </w:p>
        </w:tc>
      </w:tr>
      <w:tr w:rsidR="00006680" w:rsidRPr="007769BC" w14:paraId="6368AA71" w14:textId="77777777" w:rsidTr="00E83A93">
        <w:trPr>
          <w:trHeight w:val="1137"/>
          <w:ins w:id="1286" w:author="Nick Joseph" w:date="2020-11-03T20:57:00Z"/>
        </w:trPr>
        <w:tc>
          <w:tcPr>
            <w:tcW w:w="9314" w:type="dxa"/>
            <w:gridSpan w:val="4"/>
            <w:shd w:val="clear" w:color="auto" w:fill="auto"/>
          </w:tcPr>
          <w:p w14:paraId="4FF7F004" w14:textId="156DF53D" w:rsidR="00006680" w:rsidRDefault="00006680" w:rsidP="00E83A93">
            <w:pPr>
              <w:spacing w:after="0" w:line="240" w:lineRule="auto"/>
              <w:contextualSpacing/>
              <w:rPr>
                <w:ins w:id="1287" w:author="Nick Joseph" w:date="2020-11-06T18:41:00Z"/>
                <w:rFonts w:ascii="Arial" w:hAnsi="Arial" w:cs="Arial"/>
              </w:rPr>
            </w:pPr>
            <w:ins w:id="1288" w:author="Nick Joseph" w:date="2020-11-03T20:57:00Z">
              <w:r w:rsidRPr="007769BC">
                <w:rPr>
                  <w:rFonts w:ascii="Arial" w:hAnsi="Arial" w:cs="Arial"/>
                  <w:b/>
                </w:rPr>
                <w:t>Brief description</w:t>
              </w:r>
              <w:r w:rsidRPr="007769BC">
                <w:rPr>
                  <w:rFonts w:ascii="Arial" w:hAnsi="Arial" w:cs="Arial"/>
                </w:rPr>
                <w:t xml:space="preserve">: </w:t>
              </w:r>
            </w:ins>
          </w:p>
          <w:p w14:paraId="3665DA06" w14:textId="76C3470A" w:rsidR="00B463B3" w:rsidRPr="007769BC" w:rsidRDefault="00B463B3" w:rsidP="00E83A93">
            <w:pPr>
              <w:spacing w:after="0" w:line="240" w:lineRule="auto"/>
              <w:contextualSpacing/>
              <w:rPr>
                <w:ins w:id="1289" w:author="Nick Joseph" w:date="2020-11-03T20:57:00Z"/>
                <w:rFonts w:ascii="Arial" w:hAnsi="Arial" w:cs="Arial"/>
              </w:rPr>
            </w:pPr>
            <w:ins w:id="1290" w:author="Nick Joseph" w:date="2020-11-06T18:41:00Z">
              <w:r>
                <w:rPr>
                  <w:rFonts w:ascii="Arial" w:hAnsi="Arial" w:cs="Arial"/>
                </w:rPr>
                <w:t xml:space="preserve">This use-case describes </w:t>
              </w:r>
            </w:ins>
            <w:ins w:id="1291" w:author="Nick Joseph" w:date="2020-11-06T18:44:00Z">
              <w:r>
                <w:rPr>
                  <w:rFonts w:ascii="Arial" w:hAnsi="Arial" w:cs="Arial"/>
                </w:rPr>
                <w:t>how the driver will be given steps to safely deliver groceries to the customer.</w:t>
              </w:r>
            </w:ins>
            <w:ins w:id="1292" w:author="Nick Joseph" w:date="2020-11-06T18:45:00Z">
              <w:r>
                <w:rPr>
                  <w:rFonts w:ascii="Arial" w:hAnsi="Arial" w:cs="Arial"/>
                </w:rPr>
                <w:t xml:space="preserve"> A checklist of steps will be shown to the driver in the application.</w:t>
              </w:r>
            </w:ins>
          </w:p>
          <w:p w14:paraId="61570BB3" w14:textId="77777777" w:rsidR="00006680" w:rsidRPr="007769BC" w:rsidRDefault="00006680" w:rsidP="00E83A93">
            <w:pPr>
              <w:spacing w:after="0" w:line="240" w:lineRule="auto"/>
              <w:contextualSpacing/>
              <w:rPr>
                <w:ins w:id="1293" w:author="Nick Joseph" w:date="2020-11-03T20:57:00Z"/>
                <w:rFonts w:ascii="Arial" w:hAnsi="Arial" w:cs="Arial"/>
              </w:rPr>
            </w:pPr>
          </w:p>
        </w:tc>
      </w:tr>
      <w:tr w:rsidR="00006680" w:rsidRPr="007769BC" w14:paraId="22BEF4EE" w14:textId="77777777" w:rsidTr="00E83A93">
        <w:trPr>
          <w:ins w:id="1294" w:author="Nick Joseph" w:date="2020-11-03T20:57:00Z"/>
        </w:trPr>
        <w:tc>
          <w:tcPr>
            <w:tcW w:w="9314" w:type="dxa"/>
            <w:gridSpan w:val="4"/>
            <w:shd w:val="clear" w:color="auto" w:fill="auto"/>
          </w:tcPr>
          <w:p w14:paraId="415F97C7" w14:textId="4E320EC8" w:rsidR="00006680" w:rsidRPr="007769BC" w:rsidRDefault="00006680" w:rsidP="00E83A93">
            <w:pPr>
              <w:spacing w:after="0" w:line="240" w:lineRule="auto"/>
              <w:contextualSpacing/>
              <w:rPr>
                <w:ins w:id="1295" w:author="Nick Joseph" w:date="2020-11-03T20:57:00Z"/>
                <w:rFonts w:ascii="Arial" w:hAnsi="Arial" w:cs="Arial"/>
              </w:rPr>
            </w:pPr>
            <w:ins w:id="1296" w:author="Nick Joseph" w:date="2020-11-03T20:57:00Z">
              <w:r w:rsidRPr="007769BC">
                <w:rPr>
                  <w:rFonts w:ascii="Arial" w:hAnsi="Arial" w:cs="Arial"/>
                  <w:b/>
                </w:rPr>
                <w:t>Trigger</w:t>
              </w:r>
              <w:r w:rsidRPr="007769BC">
                <w:rPr>
                  <w:rFonts w:ascii="Arial" w:hAnsi="Arial" w:cs="Arial"/>
                </w:rPr>
                <w:t xml:space="preserve">: </w:t>
              </w:r>
            </w:ins>
            <w:ins w:id="1297" w:author="Nick Joseph" w:date="2020-11-06T18:45:00Z">
              <w:r w:rsidR="00B463B3">
                <w:rPr>
                  <w:rFonts w:ascii="Arial" w:hAnsi="Arial" w:cs="Arial"/>
                </w:rPr>
                <w:t>The driver finishes gathering the groceries</w:t>
              </w:r>
            </w:ins>
            <w:ins w:id="1298" w:author="Nick Joseph" w:date="2020-11-06T18:46:00Z">
              <w:r w:rsidR="00B463B3">
                <w:rPr>
                  <w:rFonts w:ascii="Arial" w:hAnsi="Arial" w:cs="Arial"/>
                </w:rPr>
                <w:t>.</w:t>
              </w:r>
            </w:ins>
          </w:p>
          <w:p w14:paraId="0B4E8842" w14:textId="716DFCE0" w:rsidR="00006680" w:rsidRPr="007769BC" w:rsidRDefault="00B463B3" w:rsidP="00E83A93">
            <w:pPr>
              <w:spacing w:after="0" w:line="240" w:lineRule="auto"/>
              <w:contextualSpacing/>
              <w:rPr>
                <w:ins w:id="1299" w:author="Nick Joseph" w:date="2020-11-03T20:57:00Z"/>
                <w:rFonts w:ascii="Arial" w:hAnsi="Arial" w:cs="Arial"/>
              </w:rPr>
            </w:pPr>
            <w:ins w:id="1300" w:author="Nick Joseph" w:date="2020-11-06T18:46:00Z">
              <w:r>
                <w:rPr>
                  <w:rFonts w:ascii="Arial" w:hAnsi="Arial" w:cs="Arial"/>
                  <w:noProof/>
                </w:rPr>
                <mc:AlternateContent>
                  <mc:Choice Requires="wps">
                    <w:drawing>
                      <wp:anchor distT="0" distB="0" distL="114300" distR="114300" simplePos="0" relativeHeight="251694080" behindDoc="0" locked="0" layoutInCell="1" allowOverlap="1" wp14:anchorId="3230FF48" wp14:editId="14B3EFE5">
                        <wp:simplePos x="0" y="0"/>
                        <wp:positionH relativeFrom="column">
                          <wp:posOffset>1143000</wp:posOffset>
                        </wp:positionH>
                        <wp:positionV relativeFrom="paragraph">
                          <wp:posOffset>109220</wp:posOffset>
                        </wp:positionV>
                        <wp:extent cx="695325" cy="276225"/>
                        <wp:effectExtent l="0" t="0" r="28575" b="28575"/>
                        <wp:wrapNone/>
                        <wp:docPr id="22" name="Oval 22"/>
                        <wp:cNvGraphicFramePr/>
                        <a:graphic xmlns:a="http://schemas.openxmlformats.org/drawingml/2006/main">
                          <a:graphicData uri="http://schemas.microsoft.com/office/word/2010/wordprocessingShape">
                            <wps:wsp>
                              <wps:cNvSpPr/>
                              <wps:spPr>
                                <a:xfrm>
                                  <a:off x="0" y="0"/>
                                  <a:ext cx="695325" cy="2762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CD75D7" id="Oval 22" o:spid="_x0000_s1026" style="position:absolute;margin-left:90pt;margin-top:8.6pt;width:54.75pt;height:21.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" filled="f" strokecolor="black [3213]" strokeweight="1pt">
                        <v:stroke joinstyle="miter"/>
                      </v:oval>
                    </w:pict>
                  </mc:Fallback>
                </mc:AlternateContent>
              </w:r>
            </w:ins>
          </w:p>
          <w:p w14:paraId="787097DA" w14:textId="77777777" w:rsidR="00006680" w:rsidRDefault="00006680" w:rsidP="00E83A93">
            <w:pPr>
              <w:tabs>
                <w:tab w:val="left" w:pos="1980"/>
                <w:tab w:val="left" w:pos="3240"/>
              </w:tabs>
              <w:spacing w:after="0" w:line="240" w:lineRule="auto"/>
              <w:contextualSpacing/>
              <w:rPr>
                <w:ins w:id="1301" w:author="Nick Joseph" w:date="2020-11-06T18:45:00Z"/>
                <w:rFonts w:ascii="Arial" w:hAnsi="Arial" w:cs="Arial"/>
              </w:rPr>
            </w:pPr>
            <w:ins w:id="1302" w:author="Nick Joseph" w:date="2020-11-03T20:57:00Z">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ins>
          </w:p>
          <w:p w14:paraId="5ECE1315" w14:textId="3C894032" w:rsidR="00B463B3" w:rsidRPr="007769BC" w:rsidRDefault="00B463B3" w:rsidP="00E83A93">
            <w:pPr>
              <w:tabs>
                <w:tab w:val="left" w:pos="1980"/>
                <w:tab w:val="left" w:pos="3240"/>
              </w:tabs>
              <w:spacing w:after="0" w:line="240" w:lineRule="auto"/>
              <w:contextualSpacing/>
              <w:rPr>
                <w:ins w:id="1303" w:author="Nick Joseph" w:date="2020-11-03T20:57:00Z"/>
                <w:rFonts w:ascii="Arial" w:hAnsi="Arial" w:cs="Arial"/>
              </w:rPr>
            </w:pPr>
          </w:p>
        </w:tc>
      </w:tr>
      <w:tr w:rsidR="00006680" w:rsidRPr="007769BC" w14:paraId="40FC51AA" w14:textId="77777777" w:rsidTr="00E83A93">
        <w:trPr>
          <w:ins w:id="1304" w:author="Nick Joseph" w:date="2020-11-03T20:57:00Z"/>
        </w:trPr>
        <w:tc>
          <w:tcPr>
            <w:tcW w:w="9314" w:type="dxa"/>
            <w:gridSpan w:val="4"/>
            <w:shd w:val="clear" w:color="auto" w:fill="auto"/>
          </w:tcPr>
          <w:p w14:paraId="12C7224F" w14:textId="77777777" w:rsidR="00006680" w:rsidRPr="007769BC" w:rsidRDefault="00006680" w:rsidP="00E83A93">
            <w:pPr>
              <w:spacing w:after="0" w:line="240" w:lineRule="auto"/>
              <w:contextualSpacing/>
              <w:rPr>
                <w:ins w:id="1305" w:author="Nick Joseph" w:date="2020-11-03T20:57:00Z"/>
                <w:rFonts w:ascii="Arial" w:hAnsi="Arial" w:cs="Arial"/>
              </w:rPr>
            </w:pPr>
            <w:ins w:id="1306" w:author="Nick Joseph" w:date="2020-11-03T20:57:00Z">
              <w:r w:rsidRPr="007769BC">
                <w:rPr>
                  <w:rFonts w:ascii="Arial" w:hAnsi="Arial" w:cs="Arial"/>
                  <w:b/>
                </w:rPr>
                <w:t>Relationships</w:t>
              </w:r>
              <w:r w:rsidRPr="007769BC">
                <w:rPr>
                  <w:rFonts w:ascii="Arial" w:hAnsi="Arial" w:cs="Arial"/>
                </w:rPr>
                <w:t xml:space="preserve">: </w:t>
              </w:r>
            </w:ins>
          </w:p>
          <w:p w14:paraId="7C7BEDFD" w14:textId="484EC2D2" w:rsidR="00006680" w:rsidRPr="007769BC" w:rsidRDefault="00006680" w:rsidP="00E83A93">
            <w:pPr>
              <w:tabs>
                <w:tab w:val="left" w:pos="720"/>
              </w:tabs>
              <w:spacing w:after="0" w:line="240" w:lineRule="auto"/>
              <w:contextualSpacing/>
              <w:rPr>
                <w:ins w:id="1307" w:author="Nick Joseph" w:date="2020-11-03T20:57:00Z"/>
                <w:rFonts w:ascii="Arial" w:hAnsi="Arial" w:cs="Arial"/>
              </w:rPr>
            </w:pPr>
            <w:ins w:id="1308" w:author="Nick Joseph" w:date="2020-11-03T20:57:00Z">
              <w:r w:rsidRPr="007769BC">
                <w:rPr>
                  <w:rFonts w:ascii="Arial" w:hAnsi="Arial" w:cs="Arial"/>
                </w:rPr>
                <w:tab/>
              </w:r>
              <w:r w:rsidRPr="007769BC">
                <w:rPr>
                  <w:rFonts w:ascii="Arial" w:hAnsi="Arial" w:cs="Arial"/>
                  <w:b/>
                </w:rPr>
                <w:t>Association</w:t>
              </w:r>
              <w:r w:rsidRPr="007769BC">
                <w:rPr>
                  <w:rFonts w:ascii="Arial" w:hAnsi="Arial" w:cs="Arial"/>
                </w:rPr>
                <w:t xml:space="preserve">: </w:t>
              </w:r>
            </w:ins>
            <w:ins w:id="1309" w:author="Nick Joseph" w:date="2020-11-06T18:51:00Z">
              <w:r w:rsidR="00B463B3">
                <w:rPr>
                  <w:rFonts w:ascii="Arial" w:hAnsi="Arial" w:cs="Arial"/>
                </w:rPr>
                <w:t>Driver</w:t>
              </w:r>
            </w:ins>
          </w:p>
          <w:p w14:paraId="3965F314" w14:textId="0FAD0A98" w:rsidR="00006680" w:rsidRPr="007769BC" w:rsidRDefault="00006680" w:rsidP="00E83A93">
            <w:pPr>
              <w:tabs>
                <w:tab w:val="left" w:pos="720"/>
              </w:tabs>
              <w:spacing w:after="0" w:line="240" w:lineRule="auto"/>
              <w:contextualSpacing/>
              <w:rPr>
                <w:ins w:id="1310" w:author="Nick Joseph" w:date="2020-11-03T20:57:00Z"/>
                <w:rFonts w:ascii="Arial" w:hAnsi="Arial" w:cs="Arial"/>
              </w:rPr>
            </w:pPr>
            <w:ins w:id="1311" w:author="Nick Joseph" w:date="2020-11-03T20:57:00Z">
              <w:r w:rsidRPr="007769BC">
                <w:rPr>
                  <w:rFonts w:ascii="Arial" w:hAnsi="Arial" w:cs="Arial"/>
                </w:rPr>
                <w:tab/>
              </w:r>
              <w:r w:rsidRPr="007769BC">
                <w:rPr>
                  <w:rFonts w:ascii="Arial" w:hAnsi="Arial" w:cs="Arial"/>
                  <w:b/>
                </w:rPr>
                <w:t>Include</w:t>
              </w:r>
              <w:r w:rsidRPr="007769BC">
                <w:rPr>
                  <w:rFonts w:ascii="Arial" w:hAnsi="Arial" w:cs="Arial"/>
                </w:rPr>
                <w:t xml:space="preserve">: </w:t>
              </w:r>
            </w:ins>
            <w:ins w:id="1312" w:author="Nick Joseph" w:date="2020-11-06T18:51:00Z">
              <w:r w:rsidR="00B463B3">
                <w:rPr>
                  <w:rFonts w:ascii="Arial" w:hAnsi="Arial" w:cs="Arial"/>
                </w:rPr>
                <w:t>N/A</w:t>
              </w:r>
            </w:ins>
          </w:p>
          <w:p w14:paraId="172B1CF6" w14:textId="77BE37B8" w:rsidR="00006680" w:rsidRPr="007769BC" w:rsidRDefault="00006680" w:rsidP="00E83A93">
            <w:pPr>
              <w:tabs>
                <w:tab w:val="left" w:pos="720"/>
              </w:tabs>
              <w:spacing w:after="0" w:line="240" w:lineRule="auto"/>
              <w:contextualSpacing/>
              <w:rPr>
                <w:ins w:id="1313" w:author="Nick Joseph" w:date="2020-11-03T20:57:00Z"/>
                <w:rFonts w:ascii="Arial" w:hAnsi="Arial" w:cs="Arial"/>
              </w:rPr>
            </w:pPr>
            <w:ins w:id="1314" w:author="Nick Joseph" w:date="2020-11-03T20:57:00Z">
              <w:r w:rsidRPr="007769BC">
                <w:rPr>
                  <w:rFonts w:ascii="Arial" w:hAnsi="Arial" w:cs="Arial"/>
                </w:rPr>
                <w:tab/>
              </w:r>
              <w:r w:rsidRPr="007769BC">
                <w:rPr>
                  <w:rFonts w:ascii="Arial" w:hAnsi="Arial" w:cs="Arial"/>
                  <w:b/>
                </w:rPr>
                <w:t>Extend</w:t>
              </w:r>
              <w:r w:rsidRPr="007769BC">
                <w:rPr>
                  <w:rFonts w:ascii="Arial" w:hAnsi="Arial" w:cs="Arial"/>
                </w:rPr>
                <w:t xml:space="preserve">: </w:t>
              </w:r>
            </w:ins>
            <w:ins w:id="1315" w:author="Nick Joseph" w:date="2020-11-06T18:51:00Z">
              <w:r w:rsidR="00B463B3">
                <w:rPr>
                  <w:rFonts w:ascii="Arial" w:hAnsi="Arial" w:cs="Arial"/>
                </w:rPr>
                <w:t>N/A</w:t>
              </w:r>
            </w:ins>
          </w:p>
          <w:p w14:paraId="38586E3A" w14:textId="77777777" w:rsidR="00B463B3" w:rsidRDefault="00006680" w:rsidP="00E83A93">
            <w:pPr>
              <w:tabs>
                <w:tab w:val="left" w:pos="720"/>
              </w:tabs>
              <w:spacing w:after="0" w:line="240" w:lineRule="auto"/>
              <w:contextualSpacing/>
              <w:rPr>
                <w:ins w:id="1316" w:author="Nick Joseph" w:date="2020-11-06T18:51:00Z"/>
                <w:rFonts w:ascii="Arial" w:hAnsi="Arial" w:cs="Arial"/>
              </w:rPr>
            </w:pPr>
            <w:ins w:id="1317" w:author="Nick Joseph" w:date="2020-11-03T20:57:00Z">
              <w:r w:rsidRPr="007769BC">
                <w:rPr>
                  <w:rFonts w:ascii="Arial" w:hAnsi="Arial" w:cs="Arial"/>
                </w:rPr>
                <w:tab/>
              </w:r>
              <w:r w:rsidRPr="007769BC">
                <w:rPr>
                  <w:rFonts w:ascii="Arial" w:hAnsi="Arial" w:cs="Arial"/>
                  <w:b/>
                </w:rPr>
                <w:t>Generalization</w:t>
              </w:r>
              <w:r w:rsidRPr="007769BC">
                <w:rPr>
                  <w:rFonts w:ascii="Arial" w:hAnsi="Arial" w:cs="Arial"/>
                </w:rPr>
                <w:t>:</w:t>
              </w:r>
            </w:ins>
            <w:ins w:id="1318" w:author="Nick Joseph" w:date="2020-11-06T18:51:00Z">
              <w:r w:rsidR="00B463B3">
                <w:rPr>
                  <w:rFonts w:ascii="Arial" w:hAnsi="Arial" w:cs="Arial"/>
                </w:rPr>
                <w:t xml:space="preserve"> N/A</w:t>
              </w:r>
            </w:ins>
          </w:p>
          <w:p w14:paraId="6C02C2E9" w14:textId="2A8B2D5F" w:rsidR="00006680" w:rsidRPr="007769BC" w:rsidRDefault="00006680" w:rsidP="00E83A93">
            <w:pPr>
              <w:tabs>
                <w:tab w:val="left" w:pos="720"/>
              </w:tabs>
              <w:spacing w:after="0" w:line="240" w:lineRule="auto"/>
              <w:contextualSpacing/>
              <w:rPr>
                <w:ins w:id="1319" w:author="Nick Joseph" w:date="2020-11-03T20:57:00Z"/>
                <w:rFonts w:ascii="Arial" w:hAnsi="Arial" w:cs="Arial"/>
              </w:rPr>
            </w:pPr>
            <w:ins w:id="1320" w:author="Nick Joseph" w:date="2020-11-03T20:57:00Z">
              <w:r w:rsidRPr="007769BC">
                <w:rPr>
                  <w:rFonts w:ascii="Arial" w:hAnsi="Arial" w:cs="Arial"/>
                </w:rPr>
                <w:t xml:space="preserve"> </w:t>
              </w:r>
            </w:ins>
          </w:p>
        </w:tc>
      </w:tr>
      <w:tr w:rsidR="00006680" w:rsidRPr="007769BC" w14:paraId="7D0AE498" w14:textId="77777777" w:rsidTr="00E83A93">
        <w:trPr>
          <w:trHeight w:val="2865"/>
          <w:ins w:id="1321" w:author="Nick Joseph" w:date="2020-11-03T20:57:00Z"/>
        </w:trPr>
        <w:tc>
          <w:tcPr>
            <w:tcW w:w="9314" w:type="dxa"/>
            <w:gridSpan w:val="4"/>
            <w:shd w:val="clear" w:color="auto" w:fill="auto"/>
          </w:tcPr>
          <w:p w14:paraId="2AD5CBB0" w14:textId="3389834F" w:rsidR="00006680" w:rsidRDefault="00006680" w:rsidP="00E83A93">
            <w:pPr>
              <w:spacing w:after="0" w:line="240" w:lineRule="auto"/>
              <w:contextualSpacing/>
              <w:rPr>
                <w:ins w:id="1322" w:author="Nick Joseph" w:date="2020-11-06T18:51:00Z"/>
                <w:rFonts w:ascii="Arial" w:hAnsi="Arial" w:cs="Arial"/>
              </w:rPr>
            </w:pPr>
            <w:ins w:id="1323" w:author="Nick Joseph" w:date="2020-11-03T20:57:00Z">
              <w:r w:rsidRPr="007769BC">
                <w:rPr>
                  <w:rFonts w:ascii="Arial" w:hAnsi="Arial" w:cs="Arial"/>
                  <w:b/>
                </w:rPr>
                <w:t>Normal flow of events</w:t>
              </w:r>
              <w:r w:rsidRPr="007769BC">
                <w:rPr>
                  <w:rFonts w:ascii="Arial" w:hAnsi="Arial" w:cs="Arial"/>
                </w:rPr>
                <w:t xml:space="preserve">: </w:t>
              </w:r>
            </w:ins>
          </w:p>
          <w:p w14:paraId="3D7F382E" w14:textId="7A37EFA3" w:rsidR="00B463B3" w:rsidRDefault="00B463B3" w:rsidP="00B463B3">
            <w:pPr>
              <w:pStyle w:val="ListParagraph"/>
              <w:numPr>
                <w:ilvl w:val="0"/>
                <w:numId w:val="50"/>
              </w:numPr>
              <w:spacing w:after="0" w:line="240" w:lineRule="auto"/>
              <w:rPr>
                <w:ins w:id="1324" w:author="Nick Joseph" w:date="2020-11-06T18:52:00Z"/>
                <w:rFonts w:ascii="Arial" w:hAnsi="Arial" w:cs="Arial"/>
              </w:rPr>
            </w:pPr>
            <w:ins w:id="1325" w:author="Nick Joseph" w:date="2020-11-06T18:51:00Z">
              <w:r>
                <w:rPr>
                  <w:rFonts w:ascii="Arial" w:hAnsi="Arial" w:cs="Arial"/>
                </w:rPr>
                <w:t xml:space="preserve">The driver </w:t>
              </w:r>
            </w:ins>
            <w:ins w:id="1326" w:author="Nick Joseph" w:date="2020-11-06T18:52:00Z">
              <w:r>
                <w:rPr>
                  <w:rFonts w:ascii="Arial" w:hAnsi="Arial" w:cs="Arial"/>
                </w:rPr>
                <w:t>will have to log in to the GoGoGrocery application.</w:t>
              </w:r>
            </w:ins>
          </w:p>
          <w:p w14:paraId="41E49BC0" w14:textId="319D9412" w:rsidR="00B463B3" w:rsidRDefault="00B463B3" w:rsidP="00B463B3">
            <w:pPr>
              <w:pStyle w:val="ListParagraph"/>
              <w:numPr>
                <w:ilvl w:val="0"/>
                <w:numId w:val="50"/>
              </w:numPr>
              <w:spacing w:after="0" w:line="240" w:lineRule="auto"/>
              <w:rPr>
                <w:ins w:id="1327" w:author="Nick Joseph" w:date="2020-11-06T18:52:00Z"/>
                <w:rFonts w:ascii="Arial" w:hAnsi="Arial" w:cs="Arial"/>
              </w:rPr>
            </w:pPr>
            <w:ins w:id="1328" w:author="Nick Joseph" w:date="2020-11-06T18:52:00Z">
              <w:r>
                <w:rPr>
                  <w:rFonts w:ascii="Arial" w:hAnsi="Arial" w:cs="Arial"/>
                </w:rPr>
                <w:t>The driver will be assigned a customer to deliver to.</w:t>
              </w:r>
            </w:ins>
          </w:p>
          <w:p w14:paraId="05464345" w14:textId="37B9D0A0" w:rsidR="00B463B3" w:rsidRDefault="00B463B3" w:rsidP="00B463B3">
            <w:pPr>
              <w:pStyle w:val="ListParagraph"/>
              <w:numPr>
                <w:ilvl w:val="0"/>
                <w:numId w:val="50"/>
              </w:numPr>
              <w:spacing w:after="0" w:line="240" w:lineRule="auto"/>
              <w:rPr>
                <w:ins w:id="1329" w:author="Nick Joseph" w:date="2020-11-06T18:53:00Z"/>
                <w:rFonts w:ascii="Arial" w:hAnsi="Arial" w:cs="Arial"/>
              </w:rPr>
            </w:pPr>
            <w:ins w:id="1330" w:author="Nick Joseph" w:date="2020-11-06T18:52:00Z">
              <w:r>
                <w:rPr>
                  <w:rFonts w:ascii="Arial" w:hAnsi="Arial" w:cs="Arial"/>
                </w:rPr>
                <w:t xml:space="preserve">Once the driver accepts the customer, they </w:t>
              </w:r>
            </w:ins>
            <w:ins w:id="1331" w:author="Nick Joseph" w:date="2020-11-06T18:53:00Z">
              <w:r>
                <w:rPr>
                  <w:rFonts w:ascii="Arial" w:hAnsi="Arial" w:cs="Arial"/>
                </w:rPr>
                <w:t>will gather the groceries.</w:t>
              </w:r>
            </w:ins>
          </w:p>
          <w:p w14:paraId="6E85519B" w14:textId="68597012" w:rsidR="00B463B3" w:rsidRDefault="00B463B3" w:rsidP="00B463B3">
            <w:pPr>
              <w:pStyle w:val="ListParagraph"/>
              <w:numPr>
                <w:ilvl w:val="0"/>
                <w:numId w:val="50"/>
              </w:numPr>
              <w:spacing w:after="0" w:line="240" w:lineRule="auto"/>
              <w:rPr>
                <w:ins w:id="1332" w:author="Nick Joseph" w:date="2020-11-06T18:53:00Z"/>
                <w:rFonts w:ascii="Arial" w:hAnsi="Arial" w:cs="Arial"/>
              </w:rPr>
            </w:pPr>
            <w:ins w:id="1333" w:author="Nick Joseph" w:date="2020-11-06T18:53:00Z">
              <w:r>
                <w:rPr>
                  <w:rFonts w:ascii="Arial" w:hAnsi="Arial" w:cs="Arial"/>
                </w:rPr>
                <w:t>The application will provide a route for delivery.</w:t>
              </w:r>
            </w:ins>
          </w:p>
          <w:p w14:paraId="677D5D1C" w14:textId="56854399" w:rsidR="00B463B3" w:rsidRDefault="00B463B3" w:rsidP="00B463B3">
            <w:pPr>
              <w:pStyle w:val="ListParagraph"/>
              <w:numPr>
                <w:ilvl w:val="0"/>
                <w:numId w:val="50"/>
              </w:numPr>
              <w:spacing w:after="0" w:line="240" w:lineRule="auto"/>
              <w:rPr>
                <w:ins w:id="1334" w:author="Nick Joseph" w:date="2020-11-06T18:54:00Z"/>
                <w:rFonts w:ascii="Arial" w:hAnsi="Arial" w:cs="Arial"/>
              </w:rPr>
            </w:pPr>
            <w:ins w:id="1335" w:author="Nick Joseph" w:date="2020-11-06T18:53:00Z">
              <w:r>
                <w:rPr>
                  <w:rFonts w:ascii="Arial" w:hAnsi="Arial" w:cs="Arial"/>
                </w:rPr>
                <w:t>On</w:t>
              </w:r>
            </w:ins>
            <w:ins w:id="1336" w:author="Nick Joseph" w:date="2020-11-06T18:54:00Z">
              <w:r>
                <w:rPr>
                  <w:rFonts w:ascii="Arial" w:hAnsi="Arial" w:cs="Arial"/>
                </w:rPr>
                <w:t>c</w:t>
              </w:r>
            </w:ins>
            <w:ins w:id="1337" w:author="Nick Joseph" w:date="2020-11-06T18:53:00Z">
              <w:r>
                <w:rPr>
                  <w:rFonts w:ascii="Arial" w:hAnsi="Arial" w:cs="Arial"/>
                </w:rPr>
                <w:t>e the driver has arrived, a notification with a checklist will show up on the application with guidelines on how to deliver the groceries safel</w:t>
              </w:r>
            </w:ins>
            <w:ins w:id="1338" w:author="Nick Joseph" w:date="2020-11-06T18:54:00Z">
              <w:r>
                <w:rPr>
                  <w:rFonts w:ascii="Arial" w:hAnsi="Arial" w:cs="Arial"/>
                </w:rPr>
                <w:t>y for the driver and customer. The checklist includes:</w:t>
              </w:r>
            </w:ins>
          </w:p>
          <w:p w14:paraId="40E57F69" w14:textId="2CE2D490" w:rsidR="00B463B3" w:rsidRDefault="00B463B3" w:rsidP="00B463B3">
            <w:pPr>
              <w:pStyle w:val="ListParagraph"/>
              <w:numPr>
                <w:ilvl w:val="1"/>
                <w:numId w:val="50"/>
              </w:numPr>
              <w:spacing w:after="0" w:line="240" w:lineRule="auto"/>
              <w:rPr>
                <w:ins w:id="1339" w:author="Nick Joseph" w:date="2020-11-06T18:55:00Z"/>
                <w:rFonts w:ascii="Arial" w:hAnsi="Arial" w:cs="Arial"/>
              </w:rPr>
            </w:pPr>
            <w:ins w:id="1340" w:author="Nick Joseph" w:date="2020-11-06T18:55:00Z">
              <w:r>
                <w:rPr>
                  <w:rFonts w:ascii="Arial" w:hAnsi="Arial" w:cs="Arial"/>
                </w:rPr>
                <w:t>Both customer and driver must wear a mask.</w:t>
              </w:r>
            </w:ins>
          </w:p>
          <w:p w14:paraId="15015F33" w14:textId="2AFF3D0A" w:rsidR="00B463B3" w:rsidRDefault="00B463B3" w:rsidP="00B463B3">
            <w:pPr>
              <w:pStyle w:val="ListParagraph"/>
              <w:numPr>
                <w:ilvl w:val="1"/>
                <w:numId w:val="50"/>
              </w:numPr>
              <w:spacing w:after="0" w:line="240" w:lineRule="auto"/>
              <w:rPr>
                <w:ins w:id="1341" w:author="Nick Joseph" w:date="2020-11-06T18:55:00Z"/>
                <w:rFonts w:ascii="Arial" w:hAnsi="Arial" w:cs="Arial"/>
              </w:rPr>
            </w:pPr>
            <w:ins w:id="1342" w:author="Nick Joseph" w:date="2020-11-06T18:55:00Z">
              <w:r>
                <w:rPr>
                  <w:rFonts w:ascii="Arial" w:hAnsi="Arial" w:cs="Arial"/>
                </w:rPr>
                <w:t>Sanitize hands before and after delivery.</w:t>
              </w:r>
            </w:ins>
          </w:p>
          <w:p w14:paraId="66F3EC1D" w14:textId="4D7B5859" w:rsidR="00006680" w:rsidRPr="00B463B3" w:rsidRDefault="00B463B3">
            <w:pPr>
              <w:pStyle w:val="ListParagraph"/>
              <w:numPr>
                <w:ilvl w:val="1"/>
                <w:numId w:val="50"/>
              </w:numPr>
              <w:spacing w:after="0" w:line="240" w:lineRule="auto"/>
              <w:rPr>
                <w:ins w:id="1343" w:author="Nick Joseph" w:date="2020-11-03T20:57:00Z"/>
                <w:rFonts w:ascii="Arial" w:hAnsi="Arial" w:cs="Arial"/>
                <w:rPrChange w:id="1344" w:author="Nick Joseph" w:date="2020-11-06T18:56:00Z">
                  <w:rPr>
                    <w:ins w:id="1345" w:author="Nick Joseph" w:date="2020-11-03T20:57:00Z"/>
                  </w:rPr>
                </w:rPrChange>
              </w:rPr>
              <w:pPrChange w:id="1346" w:author="Nick Joseph" w:date="2020-11-06T18:56:00Z">
                <w:pPr>
                  <w:spacing w:after="0" w:line="240" w:lineRule="auto"/>
                  <w:contextualSpacing/>
                </w:pPr>
              </w:pPrChange>
            </w:pPr>
            <w:ins w:id="1347" w:author="Nick Joseph" w:date="2020-11-06T18:55:00Z">
              <w:r>
                <w:rPr>
                  <w:rFonts w:ascii="Arial" w:hAnsi="Arial" w:cs="Arial"/>
                </w:rPr>
                <w:t>Contactless delivery unless stated otherwise.</w:t>
              </w:r>
            </w:ins>
          </w:p>
          <w:p w14:paraId="36B5F1D2" w14:textId="77777777" w:rsidR="00006680" w:rsidRPr="007769BC" w:rsidRDefault="00006680" w:rsidP="00E83A93">
            <w:pPr>
              <w:spacing w:after="0" w:line="240" w:lineRule="auto"/>
              <w:contextualSpacing/>
              <w:rPr>
                <w:ins w:id="1348" w:author="Nick Joseph" w:date="2020-11-03T20:57:00Z"/>
                <w:rFonts w:ascii="Arial" w:hAnsi="Arial" w:cs="Arial"/>
              </w:rPr>
            </w:pPr>
          </w:p>
        </w:tc>
      </w:tr>
      <w:tr w:rsidR="00006680" w:rsidRPr="007769BC" w14:paraId="3D303793" w14:textId="77777777" w:rsidTr="00E83A93">
        <w:trPr>
          <w:ins w:id="1349" w:author="Nick Joseph" w:date="2020-11-03T20:57:00Z"/>
        </w:trPr>
        <w:tc>
          <w:tcPr>
            <w:tcW w:w="9314" w:type="dxa"/>
            <w:gridSpan w:val="4"/>
            <w:shd w:val="clear" w:color="auto" w:fill="auto"/>
          </w:tcPr>
          <w:p w14:paraId="25F09D39" w14:textId="0FF92541" w:rsidR="00006680" w:rsidRDefault="00006680" w:rsidP="00E83A93">
            <w:pPr>
              <w:spacing w:after="0" w:line="240" w:lineRule="auto"/>
              <w:contextualSpacing/>
              <w:rPr>
                <w:ins w:id="1350" w:author="Nick Joseph" w:date="2020-11-06T18:56:00Z"/>
                <w:rFonts w:ascii="Arial" w:hAnsi="Arial" w:cs="Arial"/>
              </w:rPr>
            </w:pPr>
            <w:ins w:id="1351" w:author="Nick Joseph" w:date="2020-11-03T20:57:00Z">
              <w:r w:rsidRPr="007769BC">
                <w:rPr>
                  <w:rFonts w:ascii="Arial" w:hAnsi="Arial" w:cs="Arial"/>
                  <w:b/>
                </w:rPr>
                <w:t>Subflows</w:t>
              </w:r>
              <w:r w:rsidRPr="007769BC">
                <w:rPr>
                  <w:rFonts w:ascii="Arial" w:hAnsi="Arial" w:cs="Arial"/>
                </w:rPr>
                <w:t xml:space="preserve">: </w:t>
              </w:r>
            </w:ins>
          </w:p>
          <w:p w14:paraId="25F57678" w14:textId="77777777" w:rsidR="00006680" w:rsidRDefault="00B463B3" w:rsidP="00E83A93">
            <w:pPr>
              <w:spacing w:after="0" w:line="240" w:lineRule="auto"/>
              <w:contextualSpacing/>
              <w:rPr>
                <w:ins w:id="1352" w:author="Nick Joseph" w:date="2020-11-06T18:57:00Z"/>
                <w:rFonts w:ascii="Arial" w:hAnsi="Arial" w:cs="Arial"/>
              </w:rPr>
            </w:pPr>
            <w:ins w:id="1353" w:author="Nick Joseph" w:date="2020-11-06T18:56:00Z">
              <w:r>
                <w:rPr>
                  <w:rFonts w:ascii="Arial" w:hAnsi="Arial" w:cs="Arial"/>
                </w:rPr>
                <w:t>N/A</w:t>
              </w:r>
            </w:ins>
          </w:p>
          <w:p w14:paraId="000E3C69" w14:textId="16A3D37F" w:rsidR="00B463B3" w:rsidRPr="007769BC" w:rsidRDefault="00B463B3" w:rsidP="00E83A93">
            <w:pPr>
              <w:spacing w:after="0" w:line="240" w:lineRule="auto"/>
              <w:contextualSpacing/>
              <w:rPr>
                <w:ins w:id="1354" w:author="Nick Joseph" w:date="2020-11-03T20:57:00Z"/>
                <w:rFonts w:ascii="Arial" w:hAnsi="Arial" w:cs="Arial"/>
              </w:rPr>
            </w:pPr>
          </w:p>
        </w:tc>
      </w:tr>
      <w:tr w:rsidR="00006680" w:rsidRPr="007769BC" w14:paraId="280367CD" w14:textId="77777777" w:rsidTr="00B463B3">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Change w:id="1355" w:author="Nick Joseph" w:date="2020-11-06T18:57:00Z">
            <w:tblPrEx>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Ex>
          </w:tblPrExChange>
        </w:tblPrEx>
        <w:trPr>
          <w:trHeight w:val="660"/>
          <w:ins w:id="1356" w:author="Nick Joseph" w:date="2020-11-03T20:57:00Z"/>
          <w:trPrChange w:id="1357" w:author="Nick Joseph" w:date="2020-11-06T18:57:00Z">
            <w:trPr>
              <w:trHeight w:val="2127"/>
            </w:trPr>
          </w:trPrChange>
        </w:trPr>
        <w:tc>
          <w:tcPr>
            <w:tcW w:w="9314" w:type="dxa"/>
            <w:gridSpan w:val="4"/>
            <w:shd w:val="clear" w:color="auto" w:fill="auto"/>
            <w:tcPrChange w:id="1358" w:author="Nick Joseph" w:date="2020-11-06T18:57:00Z">
              <w:tcPr>
                <w:tcW w:w="9314" w:type="dxa"/>
                <w:gridSpan w:val="4"/>
                <w:shd w:val="clear" w:color="auto" w:fill="auto"/>
              </w:tcPr>
            </w:tcPrChange>
          </w:tcPr>
          <w:p w14:paraId="7DD0DB6A" w14:textId="12DA4464" w:rsidR="00006680" w:rsidRDefault="00006680" w:rsidP="00E83A93">
            <w:pPr>
              <w:spacing w:after="0" w:line="240" w:lineRule="auto"/>
              <w:contextualSpacing/>
              <w:rPr>
                <w:ins w:id="1359" w:author="Nick Joseph" w:date="2020-11-06T18:56:00Z"/>
                <w:rFonts w:ascii="Arial" w:hAnsi="Arial" w:cs="Arial"/>
              </w:rPr>
            </w:pPr>
            <w:ins w:id="1360" w:author="Nick Joseph" w:date="2020-11-03T20:57:00Z">
              <w:r w:rsidRPr="007769BC">
                <w:rPr>
                  <w:rFonts w:ascii="Arial" w:hAnsi="Arial" w:cs="Arial"/>
                  <w:b/>
                </w:rPr>
                <w:t>Alternate / exceptional flows</w:t>
              </w:r>
              <w:r w:rsidRPr="007769BC">
                <w:rPr>
                  <w:rFonts w:ascii="Arial" w:hAnsi="Arial" w:cs="Arial"/>
                </w:rPr>
                <w:t xml:space="preserve">: </w:t>
              </w:r>
            </w:ins>
          </w:p>
          <w:p w14:paraId="5A7E6E84" w14:textId="1B08EB9F" w:rsidR="00B463B3" w:rsidRPr="007769BC" w:rsidRDefault="00B463B3" w:rsidP="00E83A93">
            <w:pPr>
              <w:spacing w:after="0" w:line="240" w:lineRule="auto"/>
              <w:contextualSpacing/>
              <w:rPr>
                <w:ins w:id="1361" w:author="Nick Joseph" w:date="2020-11-03T20:57:00Z"/>
                <w:rFonts w:ascii="Arial" w:hAnsi="Arial" w:cs="Arial"/>
              </w:rPr>
            </w:pPr>
            <w:ins w:id="1362" w:author="Nick Joseph" w:date="2020-11-06T18:57:00Z">
              <w:r>
                <w:rPr>
                  <w:rFonts w:ascii="Arial" w:hAnsi="Arial" w:cs="Arial"/>
                </w:rPr>
                <w:t>N/A</w:t>
              </w:r>
            </w:ins>
          </w:p>
          <w:p w14:paraId="3C83D15B" w14:textId="77777777" w:rsidR="00006680" w:rsidRPr="007769BC" w:rsidRDefault="00006680" w:rsidP="00E83A93">
            <w:pPr>
              <w:spacing w:after="0" w:line="240" w:lineRule="auto"/>
              <w:contextualSpacing/>
              <w:rPr>
                <w:ins w:id="1363" w:author="Nick Joseph" w:date="2020-11-03T20:57:00Z"/>
                <w:rFonts w:ascii="Arial" w:hAnsi="Arial" w:cs="Arial"/>
              </w:rPr>
            </w:pPr>
          </w:p>
        </w:tc>
      </w:tr>
    </w:tbl>
    <w:p w14:paraId="1C5396D5" w14:textId="25B1F1D9" w:rsidR="00006680" w:rsidRDefault="00006680" w:rsidP="00006680">
      <w:pPr>
        <w:spacing w:after="240" w:line="240" w:lineRule="auto"/>
        <w:rPr>
          <w:ins w:id="1364" w:author="Nick Joseph" w:date="2020-11-03T20:57:00Z"/>
          <w:rFonts w:ascii="Helvetica" w:hAnsi="Helvetica" w:cs="Helvetica"/>
          <w:b/>
          <w:bCs/>
          <w:color w:val="538135" w:themeColor="accent6" w:themeShade="BF"/>
          <w:sz w:val="36"/>
          <w:szCs w:val="36"/>
          <w14:textOutline w14:w="0" w14:cap="flat" w14:cmpd="sng" w14:algn="ctr">
            <w14:noFill/>
            <w14:prstDash w14:val="solid"/>
            <w14:round/>
          </w14:textOutline>
        </w:rPr>
      </w:pPr>
    </w:p>
    <w:p w14:paraId="3697EB86" w14:textId="54CEB06F" w:rsidR="00006680" w:rsidRDefault="00006680">
      <w:pPr>
        <w:spacing w:after="240" w:line="240" w:lineRule="auto"/>
        <w:rPr>
          <w:ins w:id="1365" w:author="Nick Joseph" w:date="2020-11-06T18:57:00Z"/>
          <w:rFonts w:ascii="Helvetica" w:hAnsi="Helvetica" w:cs="Helvetica"/>
          <w:b/>
          <w:bCs/>
          <w:color w:val="538135" w:themeColor="accent6" w:themeShade="BF"/>
          <w:sz w:val="36"/>
          <w:szCs w:val="36"/>
          <w14:textOutline w14:w="0" w14:cap="flat" w14:cmpd="sng" w14:algn="ctr">
            <w14:noFill/>
            <w14:prstDash w14:val="solid"/>
            <w14:round/>
          </w14:textOutline>
        </w:rPr>
      </w:pPr>
    </w:p>
    <w:p w14:paraId="1853802C" w14:textId="5668D666" w:rsidR="00B463B3" w:rsidRDefault="00B463B3">
      <w:pPr>
        <w:spacing w:after="240" w:line="240" w:lineRule="auto"/>
        <w:rPr>
          <w:ins w:id="1366" w:author="Nick Joseph" w:date="2020-11-06T18:57:00Z"/>
          <w:rFonts w:ascii="Helvetica" w:hAnsi="Helvetica" w:cs="Helvetica"/>
          <w:b/>
          <w:bCs/>
          <w:color w:val="538135" w:themeColor="accent6" w:themeShade="BF"/>
          <w:sz w:val="36"/>
          <w:szCs w:val="36"/>
          <w14:textOutline w14:w="0" w14:cap="flat" w14:cmpd="sng" w14:algn="ctr">
            <w14:noFill/>
            <w14:prstDash w14:val="solid"/>
            <w14:round/>
          </w14:textOutline>
        </w:rPr>
      </w:pPr>
    </w:p>
    <w:p w14:paraId="0EF5ECA9" w14:textId="77777777" w:rsidR="00B463B3" w:rsidRPr="00006680" w:rsidRDefault="00B463B3">
      <w:pPr>
        <w:spacing w:after="240" w:line="240" w:lineRule="auto"/>
        <w:rPr>
          <w:ins w:id="1367" w:author="Nick Joseph" w:date="2020-11-03T20:52:00Z"/>
          <w:rFonts w:ascii="Helvetica" w:hAnsi="Helvetica" w:cs="Helvetica"/>
          <w:b/>
          <w:bCs/>
          <w:color w:val="538135" w:themeColor="accent6" w:themeShade="BF"/>
          <w:sz w:val="36"/>
          <w:szCs w:val="36"/>
          <w14:textOutline w14:w="0" w14:cap="flat" w14:cmpd="sng" w14:algn="ctr">
            <w14:noFill/>
            <w14:prstDash w14:val="solid"/>
            <w14:round/>
          </w14:textOutline>
          <w:rPrChange w:id="1368" w:author="Nick Joseph" w:date="2020-11-03T20:52:00Z">
            <w:rPr>
              <w:ins w:id="1369" w:author="Nick Joseph" w:date="2020-11-03T20:52:00Z"/>
            </w:rPr>
          </w:rPrChange>
        </w:rPr>
        <w:pPrChange w:id="1370" w:author="Nick Joseph" w:date="2020-11-03T20:52:00Z">
          <w:pPr>
            <w:pStyle w:val="ListParagraph"/>
            <w:numPr>
              <w:numId w:val="2"/>
            </w:numPr>
            <w:spacing w:after="240" w:line="240" w:lineRule="auto"/>
            <w:ind w:hanging="720"/>
          </w:pPr>
        </w:pPrChange>
      </w:pPr>
    </w:p>
    <w:p w14:paraId="5151FD26" w14:textId="3BFA2AFE" w:rsidR="00BF1AFC" w:rsidRDefault="00781DE1" w:rsidP="00BF1AFC">
      <w:pPr>
        <w:pStyle w:val="ListParagraph"/>
        <w:numPr>
          <w:ilvl w:val="0"/>
          <w:numId w:val="2"/>
        </w:numPr>
        <w:spacing w:after="240" w:line="240" w:lineRule="auto"/>
        <w:rPr>
          <w:ins w:id="1371" w:author="Nick Joseph" w:date="2020-11-02T20:44:00Z"/>
          <w:rFonts w:ascii="Helvetica" w:hAnsi="Helvetica" w:cs="Helvetica"/>
          <w:b/>
          <w:bCs/>
          <w:color w:val="538135" w:themeColor="accent6" w:themeShade="BF"/>
          <w:sz w:val="36"/>
          <w:szCs w:val="36"/>
          <w14:textOutline w14:w="0" w14:cap="flat" w14:cmpd="sng" w14:algn="ctr">
            <w14:noFill/>
            <w14:prstDash w14:val="solid"/>
            <w14:round/>
          </w14:textOutline>
        </w:rPr>
      </w:pPr>
      <w:ins w:id="1372" w:author="Nick Joseph" w:date="2020-11-02T20:30:00Z">
        <w:r>
          <w:rPr>
            <w:rFonts w:ascii="Helvetica" w:hAnsi="Helvetica" w:cs="Helvetica"/>
            <w:b/>
            <w:bCs/>
            <w:color w:val="538135" w:themeColor="accent6" w:themeShade="BF"/>
            <w:sz w:val="36"/>
            <w:szCs w:val="36"/>
            <w14:textOutline w14:w="0" w14:cap="flat" w14:cmpd="sng" w14:algn="ctr">
              <w14:noFill/>
              <w14:prstDash w14:val="solid"/>
              <w14:round/>
            </w14:textOutline>
          </w:rPr>
          <w:lastRenderedPageBreak/>
          <w:t>System Evolution</w:t>
        </w:r>
      </w:ins>
    </w:p>
    <w:p w14:paraId="44EEEC9C" w14:textId="0AFE14F8" w:rsidR="00B463B3" w:rsidRDefault="00B463B3" w:rsidP="00B463B3">
      <w:pPr>
        <w:spacing w:after="240" w:line="240" w:lineRule="auto"/>
        <w:ind w:firstLine="720"/>
        <w:rPr>
          <w:ins w:id="1373" w:author="Nick Joseph" w:date="2020-11-06T20:30:00Z"/>
          <w:rFonts w:ascii="Helvetica" w:hAnsi="Helvetica" w:cs="Helvetica"/>
          <w:sz w:val="24"/>
          <w:szCs w:val="24"/>
          <w14:textOutline w14:w="0" w14:cap="flat" w14:cmpd="sng" w14:algn="ctr">
            <w14:noFill/>
            <w14:prstDash w14:val="solid"/>
            <w14:round/>
          </w14:textOutline>
        </w:rPr>
      </w:pPr>
      <w:ins w:id="1374" w:author="Nick Joseph" w:date="2020-11-06T18:57:00Z">
        <w:r>
          <w:rPr>
            <w:rFonts w:ascii="Helvetica" w:hAnsi="Helvetica" w:cs="Helvetica"/>
            <w:sz w:val="24"/>
            <w:szCs w:val="24"/>
            <w14:textOutline w14:w="0" w14:cap="flat" w14:cmpd="sng" w14:algn="ctr">
              <w14:noFill/>
              <w14:prstDash w14:val="solid"/>
              <w14:round/>
            </w14:textOutline>
          </w:rPr>
          <w:t>The goal is to develop the GoGoGrocery application as cost</w:t>
        </w:r>
      </w:ins>
      <w:ins w:id="1375" w:author="Nick Joseph" w:date="2020-11-06T18:58:00Z">
        <w:r>
          <w:rPr>
            <w:rFonts w:ascii="Helvetica" w:hAnsi="Helvetica" w:cs="Helvetica"/>
            <w:sz w:val="24"/>
            <w:szCs w:val="24"/>
            <w14:textOutline w14:w="0" w14:cap="flat" w14:cmpd="sng" w14:algn="ctr">
              <w14:noFill/>
              <w14:prstDash w14:val="solid"/>
              <w14:round/>
            </w14:textOutline>
          </w:rPr>
          <w:t>-</w:t>
        </w:r>
      </w:ins>
      <w:ins w:id="1376" w:author="Nick Joseph" w:date="2020-11-06T18:57:00Z">
        <w:r>
          <w:rPr>
            <w:rFonts w:ascii="Helvetica" w:hAnsi="Helvetica" w:cs="Helvetica"/>
            <w:sz w:val="24"/>
            <w:szCs w:val="24"/>
            <w14:textOutline w14:w="0" w14:cap="flat" w14:cmpd="sng" w14:algn="ctr">
              <w14:noFill/>
              <w14:prstDash w14:val="solid"/>
              <w14:round/>
            </w14:textOutline>
          </w:rPr>
          <w:t xml:space="preserve">efficient </w:t>
        </w:r>
      </w:ins>
      <w:ins w:id="1377" w:author="Nick Joseph" w:date="2020-11-06T18:58:00Z">
        <w:r>
          <w:rPr>
            <w:rFonts w:ascii="Helvetica" w:hAnsi="Helvetica" w:cs="Helvetica"/>
            <w:sz w:val="24"/>
            <w:szCs w:val="24"/>
            <w14:textOutline w14:w="0" w14:cap="flat" w14:cmpd="sng" w14:algn="ctr">
              <w14:noFill/>
              <w14:prstDash w14:val="solid"/>
              <w14:round/>
            </w14:textOutline>
          </w:rPr>
          <w:t>and error-free as possible.</w:t>
        </w:r>
      </w:ins>
      <w:ins w:id="1378" w:author="Nick Joseph" w:date="2020-11-06T18:59:00Z">
        <w:r>
          <w:rPr>
            <w:rFonts w:ascii="Helvetica" w:hAnsi="Helvetica" w:cs="Helvetica"/>
            <w:sz w:val="24"/>
            <w:szCs w:val="24"/>
            <w14:textOutline w14:w="0" w14:cap="flat" w14:cmpd="sng" w14:algn="ctr">
              <w14:noFill/>
              <w14:prstDash w14:val="solid"/>
              <w14:round/>
            </w14:textOutline>
          </w:rPr>
          <w:t xml:space="preserve"> As the GoGoGrocery application continues to be used, maintenance and upgrades will </w:t>
        </w:r>
      </w:ins>
      <w:ins w:id="1379" w:author="Nick Joseph" w:date="2020-11-06T19:03:00Z">
        <w:r>
          <w:rPr>
            <w:rFonts w:ascii="Helvetica" w:hAnsi="Helvetica" w:cs="Helvetica"/>
            <w:sz w:val="24"/>
            <w:szCs w:val="24"/>
            <w14:textOutline w14:w="0" w14:cap="flat" w14:cmpd="sng" w14:algn="ctr">
              <w14:noFill/>
              <w14:prstDash w14:val="solid"/>
              <w14:round/>
            </w14:textOutline>
          </w:rPr>
          <w:t>have to be done to be up to date and run as planned.</w:t>
        </w:r>
      </w:ins>
      <w:ins w:id="1380" w:author="Nick Joseph" w:date="2020-11-06T19:41:00Z">
        <w:r>
          <w:rPr>
            <w:rFonts w:ascii="Helvetica" w:hAnsi="Helvetica" w:cs="Helvetica"/>
            <w:sz w:val="24"/>
            <w:szCs w:val="24"/>
            <w14:textOutline w14:w="0" w14:cap="flat" w14:cmpd="sng" w14:algn="ctr">
              <w14:noFill/>
              <w14:prstDash w14:val="solid"/>
              <w14:round/>
            </w14:textOutline>
          </w:rPr>
          <w:t xml:space="preserve"> After the final development of the GoGoGrocery application, GoGoGrocery will still be collaborating with OpenXcell to further maintain and upg</w:t>
        </w:r>
      </w:ins>
      <w:ins w:id="1381" w:author="Nick Joseph" w:date="2020-11-06T19:42:00Z">
        <w:r>
          <w:rPr>
            <w:rFonts w:ascii="Helvetica" w:hAnsi="Helvetica" w:cs="Helvetica"/>
            <w:sz w:val="24"/>
            <w:szCs w:val="24"/>
            <w14:textOutline w14:w="0" w14:cap="flat" w14:cmpd="sng" w14:algn="ctr">
              <w14:noFill/>
              <w14:prstDash w14:val="solid"/>
              <w14:round/>
            </w14:textOutline>
          </w:rPr>
          <w:t xml:space="preserve">rade the application. </w:t>
        </w:r>
      </w:ins>
      <w:ins w:id="1382" w:author="Nick Joseph" w:date="2020-11-06T19:55:00Z">
        <w:r>
          <w:rPr>
            <w:rFonts w:ascii="Helvetica" w:hAnsi="Helvetica" w:cs="Helvetica"/>
            <w:sz w:val="24"/>
            <w:szCs w:val="24"/>
            <w14:textOutline w14:w="0" w14:cap="flat" w14:cmpd="sng" w14:algn="ctr">
              <w14:noFill/>
              <w14:prstDash w14:val="solid"/>
              <w14:round/>
            </w14:textOutline>
          </w:rPr>
          <w:t xml:space="preserve">OpenXcell is responsible for </w:t>
        </w:r>
      </w:ins>
      <w:ins w:id="1383" w:author="Nick Joseph" w:date="2020-11-06T19:56:00Z">
        <w:r>
          <w:rPr>
            <w:rFonts w:ascii="Helvetica" w:hAnsi="Helvetica" w:cs="Helvetica"/>
            <w:sz w:val="24"/>
            <w:szCs w:val="24"/>
            <w14:textOutline w14:w="0" w14:cap="flat" w14:cmpd="sng" w14:algn="ctr">
              <w14:noFill/>
              <w14:prstDash w14:val="solid"/>
              <w14:round/>
            </w14:textOutline>
          </w:rPr>
          <w:t xml:space="preserve">conducting routine maintenance and repair. </w:t>
        </w:r>
      </w:ins>
      <w:ins w:id="1384" w:author="Nick Joseph" w:date="2020-11-06T20:07:00Z">
        <w:r>
          <w:rPr>
            <w:rFonts w:ascii="Helvetica" w:hAnsi="Helvetica" w:cs="Helvetica"/>
            <w:sz w:val="24"/>
            <w:szCs w:val="24"/>
            <w14:textOutline w14:w="0" w14:cap="flat" w14:cmpd="sng" w14:algn="ctr">
              <w14:noFill/>
              <w14:prstDash w14:val="solid"/>
              <w14:round/>
            </w14:textOutline>
          </w:rPr>
          <w:t xml:space="preserve">Once there is a definite show of success by the application, </w:t>
        </w:r>
      </w:ins>
      <w:ins w:id="1385" w:author="Nick Joseph" w:date="2020-11-06T20:19:00Z">
        <w:r>
          <w:rPr>
            <w:rFonts w:ascii="Helvetica" w:hAnsi="Helvetica" w:cs="Helvetica"/>
            <w:sz w:val="24"/>
            <w:szCs w:val="24"/>
            <w14:textOutline w14:w="0" w14:cap="flat" w14:cmpd="sng" w14:algn="ctr">
              <w14:noFill/>
              <w14:prstDash w14:val="solid"/>
              <w14:round/>
            </w14:textOutline>
          </w:rPr>
          <w:t>GoGoGrocery can implement feat</w:t>
        </w:r>
      </w:ins>
      <w:ins w:id="1386" w:author="Nick Joseph" w:date="2020-11-06T20:20:00Z">
        <w:r>
          <w:rPr>
            <w:rFonts w:ascii="Helvetica" w:hAnsi="Helvetica" w:cs="Helvetica"/>
            <w:sz w:val="24"/>
            <w:szCs w:val="24"/>
            <w14:textOutline w14:w="0" w14:cap="flat" w14:cmpd="sng" w14:algn="ctr">
              <w14:noFill/>
              <w14:prstDash w14:val="solid"/>
              <w14:round/>
            </w14:textOutline>
          </w:rPr>
          <w:t xml:space="preserve">ures that were planned but </w:t>
        </w:r>
      </w:ins>
      <w:ins w:id="1387" w:author="Nick Joseph" w:date="2020-11-06T20:30:00Z">
        <w:r>
          <w:rPr>
            <w:rFonts w:ascii="Helvetica" w:hAnsi="Helvetica" w:cs="Helvetica"/>
            <w:sz w:val="24"/>
            <w:szCs w:val="24"/>
            <w14:textOutline w14:w="0" w14:cap="flat" w14:cmpd="sng" w14:algn="ctr">
              <w14:noFill/>
              <w14:prstDash w14:val="solid"/>
              <w14:round/>
            </w14:textOutline>
          </w:rPr>
          <w:t>were not able to be implemented.</w:t>
        </w:r>
      </w:ins>
      <w:ins w:id="1388" w:author="Nick Joseph" w:date="2020-11-06T20:20:00Z">
        <w:r>
          <w:rPr>
            <w:rFonts w:ascii="Helvetica" w:hAnsi="Helvetica" w:cs="Helvetica"/>
            <w:sz w:val="24"/>
            <w:szCs w:val="24"/>
            <w14:textOutline w14:w="0" w14:cap="flat" w14:cmpd="sng" w14:algn="ctr">
              <w14:noFill/>
              <w14:prstDash w14:val="solid"/>
              <w14:round/>
            </w14:textOutline>
          </w:rPr>
          <w:t xml:space="preserve"> </w:t>
        </w:r>
      </w:ins>
      <w:ins w:id="1389" w:author="Nick Joseph" w:date="2020-11-06T20:35:00Z">
        <w:r>
          <w:rPr>
            <w:rFonts w:ascii="Helvetica" w:hAnsi="Helvetica" w:cs="Helvetica"/>
            <w:sz w:val="24"/>
            <w:szCs w:val="24"/>
            <w14:textOutline w14:w="0" w14:cap="flat" w14:cmpd="sng" w14:algn="ctr">
              <w14:noFill/>
              <w14:prstDash w14:val="solid"/>
              <w14:round/>
            </w14:textOutline>
          </w:rPr>
          <w:t>The features may be beneficial for the future of the GoGoGrocery app</w:t>
        </w:r>
      </w:ins>
      <w:ins w:id="1390" w:author="Nick Joseph" w:date="2020-11-06T20:36:00Z">
        <w:r>
          <w:rPr>
            <w:rFonts w:ascii="Helvetica" w:hAnsi="Helvetica" w:cs="Helvetica"/>
            <w:sz w:val="24"/>
            <w:szCs w:val="24"/>
            <w14:textOutline w14:w="0" w14:cap="flat" w14:cmpd="sng" w14:algn="ctr">
              <w14:noFill/>
              <w14:prstDash w14:val="solid"/>
              <w14:round/>
            </w14:textOutline>
          </w:rPr>
          <w:t xml:space="preserve">lication. </w:t>
        </w:r>
      </w:ins>
      <w:ins w:id="1391" w:author="Nick Joseph" w:date="2020-11-06T20:30:00Z">
        <w:r>
          <w:rPr>
            <w:rFonts w:ascii="Helvetica" w:hAnsi="Helvetica" w:cs="Helvetica"/>
            <w:sz w:val="24"/>
            <w:szCs w:val="24"/>
            <w14:textOutline w14:w="0" w14:cap="flat" w14:cmpd="sng" w14:algn="ctr">
              <w14:noFill/>
              <w14:prstDash w14:val="solid"/>
              <w14:round/>
            </w14:textOutline>
          </w:rPr>
          <w:t xml:space="preserve">These features </w:t>
        </w:r>
      </w:ins>
      <w:ins w:id="1392" w:author="Nick Joseph" w:date="2020-11-06T20:36:00Z">
        <w:r>
          <w:rPr>
            <w:rFonts w:ascii="Helvetica" w:hAnsi="Helvetica" w:cs="Helvetica"/>
            <w:sz w:val="24"/>
            <w:szCs w:val="24"/>
            <w14:textOutline w14:w="0" w14:cap="flat" w14:cmpd="sng" w14:algn="ctr">
              <w14:noFill/>
              <w14:prstDash w14:val="solid"/>
              <w14:round/>
            </w14:textOutline>
          </w:rPr>
          <w:t>that were planned include</w:t>
        </w:r>
      </w:ins>
      <w:ins w:id="1393" w:author="Nick Joseph" w:date="2020-11-06T20:30:00Z">
        <w:r>
          <w:rPr>
            <w:rFonts w:ascii="Helvetica" w:hAnsi="Helvetica" w:cs="Helvetica"/>
            <w:sz w:val="24"/>
            <w:szCs w:val="24"/>
            <w14:textOutline w14:w="0" w14:cap="flat" w14:cmpd="sng" w14:algn="ctr">
              <w14:noFill/>
              <w14:prstDash w14:val="solid"/>
              <w14:round/>
            </w14:textOutline>
          </w:rPr>
          <w:t>:</w:t>
        </w:r>
      </w:ins>
    </w:p>
    <w:p w14:paraId="321983F2" w14:textId="31EA3C3C" w:rsidR="00B463B3" w:rsidRDefault="00B463B3" w:rsidP="009C2B7D">
      <w:pPr>
        <w:pStyle w:val="ListParagraph"/>
        <w:numPr>
          <w:ilvl w:val="0"/>
          <w:numId w:val="53"/>
        </w:numPr>
        <w:spacing w:after="240" w:line="276" w:lineRule="auto"/>
        <w:rPr>
          <w:ins w:id="1394" w:author="Nick Joseph" w:date="2020-11-06T20:31:00Z"/>
          <w:rFonts w:ascii="Helvetica" w:hAnsi="Helvetica" w:cs="Helvetica"/>
          <w:sz w:val="24"/>
          <w:szCs w:val="24"/>
          <w14:textOutline w14:w="0" w14:cap="flat" w14:cmpd="sng" w14:algn="ctr">
            <w14:noFill/>
            <w14:prstDash w14:val="solid"/>
            <w14:round/>
          </w14:textOutline>
        </w:rPr>
        <w:pPrChange w:id="1395" w:author="Nick Joseph" w:date="2020-11-08T18:12:00Z">
          <w:pPr>
            <w:pStyle w:val="ListParagraph"/>
            <w:numPr>
              <w:numId w:val="44"/>
            </w:numPr>
            <w:spacing w:after="240" w:line="240" w:lineRule="auto"/>
            <w:ind w:hanging="360"/>
          </w:pPr>
        </w:pPrChange>
      </w:pPr>
      <w:ins w:id="1396" w:author="Nick Joseph" w:date="2020-11-06T20:31:00Z">
        <w:r>
          <w:rPr>
            <w:rFonts w:ascii="Helvetica" w:hAnsi="Helvetica" w:cs="Helvetica"/>
            <w:sz w:val="24"/>
            <w:szCs w:val="24"/>
            <w14:textOutline w14:w="0" w14:cap="flat" w14:cmpd="sng" w14:algn="ctr">
              <w14:noFill/>
              <w14:prstDash w14:val="solid"/>
              <w14:round/>
            </w14:textOutline>
          </w:rPr>
          <w:t>A monthly payment plan for added discounts and promotions</w:t>
        </w:r>
      </w:ins>
    </w:p>
    <w:p w14:paraId="5E69E548" w14:textId="5793E851" w:rsidR="00B463B3" w:rsidRDefault="00B463B3" w:rsidP="009C2B7D">
      <w:pPr>
        <w:pStyle w:val="ListParagraph"/>
        <w:numPr>
          <w:ilvl w:val="0"/>
          <w:numId w:val="53"/>
        </w:numPr>
        <w:spacing w:after="240" w:line="276" w:lineRule="auto"/>
        <w:rPr>
          <w:ins w:id="1397" w:author="Nick Joseph" w:date="2020-11-06T20:32:00Z"/>
          <w:rFonts w:ascii="Helvetica" w:hAnsi="Helvetica" w:cs="Helvetica"/>
          <w:sz w:val="24"/>
          <w:szCs w:val="24"/>
          <w14:textOutline w14:w="0" w14:cap="flat" w14:cmpd="sng" w14:algn="ctr">
            <w14:noFill/>
            <w14:prstDash w14:val="solid"/>
            <w14:round/>
          </w14:textOutline>
        </w:rPr>
        <w:pPrChange w:id="1398" w:author="Nick Joseph" w:date="2020-11-08T18:12:00Z">
          <w:pPr>
            <w:pStyle w:val="ListParagraph"/>
            <w:numPr>
              <w:numId w:val="44"/>
            </w:numPr>
            <w:spacing w:after="240" w:line="240" w:lineRule="auto"/>
            <w:ind w:hanging="360"/>
          </w:pPr>
        </w:pPrChange>
      </w:pPr>
      <w:ins w:id="1399" w:author="Nick Joseph" w:date="2020-11-06T20:32:00Z">
        <w:r>
          <w:rPr>
            <w:rFonts w:ascii="Helvetica" w:hAnsi="Helvetica" w:cs="Helvetica"/>
            <w:sz w:val="24"/>
            <w:szCs w:val="24"/>
            <w14:textOutline w14:w="0" w14:cap="flat" w14:cmpd="sng" w14:algn="ctr">
              <w14:noFill/>
              <w14:prstDash w14:val="solid"/>
              <w14:round/>
            </w14:textOutline>
          </w:rPr>
          <w:t>Expand to multiple locations out of state.</w:t>
        </w:r>
      </w:ins>
    </w:p>
    <w:p w14:paraId="60443CF2" w14:textId="22607E8B" w:rsidR="00B463B3" w:rsidRDefault="00B463B3" w:rsidP="009C2B7D">
      <w:pPr>
        <w:pStyle w:val="ListParagraph"/>
        <w:numPr>
          <w:ilvl w:val="0"/>
          <w:numId w:val="53"/>
        </w:numPr>
        <w:spacing w:after="240" w:line="276" w:lineRule="auto"/>
        <w:rPr>
          <w:ins w:id="1400" w:author="Nick Joseph" w:date="2020-11-06T20:34:00Z"/>
          <w:rFonts w:ascii="Helvetica" w:hAnsi="Helvetica" w:cs="Helvetica"/>
          <w:sz w:val="24"/>
          <w:szCs w:val="24"/>
          <w14:textOutline w14:w="0" w14:cap="flat" w14:cmpd="sng" w14:algn="ctr">
            <w14:noFill/>
            <w14:prstDash w14:val="solid"/>
            <w14:round/>
          </w14:textOutline>
        </w:rPr>
        <w:pPrChange w:id="1401" w:author="Nick Joseph" w:date="2020-11-08T18:12:00Z">
          <w:pPr>
            <w:pStyle w:val="ListParagraph"/>
            <w:numPr>
              <w:numId w:val="44"/>
            </w:numPr>
            <w:spacing w:after="240" w:line="276" w:lineRule="auto"/>
            <w:ind w:hanging="360"/>
          </w:pPr>
        </w:pPrChange>
      </w:pPr>
      <w:ins w:id="1402" w:author="Nick Joseph" w:date="2020-11-06T20:34:00Z">
        <w:r>
          <w:rPr>
            <w:rFonts w:ascii="Helvetica" w:hAnsi="Helvetica" w:cs="Helvetica"/>
            <w:sz w:val="24"/>
            <w:szCs w:val="24"/>
            <w14:textOutline w14:w="0" w14:cap="flat" w14:cmpd="sng" w14:algn="ctr">
              <w14:noFill/>
              <w14:prstDash w14:val="solid"/>
              <w14:round/>
            </w14:textOutline>
          </w:rPr>
          <w:t>A web version of the application.</w:t>
        </w:r>
      </w:ins>
    </w:p>
    <w:p w14:paraId="6AE35649" w14:textId="77777777" w:rsidR="00B463B3" w:rsidRPr="00B463B3" w:rsidRDefault="00B463B3">
      <w:pPr>
        <w:pStyle w:val="ListParagraph"/>
        <w:spacing w:after="240" w:line="276" w:lineRule="auto"/>
        <w:rPr>
          <w:ins w:id="1403" w:author="Nick Joseph" w:date="2020-11-02T20:29:00Z"/>
          <w:rFonts w:ascii="Helvetica" w:hAnsi="Helvetica" w:cs="Helvetica"/>
          <w:sz w:val="24"/>
          <w:szCs w:val="24"/>
          <w14:textOutline w14:w="0" w14:cap="flat" w14:cmpd="sng" w14:algn="ctr">
            <w14:noFill/>
            <w14:prstDash w14:val="solid"/>
            <w14:round/>
          </w14:textOutline>
          <w:rPrChange w:id="1404" w:author="Nick Joseph" w:date="2020-11-06T20:30:00Z">
            <w:rPr>
              <w:ins w:id="1405" w:author="Nick Joseph" w:date="2020-11-02T20:29:00Z"/>
            </w:rPr>
          </w:rPrChange>
        </w:rPr>
        <w:pPrChange w:id="1406" w:author="Nick Joseph" w:date="2020-11-06T20:34:00Z">
          <w:pPr>
            <w:pStyle w:val="ListParagraph"/>
            <w:numPr>
              <w:numId w:val="2"/>
            </w:numPr>
            <w:spacing w:after="240" w:line="240" w:lineRule="auto"/>
            <w:ind w:hanging="720"/>
          </w:pPr>
        </w:pPrChange>
      </w:pPr>
    </w:p>
    <w:p w14:paraId="3D575182" w14:textId="6C623DD1" w:rsidR="00BF1AFC" w:rsidRDefault="00781DE1" w:rsidP="00BF1AFC">
      <w:pPr>
        <w:pStyle w:val="ListParagraph"/>
        <w:numPr>
          <w:ilvl w:val="0"/>
          <w:numId w:val="2"/>
        </w:numPr>
        <w:spacing w:after="240" w:line="240" w:lineRule="auto"/>
        <w:rPr>
          <w:ins w:id="1407" w:author="Nick Joseph" w:date="2020-11-02T20:45:00Z"/>
          <w:rFonts w:ascii="Helvetica" w:hAnsi="Helvetica" w:cs="Helvetica"/>
          <w:b/>
          <w:bCs/>
          <w:color w:val="538135" w:themeColor="accent6" w:themeShade="BF"/>
          <w:sz w:val="36"/>
          <w:szCs w:val="36"/>
          <w14:textOutline w14:w="0" w14:cap="flat" w14:cmpd="sng" w14:algn="ctr">
            <w14:noFill/>
            <w14:prstDash w14:val="solid"/>
            <w14:round/>
          </w14:textOutline>
        </w:rPr>
      </w:pPr>
      <w:ins w:id="1408" w:author="Nick Joseph" w:date="2020-11-02T20:30:00Z">
        <w:r>
          <w:rPr>
            <w:rFonts w:ascii="Helvetica" w:hAnsi="Helvetica" w:cs="Helvetica"/>
            <w:b/>
            <w:bCs/>
            <w:color w:val="538135" w:themeColor="accent6" w:themeShade="BF"/>
            <w:sz w:val="36"/>
            <w:szCs w:val="36"/>
            <w14:textOutline w14:w="0" w14:cap="flat" w14:cmpd="sng" w14:algn="ctr">
              <w14:noFill/>
              <w14:prstDash w14:val="solid"/>
              <w14:round/>
            </w14:textOutline>
          </w:rPr>
          <w:t>Conclusions and Recommendations</w:t>
        </w:r>
      </w:ins>
    </w:p>
    <w:p w14:paraId="0FEA77AF" w14:textId="3168E6E4" w:rsidR="00BF1AFC" w:rsidRDefault="00000F2A" w:rsidP="00000F2A">
      <w:pPr>
        <w:spacing w:after="240" w:line="240" w:lineRule="auto"/>
        <w:ind w:firstLine="720"/>
        <w:rPr>
          <w:ins w:id="1409" w:author="Nick Joseph" w:date="2020-11-08T01:38:00Z"/>
          <w:rFonts w:ascii="Helvetica" w:hAnsi="Helvetica" w:cs="Helvetica"/>
          <w:sz w:val="24"/>
          <w:szCs w:val="24"/>
          <w14:textOutline w14:w="0" w14:cap="flat" w14:cmpd="sng" w14:algn="ctr">
            <w14:noFill/>
            <w14:prstDash w14:val="solid"/>
            <w14:round/>
          </w14:textOutline>
        </w:rPr>
      </w:pPr>
      <w:ins w:id="1410" w:author="Nick Joseph" w:date="2020-11-08T01:17:00Z">
        <w:r>
          <w:rPr>
            <w:rFonts w:ascii="Helvetica" w:hAnsi="Helvetica" w:cs="Helvetica"/>
            <w:sz w:val="24"/>
            <w:szCs w:val="24"/>
            <w14:textOutline w14:w="0" w14:cap="flat" w14:cmpd="sng" w14:algn="ctr">
              <w14:noFill/>
              <w14:prstDash w14:val="solid"/>
              <w14:round/>
            </w14:textOutline>
          </w:rPr>
          <w:t>Overall, GoGoGrocery and OpenXcell believe that the GoGoGrocery application i</w:t>
        </w:r>
      </w:ins>
      <w:ins w:id="1411" w:author="Nick Joseph" w:date="2020-11-08T01:18:00Z">
        <w:r>
          <w:rPr>
            <w:rFonts w:ascii="Helvetica" w:hAnsi="Helvetica" w:cs="Helvetica"/>
            <w:sz w:val="24"/>
            <w:szCs w:val="24"/>
            <w14:textOutline w14:w="0" w14:cap="flat" w14:cmpd="sng" w14:algn="ctr">
              <w14:noFill/>
              <w14:prstDash w14:val="solid"/>
              <w14:round/>
            </w14:textOutline>
          </w:rPr>
          <w:t xml:space="preserve">s quite feasible and would recommend continuing </w:t>
        </w:r>
      </w:ins>
      <w:ins w:id="1412" w:author="Nick Joseph" w:date="2020-11-08T01:19:00Z">
        <w:r>
          <w:rPr>
            <w:rFonts w:ascii="Helvetica" w:hAnsi="Helvetica" w:cs="Helvetica"/>
            <w:sz w:val="24"/>
            <w:szCs w:val="24"/>
            <w14:textOutline w14:w="0" w14:cap="flat" w14:cmpd="sng" w14:algn="ctr">
              <w14:noFill/>
              <w14:prstDash w14:val="solid"/>
              <w14:round/>
            </w14:textOutline>
          </w:rPr>
          <w:t xml:space="preserve">its development. The risks </w:t>
        </w:r>
      </w:ins>
      <w:ins w:id="1413" w:author="Nick Joseph" w:date="2020-11-08T01:37:00Z">
        <w:r>
          <w:rPr>
            <w:rFonts w:ascii="Helvetica" w:hAnsi="Helvetica" w:cs="Helvetica"/>
            <w:sz w:val="24"/>
            <w:szCs w:val="24"/>
            <w14:textOutline w14:w="0" w14:cap="flat" w14:cmpd="sng" w14:algn="ctr">
              <w14:noFill/>
              <w14:prstDash w14:val="solid"/>
              <w14:round/>
            </w14:textOutline>
          </w:rPr>
          <w:t xml:space="preserve">determined are mostly low and are manageable by OpenXcell. </w:t>
        </w:r>
      </w:ins>
      <w:ins w:id="1414" w:author="Nick Joseph" w:date="2020-11-08T01:38:00Z">
        <w:r>
          <w:rPr>
            <w:rFonts w:ascii="Helvetica" w:hAnsi="Helvetica" w:cs="Helvetica"/>
            <w:sz w:val="24"/>
            <w:szCs w:val="24"/>
            <w14:textOutline w14:w="0" w14:cap="flat" w14:cmpd="sng" w14:algn="ctr">
              <w14:noFill/>
              <w14:prstDash w14:val="solid"/>
              <w14:round/>
            </w14:textOutline>
          </w:rPr>
          <w:t>We believe that the</w:t>
        </w:r>
      </w:ins>
      <w:ins w:id="1415" w:author="Nick Joseph" w:date="2020-11-08T01:37:00Z">
        <w:r>
          <w:rPr>
            <w:rFonts w:ascii="Helvetica" w:hAnsi="Helvetica" w:cs="Helvetica"/>
            <w:sz w:val="24"/>
            <w:szCs w:val="24"/>
            <w14:textOutline w14:w="0" w14:cap="flat" w14:cmpd="sng" w14:algn="ctr">
              <w14:noFill/>
              <w14:prstDash w14:val="solid"/>
              <w14:round/>
            </w14:textOutline>
          </w:rPr>
          <w:t xml:space="preserve"> development of the GoGoGrocery application will benefit the community</w:t>
        </w:r>
      </w:ins>
      <w:ins w:id="1416" w:author="Nick Joseph" w:date="2020-11-08T01:38:00Z">
        <w:r>
          <w:rPr>
            <w:rFonts w:ascii="Helvetica" w:hAnsi="Helvetica" w:cs="Helvetica"/>
            <w:sz w:val="24"/>
            <w:szCs w:val="24"/>
            <w14:textOutline w14:w="0" w14:cap="flat" w14:cmpd="sng" w14:algn="ctr">
              <w14:noFill/>
              <w14:prstDash w14:val="solid"/>
              <w14:round/>
            </w14:textOutline>
          </w:rPr>
          <w:t>,</w:t>
        </w:r>
      </w:ins>
      <w:ins w:id="1417" w:author="Nick Joseph" w:date="2020-11-08T01:37:00Z">
        <w:r>
          <w:rPr>
            <w:rFonts w:ascii="Helvetica" w:hAnsi="Helvetica" w:cs="Helvetica"/>
            <w:sz w:val="24"/>
            <w:szCs w:val="24"/>
            <w14:textOutline w14:w="0" w14:cap="flat" w14:cmpd="sng" w14:algn="ctr">
              <w14:noFill/>
              <w14:prstDash w14:val="solid"/>
              <w14:round/>
            </w14:textOutline>
          </w:rPr>
          <w:t xml:space="preserve"> especially during COVID-19. </w:t>
        </w:r>
      </w:ins>
      <w:ins w:id="1418" w:author="Nick Joseph" w:date="2020-11-08T01:39:00Z">
        <w:r>
          <w:rPr>
            <w:rFonts w:ascii="Helvetica" w:hAnsi="Helvetica" w:cs="Helvetica"/>
            <w:sz w:val="24"/>
            <w:szCs w:val="24"/>
            <w14:textOutline w14:w="0" w14:cap="flat" w14:cmpd="sng" w14:algn="ctr">
              <w14:noFill/>
              <w14:prstDash w14:val="solid"/>
              <w14:round/>
            </w14:textOutline>
          </w:rPr>
          <w:t xml:space="preserve">A wide range of customers will benefit from the ease of receiving fresh groceries from the comfort of their own home. </w:t>
        </w:r>
      </w:ins>
      <w:ins w:id="1419" w:author="Nick Joseph" w:date="2020-11-08T01:40:00Z">
        <w:r>
          <w:rPr>
            <w:rFonts w:ascii="Helvetica" w:hAnsi="Helvetica" w:cs="Helvetica"/>
            <w:sz w:val="24"/>
            <w:szCs w:val="24"/>
            <w14:textOutline w14:w="0" w14:cap="flat" w14:cmpd="sng" w14:algn="ctr">
              <w14:noFill/>
              <w14:prstDash w14:val="solid"/>
              <w14:round/>
            </w14:textOutline>
          </w:rPr>
          <w:t xml:space="preserve">Finally, OpenXcell recommends </w:t>
        </w:r>
      </w:ins>
      <w:ins w:id="1420" w:author="Nick Joseph" w:date="2020-11-08T01:41:00Z">
        <w:r>
          <w:rPr>
            <w:rFonts w:ascii="Helvetica" w:hAnsi="Helvetica" w:cs="Helvetica"/>
            <w:sz w:val="24"/>
            <w:szCs w:val="24"/>
            <w14:textOutline w14:w="0" w14:cap="flat" w14:cmpd="sng" w14:algn="ctr">
              <w14:noFill/>
              <w14:prstDash w14:val="solid"/>
              <w14:round/>
            </w14:textOutline>
          </w:rPr>
          <w:t xml:space="preserve">meeting with some potential customers and drivers to receive feedback regarding the application. </w:t>
        </w:r>
      </w:ins>
      <w:ins w:id="1421" w:author="Nick Joseph" w:date="2020-11-08T01:42:00Z">
        <w:r>
          <w:rPr>
            <w:rFonts w:ascii="Helvetica" w:hAnsi="Helvetica" w:cs="Helvetica"/>
            <w:sz w:val="24"/>
            <w:szCs w:val="24"/>
            <w14:textOutline w14:w="0" w14:cap="flat" w14:cmpd="sng" w14:algn="ctr">
              <w14:noFill/>
              <w14:prstDash w14:val="solid"/>
              <w14:round/>
            </w14:textOutline>
          </w:rPr>
          <w:t xml:space="preserve">They could also add recommendations for additional features or requirements. OpenXcell and GoGoGrocery are excited to </w:t>
        </w:r>
      </w:ins>
      <w:ins w:id="1422" w:author="Nick Joseph" w:date="2020-11-08T01:43:00Z">
        <w:r>
          <w:rPr>
            <w:rFonts w:ascii="Helvetica" w:hAnsi="Helvetica" w:cs="Helvetica"/>
            <w:sz w:val="24"/>
            <w:szCs w:val="24"/>
            <w14:textOutline w14:w="0" w14:cap="flat" w14:cmpd="sng" w14:algn="ctr">
              <w14:noFill/>
              <w14:prstDash w14:val="solid"/>
              <w14:round/>
            </w14:textOutline>
          </w:rPr>
          <w:t>work on such a beneficial project and look forward to starting the project as soon as possible.</w:t>
        </w:r>
      </w:ins>
    </w:p>
    <w:p w14:paraId="64C3A965" w14:textId="41468233" w:rsidR="00000F2A" w:rsidRDefault="00000F2A" w:rsidP="00000F2A">
      <w:pPr>
        <w:spacing w:after="240" w:line="240" w:lineRule="auto"/>
        <w:ind w:firstLine="720"/>
        <w:rPr>
          <w:ins w:id="1423" w:author="Nick Joseph" w:date="2020-11-08T01:38:00Z"/>
          <w:rFonts w:ascii="Helvetica" w:hAnsi="Helvetica" w:cs="Helvetica"/>
          <w:sz w:val="24"/>
          <w:szCs w:val="24"/>
          <w14:textOutline w14:w="0" w14:cap="flat" w14:cmpd="sng" w14:algn="ctr">
            <w14:noFill/>
            <w14:prstDash w14:val="solid"/>
            <w14:round/>
          </w14:textOutline>
        </w:rPr>
      </w:pPr>
    </w:p>
    <w:p w14:paraId="48FDB7B1" w14:textId="487CE0FC" w:rsidR="00000F2A" w:rsidRDefault="00000F2A" w:rsidP="00000F2A">
      <w:pPr>
        <w:spacing w:after="240" w:line="240" w:lineRule="auto"/>
        <w:ind w:firstLine="720"/>
        <w:rPr>
          <w:ins w:id="1424" w:author="Nick Joseph" w:date="2020-11-08T01:38:00Z"/>
          <w:rFonts w:ascii="Helvetica" w:hAnsi="Helvetica" w:cs="Helvetica"/>
          <w:sz w:val="24"/>
          <w:szCs w:val="24"/>
          <w14:textOutline w14:w="0" w14:cap="flat" w14:cmpd="sng" w14:algn="ctr">
            <w14:noFill/>
            <w14:prstDash w14:val="solid"/>
            <w14:round/>
          </w14:textOutline>
        </w:rPr>
      </w:pPr>
    </w:p>
    <w:p w14:paraId="79CFFBA9" w14:textId="3AF6739D" w:rsidR="00000F2A" w:rsidRDefault="00000F2A" w:rsidP="00000F2A">
      <w:pPr>
        <w:spacing w:after="240" w:line="240" w:lineRule="auto"/>
        <w:ind w:firstLine="720"/>
        <w:rPr>
          <w:ins w:id="1425" w:author="Nick Joseph" w:date="2020-11-08T01:38:00Z"/>
          <w:rFonts w:ascii="Helvetica" w:hAnsi="Helvetica" w:cs="Helvetica"/>
          <w:sz w:val="24"/>
          <w:szCs w:val="24"/>
          <w14:textOutline w14:w="0" w14:cap="flat" w14:cmpd="sng" w14:algn="ctr">
            <w14:noFill/>
            <w14:prstDash w14:val="solid"/>
            <w14:round/>
          </w14:textOutline>
        </w:rPr>
      </w:pPr>
    </w:p>
    <w:p w14:paraId="1BBE1332" w14:textId="65F331BD" w:rsidR="00000F2A" w:rsidRDefault="00000F2A" w:rsidP="00000F2A">
      <w:pPr>
        <w:spacing w:after="240" w:line="240" w:lineRule="auto"/>
        <w:ind w:firstLine="720"/>
        <w:rPr>
          <w:ins w:id="1426" w:author="Nick Joseph" w:date="2020-11-08T01:38:00Z"/>
          <w:rFonts w:ascii="Helvetica" w:hAnsi="Helvetica" w:cs="Helvetica"/>
          <w:sz w:val="24"/>
          <w:szCs w:val="24"/>
          <w14:textOutline w14:w="0" w14:cap="flat" w14:cmpd="sng" w14:algn="ctr">
            <w14:noFill/>
            <w14:prstDash w14:val="solid"/>
            <w14:round/>
          </w14:textOutline>
        </w:rPr>
      </w:pPr>
    </w:p>
    <w:p w14:paraId="3DC811ED" w14:textId="3F648B03" w:rsidR="00000F2A" w:rsidRDefault="00000F2A" w:rsidP="00000F2A">
      <w:pPr>
        <w:spacing w:after="240" w:line="240" w:lineRule="auto"/>
        <w:ind w:firstLine="720"/>
        <w:rPr>
          <w:ins w:id="1427" w:author="Nick Joseph" w:date="2020-11-08T01:38:00Z"/>
          <w:rFonts w:ascii="Helvetica" w:hAnsi="Helvetica" w:cs="Helvetica"/>
          <w:sz w:val="24"/>
          <w:szCs w:val="24"/>
          <w14:textOutline w14:w="0" w14:cap="flat" w14:cmpd="sng" w14:algn="ctr">
            <w14:noFill/>
            <w14:prstDash w14:val="solid"/>
            <w14:round/>
          </w14:textOutline>
        </w:rPr>
      </w:pPr>
    </w:p>
    <w:p w14:paraId="0F35CABC" w14:textId="1DAF3D34" w:rsidR="00000F2A" w:rsidRDefault="00000F2A" w:rsidP="00000F2A">
      <w:pPr>
        <w:spacing w:after="240" w:line="240" w:lineRule="auto"/>
        <w:ind w:firstLine="720"/>
        <w:rPr>
          <w:ins w:id="1428" w:author="Nick Joseph" w:date="2020-11-08T01:38:00Z"/>
          <w:rFonts w:ascii="Helvetica" w:hAnsi="Helvetica" w:cs="Helvetica"/>
          <w:sz w:val="24"/>
          <w:szCs w:val="24"/>
          <w14:textOutline w14:w="0" w14:cap="flat" w14:cmpd="sng" w14:algn="ctr">
            <w14:noFill/>
            <w14:prstDash w14:val="solid"/>
            <w14:round/>
          </w14:textOutline>
        </w:rPr>
      </w:pPr>
    </w:p>
    <w:p w14:paraId="71AD998E" w14:textId="44D9B1C8" w:rsidR="00000F2A" w:rsidRDefault="00000F2A" w:rsidP="00000F2A">
      <w:pPr>
        <w:spacing w:after="240" w:line="240" w:lineRule="auto"/>
        <w:rPr>
          <w:ins w:id="1429" w:author="Nick Joseph" w:date="2020-11-08T01:43:00Z"/>
          <w:rFonts w:ascii="Helvetica" w:hAnsi="Helvetica" w:cs="Helvetica"/>
          <w:sz w:val="24"/>
          <w:szCs w:val="24"/>
          <w14:textOutline w14:w="0" w14:cap="flat" w14:cmpd="sng" w14:algn="ctr">
            <w14:noFill/>
            <w14:prstDash w14:val="solid"/>
            <w14:round/>
          </w14:textOutline>
        </w:rPr>
      </w:pPr>
    </w:p>
    <w:p w14:paraId="6E863094" w14:textId="25AC90C9" w:rsidR="00000F2A" w:rsidRDefault="00000F2A">
      <w:pPr>
        <w:spacing w:after="240" w:line="240" w:lineRule="auto"/>
        <w:rPr>
          <w:ins w:id="1430" w:author="Nick Joseph" w:date="2020-11-08T18:06:00Z"/>
          <w:rFonts w:ascii="Helvetica" w:hAnsi="Helvetica" w:cs="Helvetica"/>
          <w:sz w:val="24"/>
          <w:szCs w:val="24"/>
          <w14:textOutline w14:w="0" w14:cap="flat" w14:cmpd="sng" w14:algn="ctr">
            <w14:noFill/>
            <w14:prstDash w14:val="solid"/>
            <w14:round/>
          </w14:textOutline>
        </w:rPr>
      </w:pPr>
    </w:p>
    <w:p w14:paraId="683B46FC" w14:textId="77777777" w:rsidR="009C2B7D" w:rsidRPr="00BF1AFC" w:rsidRDefault="009C2B7D">
      <w:pPr>
        <w:spacing w:after="240" w:line="240" w:lineRule="auto"/>
        <w:rPr>
          <w:ins w:id="1431" w:author="Nick Joseph" w:date="2020-11-02T20:29:00Z"/>
          <w:rFonts w:ascii="Helvetica" w:hAnsi="Helvetica" w:cs="Helvetica"/>
          <w:sz w:val="24"/>
          <w:szCs w:val="24"/>
          <w14:textOutline w14:w="0" w14:cap="flat" w14:cmpd="sng" w14:algn="ctr">
            <w14:noFill/>
            <w14:prstDash w14:val="solid"/>
            <w14:round/>
          </w14:textOutline>
          <w:rPrChange w:id="1432" w:author="Nick Joseph" w:date="2020-11-02T20:45:00Z">
            <w:rPr>
              <w:ins w:id="1433" w:author="Nick Joseph" w:date="2020-11-02T20:29:00Z"/>
            </w:rPr>
          </w:rPrChange>
        </w:rPr>
        <w:pPrChange w:id="1434" w:author="Nick Joseph" w:date="2020-11-08T01:43:00Z">
          <w:pPr>
            <w:pStyle w:val="ListParagraph"/>
            <w:numPr>
              <w:numId w:val="2"/>
            </w:numPr>
            <w:spacing w:after="240" w:line="240" w:lineRule="auto"/>
            <w:ind w:hanging="720"/>
          </w:pPr>
        </w:pPrChange>
      </w:pPr>
    </w:p>
    <w:p w14:paraId="7689655A" w14:textId="5F93E3B2" w:rsidR="00BF1AFC" w:rsidRDefault="00781DE1" w:rsidP="00BF1AFC">
      <w:pPr>
        <w:pStyle w:val="ListParagraph"/>
        <w:numPr>
          <w:ilvl w:val="0"/>
          <w:numId w:val="2"/>
        </w:numPr>
        <w:spacing w:after="240" w:line="240" w:lineRule="auto"/>
        <w:rPr>
          <w:ins w:id="1435" w:author="Nick Joseph" w:date="2020-11-02T20:45:00Z"/>
          <w:rFonts w:ascii="Helvetica" w:hAnsi="Helvetica" w:cs="Helvetica"/>
          <w:b/>
          <w:bCs/>
          <w:color w:val="538135" w:themeColor="accent6" w:themeShade="BF"/>
          <w:sz w:val="36"/>
          <w:szCs w:val="36"/>
          <w14:textOutline w14:w="0" w14:cap="flat" w14:cmpd="sng" w14:algn="ctr">
            <w14:noFill/>
            <w14:prstDash w14:val="solid"/>
            <w14:round/>
          </w14:textOutline>
        </w:rPr>
      </w:pPr>
      <w:ins w:id="1436" w:author="Nick Joseph" w:date="2020-11-02T20:30:00Z">
        <w:r>
          <w:rPr>
            <w:rFonts w:ascii="Helvetica" w:hAnsi="Helvetica" w:cs="Helvetica"/>
            <w:b/>
            <w:bCs/>
            <w:color w:val="538135" w:themeColor="accent6" w:themeShade="BF"/>
            <w:sz w:val="36"/>
            <w:szCs w:val="36"/>
            <w14:textOutline w14:w="0" w14:cap="flat" w14:cmpd="sng" w14:algn="ctr">
              <w14:noFill/>
              <w14:prstDash w14:val="solid"/>
              <w14:round/>
            </w14:textOutline>
          </w:rPr>
          <w:lastRenderedPageBreak/>
          <w:t>Appendices</w:t>
        </w:r>
      </w:ins>
    </w:p>
    <w:p w14:paraId="47931DB9" w14:textId="1D358EA4" w:rsidR="00BF1AFC" w:rsidRDefault="009C2B7D" w:rsidP="009C2B7D">
      <w:pPr>
        <w:spacing w:after="240" w:line="240" w:lineRule="auto"/>
        <w:rPr>
          <w:ins w:id="1437" w:author="Nick Joseph" w:date="2020-11-08T17:43:00Z"/>
          <w:rFonts w:ascii="Helvetica" w:hAnsi="Helvetica" w:cs="Helvetica"/>
          <w:sz w:val="24"/>
          <w:szCs w:val="24"/>
          <w14:textOutline w14:w="0" w14:cap="flat" w14:cmpd="sng" w14:algn="ctr">
            <w14:noFill/>
            <w14:prstDash w14:val="solid"/>
            <w14:round/>
          </w14:textOutline>
        </w:rPr>
      </w:pPr>
      <w:ins w:id="1438" w:author="Nick Joseph" w:date="2020-11-08T17:42:00Z">
        <w:r>
          <w:rPr>
            <w:rFonts w:ascii="Helvetica" w:hAnsi="Helvetica" w:cs="Helvetica"/>
            <w:sz w:val="24"/>
            <w:szCs w:val="24"/>
            <w14:textOutline w14:w="0" w14:cap="flat" w14:cmpd="sng" w14:algn="ctr">
              <w14:noFill/>
              <w14:prstDash w14:val="solid"/>
              <w14:round/>
            </w14:textOutline>
          </w:rPr>
          <w:t>Q &amp; A Session</w:t>
        </w:r>
      </w:ins>
    </w:p>
    <w:p w14:paraId="2AADF781" w14:textId="129B0135" w:rsidR="009C2B7D" w:rsidRPr="009C2B7D" w:rsidRDefault="009C2B7D" w:rsidP="009C2B7D">
      <w:pPr>
        <w:pStyle w:val="ListParagraph"/>
        <w:numPr>
          <w:ilvl w:val="0"/>
          <w:numId w:val="52"/>
        </w:numPr>
        <w:spacing w:before="240" w:after="240" w:line="276" w:lineRule="auto"/>
        <w:rPr>
          <w:ins w:id="1439" w:author="Nick Joseph" w:date="2020-11-08T17:45:00Z"/>
          <w:rFonts w:ascii="Helvetica" w:hAnsi="Helvetica" w:cs="Helvetica"/>
          <w:b/>
          <w:bCs/>
          <w:sz w:val="24"/>
          <w:szCs w:val="24"/>
          <w14:textOutline w14:w="0" w14:cap="flat" w14:cmpd="sng" w14:algn="ctr">
            <w14:noFill/>
            <w14:prstDash w14:val="solid"/>
            <w14:round/>
          </w14:textOutline>
          <w:rPrChange w:id="1440" w:author="Nick Joseph" w:date="2020-11-08T18:10:00Z">
            <w:rPr>
              <w:ins w:id="1441" w:author="Nick Joseph" w:date="2020-11-08T17:45:00Z"/>
              <w:rFonts w:ascii="Helvetica" w:hAnsi="Helvetica" w:cs="Helvetica"/>
              <w:sz w:val="24"/>
              <w:szCs w:val="24"/>
              <w14:textOutline w14:w="0" w14:cap="flat" w14:cmpd="sng" w14:algn="ctr">
                <w14:noFill/>
                <w14:prstDash w14:val="solid"/>
                <w14:round/>
              </w14:textOutline>
            </w:rPr>
          </w:rPrChange>
        </w:rPr>
        <w:pPrChange w:id="1442" w:author="Nick Joseph" w:date="2020-11-08T18:11:00Z">
          <w:pPr>
            <w:pStyle w:val="ListParagraph"/>
            <w:numPr>
              <w:numId w:val="52"/>
            </w:numPr>
            <w:spacing w:after="240" w:line="240" w:lineRule="auto"/>
            <w:ind w:hanging="360"/>
          </w:pPr>
        </w:pPrChange>
      </w:pPr>
      <w:ins w:id="1443" w:author="Nick Joseph" w:date="2020-11-08T17:43:00Z">
        <w:r w:rsidRPr="009C2B7D">
          <w:rPr>
            <w:rFonts w:ascii="Helvetica" w:hAnsi="Helvetica" w:cs="Helvetica"/>
            <w:b/>
            <w:bCs/>
            <w:sz w:val="24"/>
            <w:szCs w:val="24"/>
            <w14:textOutline w14:w="0" w14:cap="flat" w14:cmpd="sng" w14:algn="ctr">
              <w14:noFill/>
              <w14:prstDash w14:val="solid"/>
              <w14:round/>
            </w14:textOutline>
            <w:rPrChange w:id="1444" w:author="Nick Joseph" w:date="2020-11-08T18:10:00Z">
              <w:rPr>
                <w:rFonts w:ascii="Helvetica" w:hAnsi="Helvetica" w:cs="Helvetica"/>
                <w:sz w:val="24"/>
                <w:szCs w:val="24"/>
                <w14:textOutline w14:w="0" w14:cap="flat" w14:cmpd="sng" w14:algn="ctr">
                  <w14:noFill/>
                  <w14:prstDash w14:val="solid"/>
                  <w14:round/>
                </w14:textOutline>
              </w:rPr>
            </w:rPrChange>
          </w:rPr>
          <w:t xml:space="preserve">How </w:t>
        </w:r>
      </w:ins>
      <w:ins w:id="1445" w:author="Nick Joseph" w:date="2020-11-08T17:45:00Z">
        <w:r w:rsidRPr="009C2B7D">
          <w:rPr>
            <w:rFonts w:ascii="Helvetica" w:hAnsi="Helvetica" w:cs="Helvetica"/>
            <w:b/>
            <w:bCs/>
            <w:sz w:val="24"/>
            <w:szCs w:val="24"/>
            <w14:textOutline w14:w="0" w14:cap="flat" w14:cmpd="sng" w14:algn="ctr">
              <w14:noFill/>
              <w14:prstDash w14:val="solid"/>
              <w14:round/>
            </w14:textOutline>
            <w:rPrChange w:id="1446" w:author="Nick Joseph" w:date="2020-11-08T18:10:00Z">
              <w:rPr>
                <w:rFonts w:ascii="Helvetica" w:hAnsi="Helvetica" w:cs="Helvetica"/>
                <w:sz w:val="24"/>
                <w:szCs w:val="24"/>
                <w14:textOutline w14:w="0" w14:cap="flat" w14:cmpd="sng" w14:algn="ctr">
                  <w14:noFill/>
                  <w14:prstDash w14:val="solid"/>
                  <w14:round/>
                </w14:textOutline>
              </w:rPr>
            </w:rPrChange>
          </w:rPr>
          <w:t>will GoGoGrocery drivers be paid?</w:t>
        </w:r>
      </w:ins>
    </w:p>
    <w:p w14:paraId="616ADEAE" w14:textId="4C6554B7" w:rsidR="009C2B7D" w:rsidRDefault="009C2B7D" w:rsidP="009C2B7D">
      <w:pPr>
        <w:pStyle w:val="ListParagraph"/>
        <w:numPr>
          <w:ilvl w:val="0"/>
          <w:numId w:val="44"/>
        </w:numPr>
        <w:spacing w:before="240" w:after="240" w:line="276" w:lineRule="auto"/>
        <w:rPr>
          <w:ins w:id="1447" w:author="Nick Joseph" w:date="2020-11-08T17:50:00Z"/>
          <w:rFonts w:ascii="Helvetica" w:hAnsi="Helvetica" w:cs="Helvetica"/>
          <w:sz w:val="24"/>
          <w:szCs w:val="24"/>
          <w14:textOutline w14:w="0" w14:cap="flat" w14:cmpd="sng" w14:algn="ctr">
            <w14:noFill/>
            <w14:prstDash w14:val="solid"/>
            <w14:round/>
          </w14:textOutline>
        </w:rPr>
        <w:pPrChange w:id="1448" w:author="Nick Joseph" w:date="2020-11-08T18:11:00Z">
          <w:pPr>
            <w:pStyle w:val="ListParagraph"/>
            <w:numPr>
              <w:numId w:val="44"/>
            </w:numPr>
            <w:spacing w:after="240" w:line="240" w:lineRule="auto"/>
            <w:ind w:hanging="360"/>
          </w:pPr>
        </w:pPrChange>
      </w:pPr>
      <w:ins w:id="1449" w:author="Nick Joseph" w:date="2020-11-08T17:45:00Z">
        <w:r>
          <w:rPr>
            <w:rFonts w:ascii="Helvetica" w:hAnsi="Helvetica" w:cs="Helvetica"/>
            <w:sz w:val="24"/>
            <w:szCs w:val="24"/>
            <w14:textOutline w14:w="0" w14:cap="flat" w14:cmpd="sng" w14:algn="ctr">
              <w14:noFill/>
              <w14:prstDash w14:val="solid"/>
              <w14:round/>
            </w14:textOutline>
          </w:rPr>
          <w:t>GoGoGrocery drivers wil</w:t>
        </w:r>
      </w:ins>
      <w:ins w:id="1450" w:author="Nick Joseph" w:date="2020-11-08T17:46:00Z">
        <w:r>
          <w:rPr>
            <w:rFonts w:ascii="Helvetica" w:hAnsi="Helvetica" w:cs="Helvetica"/>
            <w:sz w:val="24"/>
            <w:szCs w:val="24"/>
            <w14:textOutline w14:w="0" w14:cap="flat" w14:cmpd="sng" w14:algn="ctr">
              <w14:noFill/>
              <w14:prstDash w14:val="solid"/>
              <w14:round/>
            </w14:textOutline>
          </w:rPr>
          <w:t xml:space="preserve">l be paid by the hour </w:t>
        </w:r>
      </w:ins>
      <w:ins w:id="1451" w:author="Nick Joseph" w:date="2020-11-08T17:47:00Z">
        <w:r>
          <w:rPr>
            <w:rFonts w:ascii="Helvetica" w:hAnsi="Helvetica" w:cs="Helvetica"/>
            <w:sz w:val="24"/>
            <w:szCs w:val="24"/>
            <w14:textOutline w14:w="0" w14:cap="flat" w14:cmpd="sng" w14:algn="ctr">
              <w14:noFill/>
              <w14:prstDash w14:val="solid"/>
              <w14:round/>
            </w14:textOutline>
          </w:rPr>
          <w:t xml:space="preserve">depending on how much orders they have received. </w:t>
        </w:r>
      </w:ins>
      <w:ins w:id="1452" w:author="Nick Joseph" w:date="2020-11-08T17:48:00Z">
        <w:r>
          <w:rPr>
            <w:rFonts w:ascii="Helvetica" w:hAnsi="Helvetica" w:cs="Helvetica"/>
            <w:sz w:val="24"/>
            <w:szCs w:val="24"/>
            <w14:textOutline w14:w="0" w14:cap="flat" w14:cmpd="sng" w14:algn="ctr">
              <w14:noFill/>
              <w14:prstDash w14:val="solid"/>
              <w14:round/>
            </w14:textOutline>
          </w:rPr>
          <w:t>Their</w:t>
        </w:r>
      </w:ins>
      <w:ins w:id="1453" w:author="Nick Joseph" w:date="2020-11-08T17:47:00Z">
        <w:r>
          <w:rPr>
            <w:rFonts w:ascii="Helvetica" w:hAnsi="Helvetica" w:cs="Helvetica"/>
            <w:sz w:val="24"/>
            <w:szCs w:val="24"/>
            <w14:textOutline w14:w="0" w14:cap="flat" w14:cmpd="sng" w14:algn="ctr">
              <w14:noFill/>
              <w14:prstDash w14:val="solid"/>
              <w14:round/>
            </w14:textOutline>
          </w:rPr>
          <w:t xml:space="preserve"> earnings will </w:t>
        </w:r>
      </w:ins>
      <w:ins w:id="1454" w:author="Nick Joseph" w:date="2020-11-08T17:48:00Z">
        <w:r>
          <w:rPr>
            <w:rFonts w:ascii="Helvetica" w:hAnsi="Helvetica" w:cs="Helvetica"/>
            <w:sz w:val="24"/>
            <w:szCs w:val="24"/>
            <w14:textOutline w14:w="0" w14:cap="flat" w14:cmpd="sng" w14:algn="ctr">
              <w14:noFill/>
              <w14:prstDash w14:val="solid"/>
              <w14:round/>
            </w14:textOutline>
          </w:rPr>
          <w:t xml:space="preserve">also </w:t>
        </w:r>
      </w:ins>
      <w:ins w:id="1455" w:author="Nick Joseph" w:date="2020-11-08T17:47:00Z">
        <w:r>
          <w:rPr>
            <w:rFonts w:ascii="Helvetica" w:hAnsi="Helvetica" w:cs="Helvetica"/>
            <w:sz w:val="24"/>
            <w:szCs w:val="24"/>
            <w14:textOutline w14:w="0" w14:cap="flat" w14:cmpd="sng" w14:algn="ctr">
              <w14:noFill/>
              <w14:prstDash w14:val="solid"/>
              <w14:round/>
            </w14:textOutline>
          </w:rPr>
          <w:t xml:space="preserve">be </w:t>
        </w:r>
      </w:ins>
      <w:ins w:id="1456" w:author="Nick Joseph" w:date="2020-11-08T17:48:00Z">
        <w:r>
          <w:rPr>
            <w:rFonts w:ascii="Helvetica" w:hAnsi="Helvetica" w:cs="Helvetica"/>
            <w:sz w:val="24"/>
            <w:szCs w:val="24"/>
            <w14:textOutline w14:w="0" w14:cap="flat" w14:cmpd="sng" w14:algn="ctr">
              <w14:noFill/>
              <w14:prstDash w14:val="solid"/>
              <w14:round/>
            </w14:textOutline>
          </w:rPr>
          <w:t>increased</w:t>
        </w:r>
      </w:ins>
      <w:ins w:id="1457" w:author="Nick Joseph" w:date="2020-11-08T17:47:00Z">
        <w:r>
          <w:rPr>
            <w:rFonts w:ascii="Helvetica" w:hAnsi="Helvetica" w:cs="Helvetica"/>
            <w:sz w:val="24"/>
            <w:szCs w:val="24"/>
            <w14:textOutline w14:w="0" w14:cap="flat" w14:cmpd="sng" w14:algn="ctr">
              <w14:noFill/>
              <w14:prstDash w14:val="solid"/>
              <w14:round/>
            </w14:textOutline>
          </w:rPr>
          <w:t xml:space="preserve"> through custo</w:t>
        </w:r>
      </w:ins>
      <w:ins w:id="1458" w:author="Nick Joseph" w:date="2020-11-08T17:48:00Z">
        <w:r>
          <w:rPr>
            <w:rFonts w:ascii="Helvetica" w:hAnsi="Helvetica" w:cs="Helvetica"/>
            <w:sz w:val="24"/>
            <w:szCs w:val="24"/>
            <w14:textOutline w14:w="0" w14:cap="flat" w14:cmpd="sng" w14:algn="ctr">
              <w14:noFill/>
              <w14:prstDash w14:val="solid"/>
              <w14:round/>
            </w14:textOutline>
          </w:rPr>
          <w:t>mer tips.</w:t>
        </w:r>
      </w:ins>
    </w:p>
    <w:p w14:paraId="666FBDBB" w14:textId="192D89F0" w:rsidR="009C2B7D" w:rsidRPr="009C2B7D" w:rsidRDefault="009C2B7D" w:rsidP="009C2B7D">
      <w:pPr>
        <w:pStyle w:val="ListParagraph"/>
        <w:numPr>
          <w:ilvl w:val="0"/>
          <w:numId w:val="52"/>
        </w:numPr>
        <w:spacing w:before="240" w:after="240" w:line="276" w:lineRule="auto"/>
        <w:rPr>
          <w:ins w:id="1459" w:author="Nick Joseph" w:date="2020-11-08T17:50:00Z"/>
          <w:rFonts w:ascii="Helvetica" w:hAnsi="Helvetica" w:cs="Helvetica"/>
          <w:b/>
          <w:bCs/>
          <w:sz w:val="24"/>
          <w:szCs w:val="24"/>
          <w14:textOutline w14:w="0" w14:cap="flat" w14:cmpd="sng" w14:algn="ctr">
            <w14:noFill/>
            <w14:prstDash w14:val="solid"/>
            <w14:round/>
          </w14:textOutline>
          <w:rPrChange w:id="1460" w:author="Nick Joseph" w:date="2020-11-08T18:10:00Z">
            <w:rPr>
              <w:ins w:id="1461" w:author="Nick Joseph" w:date="2020-11-08T17:50:00Z"/>
              <w:rFonts w:ascii="Helvetica" w:hAnsi="Helvetica" w:cs="Helvetica"/>
              <w:sz w:val="24"/>
              <w:szCs w:val="24"/>
              <w14:textOutline w14:w="0" w14:cap="flat" w14:cmpd="sng" w14:algn="ctr">
                <w14:noFill/>
                <w14:prstDash w14:val="solid"/>
                <w14:round/>
              </w14:textOutline>
            </w:rPr>
          </w:rPrChange>
        </w:rPr>
        <w:pPrChange w:id="1462" w:author="Nick Joseph" w:date="2020-11-08T18:11:00Z">
          <w:pPr>
            <w:pStyle w:val="ListParagraph"/>
            <w:numPr>
              <w:numId w:val="52"/>
            </w:numPr>
            <w:spacing w:after="240" w:line="240" w:lineRule="auto"/>
            <w:ind w:hanging="360"/>
          </w:pPr>
        </w:pPrChange>
      </w:pPr>
      <w:ins w:id="1463" w:author="Nick Joseph" w:date="2020-11-08T17:50:00Z">
        <w:r w:rsidRPr="009C2B7D">
          <w:rPr>
            <w:rFonts w:ascii="Helvetica" w:hAnsi="Helvetica" w:cs="Helvetica"/>
            <w:b/>
            <w:bCs/>
            <w:sz w:val="24"/>
            <w:szCs w:val="24"/>
            <w14:textOutline w14:w="0" w14:cap="flat" w14:cmpd="sng" w14:algn="ctr">
              <w14:noFill/>
              <w14:prstDash w14:val="solid"/>
              <w14:round/>
            </w14:textOutline>
            <w:rPrChange w:id="1464" w:author="Nick Joseph" w:date="2020-11-08T18:10:00Z">
              <w:rPr>
                <w:rFonts w:ascii="Helvetica" w:hAnsi="Helvetica" w:cs="Helvetica"/>
                <w:sz w:val="24"/>
                <w:szCs w:val="24"/>
                <w14:textOutline w14:w="0" w14:cap="flat" w14:cmpd="sng" w14:algn="ctr">
                  <w14:noFill/>
                  <w14:prstDash w14:val="solid"/>
                  <w14:round/>
                </w14:textOutline>
              </w:rPr>
            </w:rPrChange>
          </w:rPr>
          <w:t>Will your application be available for all platforms?</w:t>
        </w:r>
      </w:ins>
    </w:p>
    <w:p w14:paraId="03117FB4" w14:textId="13C4E3F0" w:rsidR="009C2B7D" w:rsidRDefault="009C2B7D" w:rsidP="009C2B7D">
      <w:pPr>
        <w:pStyle w:val="ListParagraph"/>
        <w:numPr>
          <w:ilvl w:val="0"/>
          <w:numId w:val="44"/>
        </w:numPr>
        <w:spacing w:before="240" w:after="240" w:line="276" w:lineRule="auto"/>
        <w:rPr>
          <w:ins w:id="1465" w:author="Nick Joseph" w:date="2020-11-08T17:56:00Z"/>
          <w:rFonts w:ascii="Helvetica" w:hAnsi="Helvetica" w:cs="Helvetica"/>
          <w:sz w:val="24"/>
          <w:szCs w:val="24"/>
          <w14:textOutline w14:w="0" w14:cap="flat" w14:cmpd="sng" w14:algn="ctr">
            <w14:noFill/>
            <w14:prstDash w14:val="solid"/>
            <w14:round/>
          </w14:textOutline>
        </w:rPr>
        <w:pPrChange w:id="1466" w:author="Nick Joseph" w:date="2020-11-08T18:11:00Z">
          <w:pPr>
            <w:pStyle w:val="ListParagraph"/>
            <w:numPr>
              <w:numId w:val="44"/>
            </w:numPr>
            <w:spacing w:after="240" w:line="240" w:lineRule="auto"/>
            <w:ind w:hanging="360"/>
          </w:pPr>
        </w:pPrChange>
      </w:pPr>
      <w:ins w:id="1467" w:author="Nick Joseph" w:date="2020-11-08T17:52:00Z">
        <w:r>
          <w:rPr>
            <w:rFonts w:ascii="Helvetica" w:hAnsi="Helvetica" w:cs="Helvetica"/>
            <w:sz w:val="24"/>
            <w:szCs w:val="24"/>
            <w14:textOutline w14:w="0" w14:cap="flat" w14:cmpd="sng" w14:algn="ctr">
              <w14:noFill/>
              <w14:prstDash w14:val="solid"/>
              <w14:round/>
            </w14:textOutline>
          </w:rPr>
          <w:t xml:space="preserve">Our application </w:t>
        </w:r>
      </w:ins>
      <w:ins w:id="1468" w:author="Nick Joseph" w:date="2020-11-08T17:53:00Z">
        <w:r>
          <w:rPr>
            <w:rFonts w:ascii="Helvetica" w:hAnsi="Helvetica" w:cs="Helvetica"/>
            <w:sz w:val="24"/>
            <w:szCs w:val="24"/>
            <w14:textOutline w14:w="0" w14:cap="flat" w14:cmpd="sng" w14:algn="ctr">
              <w14:noFill/>
              <w14:prstDash w14:val="solid"/>
              <w14:round/>
            </w14:textOutline>
          </w:rPr>
          <w:t xml:space="preserve">will run on popular mobile operating systems such as </w:t>
        </w:r>
        <w:proofErr w:type="spellStart"/>
        <w:r>
          <w:rPr>
            <w:rFonts w:ascii="Helvetica" w:hAnsi="Helvetica" w:cs="Helvetica"/>
            <w:sz w:val="24"/>
            <w:szCs w:val="24"/>
            <w14:textOutline w14:w="0" w14:cap="flat" w14:cmpd="sng" w14:algn="ctr">
              <w14:noFill/>
              <w14:prstDash w14:val="solid"/>
              <w14:round/>
            </w14:textOutline>
          </w:rPr>
          <w:t>ios</w:t>
        </w:r>
        <w:proofErr w:type="spellEnd"/>
        <w:r>
          <w:rPr>
            <w:rFonts w:ascii="Helvetica" w:hAnsi="Helvetica" w:cs="Helvetica"/>
            <w:sz w:val="24"/>
            <w:szCs w:val="24"/>
            <w14:textOutline w14:w="0" w14:cap="flat" w14:cmpd="sng" w14:algn="ctr">
              <w14:noFill/>
              <w14:prstDash w14:val="solid"/>
              <w14:round/>
            </w14:textOutline>
          </w:rPr>
          <w:t xml:space="preserve">, </w:t>
        </w:r>
      </w:ins>
      <w:ins w:id="1469" w:author="Nick Joseph" w:date="2020-11-08T17:54:00Z">
        <w:r>
          <w:rPr>
            <w:rFonts w:ascii="Helvetica" w:hAnsi="Helvetica" w:cs="Helvetica"/>
            <w:sz w:val="24"/>
            <w:szCs w:val="24"/>
            <w14:textOutline w14:w="0" w14:cap="flat" w14:cmpd="sng" w14:algn="ctr">
              <w14:noFill/>
              <w14:prstDash w14:val="solid"/>
              <w14:round/>
            </w14:textOutline>
          </w:rPr>
          <w:t xml:space="preserve">and android. </w:t>
        </w:r>
      </w:ins>
      <w:ins w:id="1470" w:author="Nick Joseph" w:date="2020-11-08T17:55:00Z">
        <w:r>
          <w:rPr>
            <w:rFonts w:ascii="Helvetica" w:hAnsi="Helvetica" w:cs="Helvetica"/>
            <w:sz w:val="24"/>
            <w:szCs w:val="24"/>
            <w14:textOutline w14:w="0" w14:cap="flat" w14:cmpd="sng" w14:algn="ctr">
              <w14:noFill/>
              <w14:prstDash w14:val="solid"/>
              <w14:round/>
            </w14:textOutline>
          </w:rPr>
          <w:t>There i</w:t>
        </w:r>
      </w:ins>
      <w:ins w:id="1471" w:author="Nick Joseph" w:date="2020-11-08T17:56:00Z">
        <w:r>
          <w:rPr>
            <w:rFonts w:ascii="Helvetica" w:hAnsi="Helvetica" w:cs="Helvetica"/>
            <w:sz w:val="24"/>
            <w:szCs w:val="24"/>
            <w14:textOutline w14:w="0" w14:cap="flat" w14:cmpd="sng" w14:algn="ctr">
              <w14:noFill/>
              <w14:prstDash w14:val="solid"/>
              <w14:round/>
            </w14:textOutline>
          </w:rPr>
          <w:t>s no plan to develop a website version of the application yet.</w:t>
        </w:r>
      </w:ins>
    </w:p>
    <w:p w14:paraId="03692C3B" w14:textId="235BF30E" w:rsidR="009C2B7D" w:rsidRPr="009C2B7D" w:rsidRDefault="009C2B7D" w:rsidP="009C2B7D">
      <w:pPr>
        <w:pStyle w:val="ListParagraph"/>
        <w:numPr>
          <w:ilvl w:val="0"/>
          <w:numId w:val="52"/>
        </w:numPr>
        <w:spacing w:before="240" w:after="240" w:line="276" w:lineRule="auto"/>
        <w:rPr>
          <w:ins w:id="1472" w:author="Nick Joseph" w:date="2020-11-08T17:56:00Z"/>
          <w:rFonts w:ascii="Helvetica" w:hAnsi="Helvetica" w:cs="Helvetica"/>
          <w:b/>
          <w:bCs/>
          <w:sz w:val="24"/>
          <w:szCs w:val="24"/>
          <w14:textOutline w14:w="0" w14:cap="flat" w14:cmpd="sng" w14:algn="ctr">
            <w14:noFill/>
            <w14:prstDash w14:val="solid"/>
            <w14:round/>
          </w14:textOutline>
          <w:rPrChange w:id="1473" w:author="Nick Joseph" w:date="2020-11-08T18:10:00Z">
            <w:rPr>
              <w:ins w:id="1474" w:author="Nick Joseph" w:date="2020-11-08T17:56:00Z"/>
              <w:rFonts w:ascii="Helvetica" w:hAnsi="Helvetica" w:cs="Helvetica"/>
              <w:sz w:val="24"/>
              <w:szCs w:val="24"/>
              <w14:textOutline w14:w="0" w14:cap="flat" w14:cmpd="sng" w14:algn="ctr">
                <w14:noFill/>
                <w14:prstDash w14:val="solid"/>
                <w14:round/>
              </w14:textOutline>
            </w:rPr>
          </w:rPrChange>
        </w:rPr>
        <w:pPrChange w:id="1475" w:author="Nick Joseph" w:date="2020-11-08T18:11:00Z">
          <w:pPr>
            <w:pStyle w:val="ListParagraph"/>
            <w:numPr>
              <w:numId w:val="52"/>
            </w:numPr>
            <w:spacing w:after="240" w:line="240" w:lineRule="auto"/>
            <w:ind w:hanging="360"/>
          </w:pPr>
        </w:pPrChange>
      </w:pPr>
      <w:ins w:id="1476" w:author="Nick Joseph" w:date="2020-11-08T17:56:00Z">
        <w:r w:rsidRPr="009C2B7D">
          <w:rPr>
            <w:rFonts w:ascii="Helvetica" w:hAnsi="Helvetica" w:cs="Helvetica"/>
            <w:b/>
            <w:bCs/>
            <w:sz w:val="24"/>
            <w:szCs w:val="24"/>
            <w14:textOutline w14:w="0" w14:cap="flat" w14:cmpd="sng" w14:algn="ctr">
              <w14:noFill/>
              <w14:prstDash w14:val="solid"/>
              <w14:round/>
            </w14:textOutline>
            <w:rPrChange w:id="1477" w:author="Nick Joseph" w:date="2020-11-08T18:10:00Z">
              <w:rPr>
                <w:rFonts w:ascii="Helvetica" w:hAnsi="Helvetica" w:cs="Helvetica"/>
                <w:sz w:val="24"/>
                <w:szCs w:val="24"/>
                <w14:textOutline w14:w="0" w14:cap="flat" w14:cmpd="sng" w14:algn="ctr">
                  <w14:noFill/>
                  <w14:prstDash w14:val="solid"/>
                  <w14:round/>
                </w14:textOutline>
              </w:rPr>
            </w:rPrChange>
          </w:rPr>
          <w:t>Should an account be created to access the application?</w:t>
        </w:r>
      </w:ins>
    </w:p>
    <w:p w14:paraId="198814C3" w14:textId="7BB5BC88" w:rsidR="009C2B7D" w:rsidRDefault="009C2B7D" w:rsidP="009C2B7D">
      <w:pPr>
        <w:pStyle w:val="ListParagraph"/>
        <w:numPr>
          <w:ilvl w:val="0"/>
          <w:numId w:val="44"/>
        </w:numPr>
        <w:spacing w:before="240" w:after="240" w:line="276" w:lineRule="auto"/>
        <w:rPr>
          <w:ins w:id="1478" w:author="Nick Joseph" w:date="2020-11-08T17:58:00Z"/>
          <w:rFonts w:ascii="Helvetica" w:hAnsi="Helvetica" w:cs="Helvetica"/>
          <w:sz w:val="24"/>
          <w:szCs w:val="24"/>
          <w14:textOutline w14:w="0" w14:cap="flat" w14:cmpd="sng" w14:algn="ctr">
            <w14:noFill/>
            <w14:prstDash w14:val="solid"/>
            <w14:round/>
          </w14:textOutline>
        </w:rPr>
        <w:pPrChange w:id="1479" w:author="Nick Joseph" w:date="2020-11-08T18:11:00Z">
          <w:pPr>
            <w:pStyle w:val="ListParagraph"/>
            <w:numPr>
              <w:numId w:val="44"/>
            </w:numPr>
            <w:spacing w:after="240" w:line="240" w:lineRule="auto"/>
            <w:ind w:hanging="360"/>
          </w:pPr>
        </w:pPrChange>
      </w:pPr>
      <w:ins w:id="1480" w:author="Nick Joseph" w:date="2020-11-08T17:56:00Z">
        <w:r>
          <w:rPr>
            <w:rFonts w:ascii="Helvetica" w:hAnsi="Helvetica" w:cs="Helvetica"/>
            <w:sz w:val="24"/>
            <w:szCs w:val="24"/>
            <w14:textOutline w14:w="0" w14:cap="flat" w14:cmpd="sng" w14:algn="ctr">
              <w14:noFill/>
              <w14:prstDash w14:val="solid"/>
              <w14:round/>
            </w14:textOutline>
          </w:rPr>
          <w:t>Yes, an ac</w:t>
        </w:r>
      </w:ins>
      <w:ins w:id="1481" w:author="Nick Joseph" w:date="2020-11-08T17:57:00Z">
        <w:r>
          <w:rPr>
            <w:rFonts w:ascii="Helvetica" w:hAnsi="Helvetica" w:cs="Helvetica"/>
            <w:sz w:val="24"/>
            <w:szCs w:val="24"/>
            <w14:textOutline w14:w="0" w14:cap="flat" w14:cmpd="sng" w14:algn="ctr">
              <w14:noFill/>
              <w14:prstDash w14:val="solid"/>
              <w14:round/>
            </w14:textOutline>
          </w:rPr>
          <w:t>count must be created to use the application. We require an account to access the application because it allows the application to track your favorite items</w:t>
        </w:r>
      </w:ins>
      <w:ins w:id="1482" w:author="Nick Joseph" w:date="2020-11-08T17:58:00Z">
        <w:r>
          <w:rPr>
            <w:rFonts w:ascii="Helvetica" w:hAnsi="Helvetica" w:cs="Helvetica"/>
            <w:sz w:val="24"/>
            <w:szCs w:val="24"/>
            <w14:textOutline w14:w="0" w14:cap="flat" w14:cmpd="sng" w14:algn="ctr">
              <w14:noFill/>
              <w14:prstDash w14:val="solid"/>
              <w14:round/>
            </w14:textOutline>
          </w:rPr>
          <w:t xml:space="preserve"> and stores.</w:t>
        </w:r>
      </w:ins>
    </w:p>
    <w:p w14:paraId="060EA6F2" w14:textId="7DA73B04" w:rsidR="009C2B7D" w:rsidRPr="009C2B7D" w:rsidRDefault="009C2B7D" w:rsidP="009C2B7D">
      <w:pPr>
        <w:pStyle w:val="ListParagraph"/>
        <w:numPr>
          <w:ilvl w:val="0"/>
          <w:numId w:val="52"/>
        </w:numPr>
        <w:spacing w:before="240" w:after="240" w:line="276" w:lineRule="auto"/>
        <w:rPr>
          <w:ins w:id="1483" w:author="Nick Joseph" w:date="2020-11-08T17:58:00Z"/>
          <w:rFonts w:ascii="Helvetica" w:hAnsi="Helvetica" w:cs="Helvetica"/>
          <w:b/>
          <w:bCs/>
          <w:sz w:val="24"/>
          <w:szCs w:val="24"/>
          <w14:textOutline w14:w="0" w14:cap="flat" w14:cmpd="sng" w14:algn="ctr">
            <w14:noFill/>
            <w14:prstDash w14:val="solid"/>
            <w14:round/>
          </w14:textOutline>
          <w:rPrChange w:id="1484" w:author="Nick Joseph" w:date="2020-11-08T18:10:00Z">
            <w:rPr>
              <w:ins w:id="1485" w:author="Nick Joseph" w:date="2020-11-08T17:58:00Z"/>
              <w:rFonts w:ascii="Helvetica" w:hAnsi="Helvetica" w:cs="Helvetica"/>
              <w:sz w:val="24"/>
              <w:szCs w:val="24"/>
              <w14:textOutline w14:w="0" w14:cap="flat" w14:cmpd="sng" w14:algn="ctr">
                <w14:noFill/>
                <w14:prstDash w14:val="solid"/>
                <w14:round/>
              </w14:textOutline>
            </w:rPr>
          </w:rPrChange>
        </w:rPr>
        <w:pPrChange w:id="1486" w:author="Nick Joseph" w:date="2020-11-08T18:11:00Z">
          <w:pPr>
            <w:pStyle w:val="ListParagraph"/>
            <w:numPr>
              <w:numId w:val="52"/>
            </w:numPr>
            <w:spacing w:after="240" w:line="240" w:lineRule="auto"/>
            <w:ind w:hanging="360"/>
          </w:pPr>
        </w:pPrChange>
      </w:pPr>
      <w:ins w:id="1487" w:author="Nick Joseph" w:date="2020-11-08T17:58:00Z">
        <w:r w:rsidRPr="009C2B7D">
          <w:rPr>
            <w:rFonts w:ascii="Helvetica" w:hAnsi="Helvetica" w:cs="Helvetica"/>
            <w:b/>
            <w:bCs/>
            <w:sz w:val="24"/>
            <w:szCs w:val="24"/>
            <w14:textOutline w14:w="0" w14:cap="flat" w14:cmpd="sng" w14:algn="ctr">
              <w14:noFill/>
              <w14:prstDash w14:val="solid"/>
              <w14:round/>
            </w14:textOutline>
            <w:rPrChange w:id="1488" w:author="Nick Joseph" w:date="2020-11-08T18:10:00Z">
              <w:rPr>
                <w:rFonts w:ascii="Helvetica" w:hAnsi="Helvetica" w:cs="Helvetica"/>
                <w:sz w:val="24"/>
                <w:szCs w:val="24"/>
                <w14:textOutline w14:w="0" w14:cap="flat" w14:cmpd="sng" w14:algn="ctr">
                  <w14:noFill/>
                  <w14:prstDash w14:val="solid"/>
                  <w14:round/>
                </w14:textOutline>
              </w:rPr>
            </w:rPrChange>
          </w:rPr>
          <w:t xml:space="preserve">Is there a </w:t>
        </w:r>
      </w:ins>
      <w:ins w:id="1489" w:author="Nick Joseph" w:date="2020-11-08T20:20:00Z">
        <w:r w:rsidR="00851E0A" w:rsidRPr="009C2B7D">
          <w:rPr>
            <w:rFonts w:ascii="Helvetica" w:hAnsi="Helvetica" w:cs="Helvetica"/>
            <w:b/>
            <w:bCs/>
            <w:sz w:val="24"/>
            <w:szCs w:val="24"/>
            <w14:textOutline w14:w="0" w14:cap="flat" w14:cmpd="sng" w14:algn="ctr">
              <w14:noFill/>
              <w14:prstDash w14:val="solid"/>
              <w14:round/>
            </w14:textOutline>
            <w:rPrChange w:id="1490" w:author="Nick Joseph" w:date="2020-11-08T18:10:00Z">
              <w:rPr>
                <w:rFonts w:ascii="Helvetica" w:hAnsi="Helvetica" w:cs="Helvetica"/>
                <w:b/>
                <w:bCs/>
                <w:sz w:val="24"/>
                <w:szCs w:val="24"/>
                <w14:textOutline w14:w="0" w14:cap="flat" w14:cmpd="sng" w14:algn="ctr">
                  <w14:noFill/>
                  <w14:prstDash w14:val="solid"/>
                  <w14:round/>
                </w14:textOutline>
              </w:rPr>
            </w:rPrChange>
          </w:rPr>
          <w:t>certain budget/requirement</w:t>
        </w:r>
      </w:ins>
      <w:ins w:id="1491" w:author="Nick Joseph" w:date="2020-11-08T17:58:00Z">
        <w:r w:rsidRPr="009C2B7D">
          <w:rPr>
            <w:rFonts w:ascii="Helvetica" w:hAnsi="Helvetica" w:cs="Helvetica"/>
            <w:b/>
            <w:bCs/>
            <w:sz w:val="24"/>
            <w:szCs w:val="24"/>
            <w14:textOutline w14:w="0" w14:cap="flat" w14:cmpd="sng" w14:algn="ctr">
              <w14:noFill/>
              <w14:prstDash w14:val="solid"/>
              <w14:round/>
            </w14:textOutline>
            <w:rPrChange w:id="1492" w:author="Nick Joseph" w:date="2020-11-08T18:10:00Z">
              <w:rPr>
                <w:rFonts w:ascii="Helvetica" w:hAnsi="Helvetica" w:cs="Helvetica"/>
                <w:sz w:val="24"/>
                <w:szCs w:val="24"/>
                <w14:textOutline w14:w="0" w14:cap="flat" w14:cmpd="sng" w14:algn="ctr">
                  <w14:noFill/>
                  <w14:prstDash w14:val="solid"/>
                  <w14:round/>
                </w14:textOutline>
              </w:rPr>
            </w:rPrChange>
          </w:rPr>
          <w:t xml:space="preserve"> to hire drivers?</w:t>
        </w:r>
      </w:ins>
    </w:p>
    <w:p w14:paraId="3C85D1F6" w14:textId="2F6C6450" w:rsidR="009C2B7D" w:rsidRDefault="009C2B7D" w:rsidP="009C2B7D">
      <w:pPr>
        <w:pStyle w:val="ListParagraph"/>
        <w:numPr>
          <w:ilvl w:val="0"/>
          <w:numId w:val="44"/>
        </w:numPr>
        <w:spacing w:before="240" w:after="240" w:line="276" w:lineRule="auto"/>
        <w:rPr>
          <w:ins w:id="1493" w:author="Nick Joseph" w:date="2020-11-08T18:01:00Z"/>
          <w:rFonts w:ascii="Helvetica" w:hAnsi="Helvetica" w:cs="Helvetica"/>
          <w:sz w:val="24"/>
          <w:szCs w:val="24"/>
          <w14:textOutline w14:w="0" w14:cap="flat" w14:cmpd="sng" w14:algn="ctr">
            <w14:noFill/>
            <w14:prstDash w14:val="solid"/>
            <w14:round/>
          </w14:textOutline>
        </w:rPr>
        <w:pPrChange w:id="1494" w:author="Nick Joseph" w:date="2020-11-08T18:11:00Z">
          <w:pPr>
            <w:pStyle w:val="ListParagraph"/>
            <w:numPr>
              <w:numId w:val="44"/>
            </w:numPr>
            <w:spacing w:after="240" w:line="240" w:lineRule="auto"/>
            <w:ind w:hanging="360"/>
          </w:pPr>
        </w:pPrChange>
      </w:pPr>
      <w:ins w:id="1495" w:author="Nick Joseph" w:date="2020-11-08T17:58:00Z">
        <w:r>
          <w:rPr>
            <w:rFonts w:ascii="Helvetica" w:hAnsi="Helvetica" w:cs="Helvetica"/>
            <w:sz w:val="24"/>
            <w:szCs w:val="24"/>
            <w14:textOutline w14:w="0" w14:cap="flat" w14:cmpd="sng" w14:algn="ctr">
              <w14:noFill/>
              <w14:prstDash w14:val="solid"/>
              <w14:round/>
            </w14:textOutline>
          </w:rPr>
          <w:t xml:space="preserve">All drivers for GoGoGrocery will be </w:t>
        </w:r>
      </w:ins>
      <w:ins w:id="1496" w:author="Nick Joseph" w:date="2020-11-08T17:59:00Z">
        <w:r>
          <w:rPr>
            <w:rFonts w:ascii="Helvetica" w:hAnsi="Helvetica" w:cs="Helvetica"/>
            <w:sz w:val="24"/>
            <w:szCs w:val="24"/>
            <w14:textOutline w14:w="0" w14:cap="flat" w14:cmpd="sng" w14:algn="ctr">
              <w14:noFill/>
              <w14:prstDash w14:val="solid"/>
              <w14:round/>
            </w14:textOutline>
          </w:rPr>
          <w:t>people from the community who si</w:t>
        </w:r>
      </w:ins>
      <w:ins w:id="1497" w:author="Nick Joseph" w:date="2020-11-08T18:00:00Z">
        <w:r>
          <w:rPr>
            <w:rFonts w:ascii="Helvetica" w:hAnsi="Helvetica" w:cs="Helvetica"/>
            <w:sz w:val="24"/>
            <w:szCs w:val="24"/>
            <w14:textOutline w14:w="0" w14:cap="flat" w14:cmpd="sng" w14:algn="ctr">
              <w14:noFill/>
              <w14:prstDash w14:val="solid"/>
              <w14:round/>
            </w14:textOutline>
          </w:rPr>
          <w:t xml:space="preserve">gn up to be a driver. </w:t>
        </w:r>
        <w:proofErr w:type="gramStart"/>
        <w:r>
          <w:rPr>
            <w:rFonts w:ascii="Helvetica" w:hAnsi="Helvetica" w:cs="Helvetica"/>
            <w:sz w:val="24"/>
            <w:szCs w:val="24"/>
            <w14:textOutline w14:w="0" w14:cap="flat" w14:cmpd="sng" w14:algn="ctr">
              <w14:noFill/>
              <w14:prstDash w14:val="solid"/>
              <w14:round/>
            </w14:textOutline>
          </w:rPr>
          <w:t>As long as</w:t>
        </w:r>
        <w:proofErr w:type="gramEnd"/>
        <w:r>
          <w:rPr>
            <w:rFonts w:ascii="Helvetica" w:hAnsi="Helvetica" w:cs="Helvetica"/>
            <w:sz w:val="24"/>
            <w:szCs w:val="24"/>
            <w14:textOutline w14:w="0" w14:cap="flat" w14:cmpd="sng" w14:algn="ctr">
              <w14:noFill/>
              <w14:prstDash w14:val="solid"/>
              <w14:round/>
            </w14:textOutline>
          </w:rPr>
          <w:t xml:space="preserve"> the individual has the minimum requirements, required documents, and passes </w:t>
        </w:r>
      </w:ins>
      <w:ins w:id="1498" w:author="Nick Joseph" w:date="2020-11-08T18:01:00Z">
        <w:r>
          <w:rPr>
            <w:rFonts w:ascii="Helvetica" w:hAnsi="Helvetica" w:cs="Helvetica"/>
            <w:sz w:val="24"/>
            <w:szCs w:val="24"/>
            <w14:textOutline w14:w="0" w14:cap="flat" w14:cmpd="sng" w14:algn="ctr">
              <w14:noFill/>
              <w14:prstDash w14:val="solid"/>
              <w14:round/>
            </w14:textOutline>
          </w:rPr>
          <w:t xml:space="preserve">the </w:t>
        </w:r>
      </w:ins>
      <w:ins w:id="1499" w:author="Nick Joseph" w:date="2020-11-08T18:00:00Z">
        <w:r>
          <w:rPr>
            <w:rFonts w:ascii="Helvetica" w:hAnsi="Helvetica" w:cs="Helvetica"/>
            <w:sz w:val="24"/>
            <w:szCs w:val="24"/>
            <w14:textOutline w14:w="0" w14:cap="flat" w14:cmpd="sng" w14:algn="ctr">
              <w14:noFill/>
              <w14:prstDash w14:val="solid"/>
              <w14:round/>
            </w14:textOutline>
          </w:rPr>
          <w:t>screening</w:t>
        </w:r>
      </w:ins>
      <w:ins w:id="1500" w:author="Nick Joseph" w:date="2020-11-08T18:01:00Z">
        <w:r>
          <w:rPr>
            <w:rFonts w:ascii="Helvetica" w:hAnsi="Helvetica" w:cs="Helvetica"/>
            <w:sz w:val="24"/>
            <w:szCs w:val="24"/>
            <w14:textOutline w14:w="0" w14:cap="flat" w14:cmpd="sng" w14:algn="ctr">
              <w14:noFill/>
              <w14:prstDash w14:val="solid"/>
              <w14:round/>
            </w14:textOutline>
          </w:rPr>
          <w:t>.</w:t>
        </w:r>
      </w:ins>
    </w:p>
    <w:p w14:paraId="6C512B20" w14:textId="38264A91" w:rsidR="009C2B7D" w:rsidRPr="009C2B7D" w:rsidRDefault="009C2B7D" w:rsidP="009C2B7D">
      <w:pPr>
        <w:pStyle w:val="ListParagraph"/>
        <w:numPr>
          <w:ilvl w:val="0"/>
          <w:numId w:val="52"/>
        </w:numPr>
        <w:spacing w:before="240" w:after="240" w:line="276" w:lineRule="auto"/>
        <w:rPr>
          <w:ins w:id="1501" w:author="Nick Joseph" w:date="2020-11-08T18:01:00Z"/>
          <w:rFonts w:ascii="Helvetica" w:hAnsi="Helvetica" w:cs="Helvetica"/>
          <w:b/>
          <w:bCs/>
          <w:sz w:val="24"/>
          <w:szCs w:val="24"/>
          <w14:textOutline w14:w="0" w14:cap="flat" w14:cmpd="sng" w14:algn="ctr">
            <w14:noFill/>
            <w14:prstDash w14:val="solid"/>
            <w14:round/>
          </w14:textOutline>
          <w:rPrChange w:id="1502" w:author="Nick Joseph" w:date="2020-11-08T18:10:00Z">
            <w:rPr>
              <w:ins w:id="1503" w:author="Nick Joseph" w:date="2020-11-08T18:01:00Z"/>
              <w:rFonts w:ascii="Helvetica" w:hAnsi="Helvetica" w:cs="Helvetica"/>
              <w:sz w:val="24"/>
              <w:szCs w:val="24"/>
              <w14:textOutline w14:w="0" w14:cap="flat" w14:cmpd="sng" w14:algn="ctr">
                <w14:noFill/>
                <w14:prstDash w14:val="solid"/>
                <w14:round/>
              </w14:textOutline>
            </w:rPr>
          </w:rPrChange>
        </w:rPr>
        <w:pPrChange w:id="1504" w:author="Nick Joseph" w:date="2020-11-08T18:11:00Z">
          <w:pPr>
            <w:pStyle w:val="ListParagraph"/>
            <w:numPr>
              <w:numId w:val="52"/>
            </w:numPr>
            <w:spacing w:after="240" w:line="240" w:lineRule="auto"/>
            <w:ind w:hanging="360"/>
          </w:pPr>
        </w:pPrChange>
      </w:pPr>
      <w:ins w:id="1505" w:author="Nick Joseph" w:date="2020-11-08T18:01:00Z">
        <w:r w:rsidRPr="009C2B7D">
          <w:rPr>
            <w:rFonts w:ascii="Helvetica" w:hAnsi="Helvetica" w:cs="Helvetica"/>
            <w:b/>
            <w:bCs/>
            <w:sz w:val="24"/>
            <w:szCs w:val="24"/>
            <w14:textOutline w14:w="0" w14:cap="flat" w14:cmpd="sng" w14:algn="ctr">
              <w14:noFill/>
              <w14:prstDash w14:val="solid"/>
              <w14:round/>
            </w14:textOutline>
            <w:rPrChange w:id="1506" w:author="Nick Joseph" w:date="2020-11-08T18:10:00Z">
              <w:rPr>
                <w:rFonts w:ascii="Helvetica" w:hAnsi="Helvetica" w:cs="Helvetica"/>
                <w:sz w:val="24"/>
                <w:szCs w:val="24"/>
                <w14:textOutline w14:w="0" w14:cap="flat" w14:cmpd="sng" w14:algn="ctr">
                  <w14:noFill/>
                  <w14:prstDash w14:val="solid"/>
                  <w14:round/>
                </w14:textOutline>
              </w:rPr>
            </w:rPrChange>
          </w:rPr>
          <w:t>When will the application be available for public use?</w:t>
        </w:r>
      </w:ins>
    </w:p>
    <w:p w14:paraId="300760F0" w14:textId="50B28673" w:rsidR="009C2B7D" w:rsidRDefault="009C2B7D" w:rsidP="009C2B7D">
      <w:pPr>
        <w:pStyle w:val="ListParagraph"/>
        <w:numPr>
          <w:ilvl w:val="0"/>
          <w:numId w:val="44"/>
        </w:numPr>
        <w:spacing w:before="240" w:after="240" w:line="276" w:lineRule="auto"/>
        <w:rPr>
          <w:ins w:id="1507" w:author="Nick Joseph" w:date="2020-11-08T18:03:00Z"/>
          <w:rFonts w:ascii="Helvetica" w:hAnsi="Helvetica" w:cs="Helvetica"/>
          <w:sz w:val="24"/>
          <w:szCs w:val="24"/>
          <w14:textOutline w14:w="0" w14:cap="flat" w14:cmpd="sng" w14:algn="ctr">
            <w14:noFill/>
            <w14:prstDash w14:val="solid"/>
            <w14:round/>
          </w14:textOutline>
        </w:rPr>
        <w:pPrChange w:id="1508" w:author="Nick Joseph" w:date="2020-11-08T18:11:00Z">
          <w:pPr>
            <w:pStyle w:val="ListParagraph"/>
            <w:numPr>
              <w:numId w:val="44"/>
            </w:numPr>
            <w:spacing w:after="240" w:line="240" w:lineRule="auto"/>
            <w:ind w:hanging="360"/>
          </w:pPr>
        </w:pPrChange>
      </w:pPr>
      <w:ins w:id="1509" w:author="Nick Joseph" w:date="2020-11-08T18:01:00Z">
        <w:r>
          <w:rPr>
            <w:rFonts w:ascii="Helvetica" w:hAnsi="Helvetica" w:cs="Helvetica"/>
            <w:sz w:val="24"/>
            <w:szCs w:val="24"/>
            <w14:textOutline w14:w="0" w14:cap="flat" w14:cmpd="sng" w14:algn="ctr">
              <w14:noFill/>
              <w14:prstDash w14:val="solid"/>
              <w14:round/>
            </w14:textOutline>
          </w:rPr>
          <w:t>There is no set date for the application to be public yet. A timeframe is set</w:t>
        </w:r>
      </w:ins>
      <w:ins w:id="1510" w:author="Nick Joseph" w:date="2020-11-08T18:03:00Z">
        <w:r>
          <w:rPr>
            <w:rFonts w:ascii="Helvetica" w:hAnsi="Helvetica" w:cs="Helvetica"/>
            <w:sz w:val="24"/>
            <w:szCs w:val="24"/>
            <w14:textOutline w14:w="0" w14:cap="flat" w14:cmpd="sng" w14:algn="ctr">
              <w14:noFill/>
              <w14:prstDash w14:val="solid"/>
              <w14:round/>
            </w14:textOutline>
          </w:rPr>
          <w:t xml:space="preserve"> (March 2021)</w:t>
        </w:r>
      </w:ins>
      <w:ins w:id="1511" w:author="Nick Joseph" w:date="2020-11-08T18:01:00Z">
        <w:r>
          <w:rPr>
            <w:rFonts w:ascii="Helvetica" w:hAnsi="Helvetica" w:cs="Helvetica"/>
            <w:sz w:val="24"/>
            <w:szCs w:val="24"/>
            <w14:textOutline w14:w="0" w14:cap="flat" w14:cmpd="sng" w14:algn="ctr">
              <w14:noFill/>
              <w14:prstDash w14:val="solid"/>
              <w14:round/>
            </w14:textOutline>
          </w:rPr>
          <w:t xml:space="preserve"> but it </w:t>
        </w:r>
      </w:ins>
      <w:ins w:id="1512" w:author="Nick Joseph" w:date="2020-11-08T18:02:00Z">
        <w:r>
          <w:rPr>
            <w:rFonts w:ascii="Helvetica" w:hAnsi="Helvetica" w:cs="Helvetica"/>
            <w:sz w:val="24"/>
            <w:szCs w:val="24"/>
            <w14:textOutline w14:w="0" w14:cap="flat" w14:cmpd="sng" w14:algn="ctr">
              <w14:noFill/>
              <w14:prstDash w14:val="solid"/>
              <w14:round/>
            </w14:textOutline>
          </w:rPr>
          <w:t xml:space="preserve">may be delayed due to </w:t>
        </w:r>
      </w:ins>
      <w:ins w:id="1513" w:author="Nick Joseph" w:date="2020-11-08T18:03:00Z">
        <w:r>
          <w:rPr>
            <w:rFonts w:ascii="Helvetica" w:hAnsi="Helvetica" w:cs="Helvetica"/>
            <w:sz w:val="24"/>
            <w:szCs w:val="24"/>
            <w14:textOutline w14:w="0" w14:cap="flat" w14:cmpd="sng" w14:algn="ctr">
              <w14:noFill/>
              <w14:prstDash w14:val="solid"/>
              <w14:round/>
            </w14:textOutline>
          </w:rPr>
          <w:t>the ongoing COVID-19 pandemic.</w:t>
        </w:r>
      </w:ins>
    </w:p>
    <w:p w14:paraId="6BDCD11A" w14:textId="375123CB" w:rsidR="009C2B7D" w:rsidRPr="009C2B7D" w:rsidRDefault="009C2B7D" w:rsidP="009C2B7D">
      <w:pPr>
        <w:pStyle w:val="ListParagraph"/>
        <w:numPr>
          <w:ilvl w:val="0"/>
          <w:numId w:val="52"/>
        </w:numPr>
        <w:spacing w:before="240" w:after="240" w:line="276" w:lineRule="auto"/>
        <w:rPr>
          <w:ins w:id="1514" w:author="Nick Joseph" w:date="2020-11-08T18:04:00Z"/>
          <w:rFonts w:ascii="Helvetica" w:hAnsi="Helvetica" w:cs="Helvetica"/>
          <w:b/>
          <w:bCs/>
          <w:sz w:val="24"/>
          <w:szCs w:val="24"/>
          <w14:textOutline w14:w="0" w14:cap="flat" w14:cmpd="sng" w14:algn="ctr">
            <w14:noFill/>
            <w14:prstDash w14:val="solid"/>
            <w14:round/>
          </w14:textOutline>
          <w:rPrChange w:id="1515" w:author="Nick Joseph" w:date="2020-11-08T18:10:00Z">
            <w:rPr>
              <w:ins w:id="1516" w:author="Nick Joseph" w:date="2020-11-08T18:04:00Z"/>
              <w:rFonts w:ascii="Helvetica" w:hAnsi="Helvetica" w:cs="Helvetica"/>
              <w:sz w:val="24"/>
              <w:szCs w:val="24"/>
              <w14:textOutline w14:w="0" w14:cap="flat" w14:cmpd="sng" w14:algn="ctr">
                <w14:noFill/>
                <w14:prstDash w14:val="solid"/>
                <w14:round/>
              </w14:textOutline>
            </w:rPr>
          </w:rPrChange>
        </w:rPr>
        <w:pPrChange w:id="1517" w:author="Nick Joseph" w:date="2020-11-08T18:11:00Z">
          <w:pPr>
            <w:pStyle w:val="ListParagraph"/>
            <w:numPr>
              <w:numId w:val="52"/>
            </w:numPr>
            <w:spacing w:after="240" w:line="240" w:lineRule="auto"/>
            <w:ind w:hanging="360"/>
          </w:pPr>
        </w:pPrChange>
      </w:pPr>
      <w:ins w:id="1518" w:author="Nick Joseph" w:date="2020-11-08T18:04:00Z">
        <w:r w:rsidRPr="009C2B7D">
          <w:rPr>
            <w:rFonts w:ascii="Helvetica" w:hAnsi="Helvetica" w:cs="Helvetica"/>
            <w:b/>
            <w:bCs/>
            <w:sz w:val="24"/>
            <w:szCs w:val="24"/>
            <w14:textOutline w14:w="0" w14:cap="flat" w14:cmpd="sng" w14:algn="ctr">
              <w14:noFill/>
              <w14:prstDash w14:val="solid"/>
              <w14:round/>
            </w14:textOutline>
            <w:rPrChange w:id="1519" w:author="Nick Joseph" w:date="2020-11-08T18:10:00Z">
              <w:rPr>
                <w:rFonts w:ascii="Helvetica" w:hAnsi="Helvetica" w:cs="Helvetica"/>
                <w:sz w:val="24"/>
                <w:szCs w:val="24"/>
                <w14:textOutline w14:w="0" w14:cap="flat" w14:cmpd="sng" w14:algn="ctr">
                  <w14:noFill/>
                  <w14:prstDash w14:val="solid"/>
                  <w14:round/>
                </w14:textOutline>
              </w:rPr>
            </w:rPrChange>
          </w:rPr>
          <w:t>What payment methods are available?</w:t>
        </w:r>
      </w:ins>
    </w:p>
    <w:p w14:paraId="4A48D698" w14:textId="32EDFF73" w:rsidR="009C2B7D" w:rsidRDefault="009C2B7D" w:rsidP="009C2B7D">
      <w:pPr>
        <w:pStyle w:val="ListParagraph"/>
        <w:numPr>
          <w:ilvl w:val="0"/>
          <w:numId w:val="44"/>
        </w:numPr>
        <w:spacing w:before="240" w:after="240" w:line="276" w:lineRule="auto"/>
        <w:rPr>
          <w:ins w:id="1520" w:author="Nick Joseph" w:date="2020-11-08T20:11:00Z"/>
          <w:rFonts w:ascii="Helvetica" w:hAnsi="Helvetica" w:cs="Helvetica"/>
          <w:sz w:val="24"/>
          <w:szCs w:val="24"/>
          <w14:textOutline w14:w="0" w14:cap="flat" w14:cmpd="sng" w14:algn="ctr">
            <w14:noFill/>
            <w14:prstDash w14:val="solid"/>
            <w14:round/>
          </w14:textOutline>
        </w:rPr>
      </w:pPr>
      <w:ins w:id="1521" w:author="Nick Joseph" w:date="2020-11-08T18:04:00Z">
        <w:r>
          <w:rPr>
            <w:rFonts w:ascii="Helvetica" w:hAnsi="Helvetica" w:cs="Helvetica"/>
            <w:sz w:val="24"/>
            <w:szCs w:val="24"/>
            <w14:textOutline w14:w="0" w14:cap="flat" w14:cmpd="sng" w14:algn="ctr">
              <w14:noFill/>
              <w14:prstDash w14:val="solid"/>
              <w14:round/>
            </w14:textOutline>
          </w:rPr>
          <w:t xml:space="preserve">Available payment methods include Apple Pay, </w:t>
        </w:r>
      </w:ins>
      <w:ins w:id="1522" w:author="Nick Joseph" w:date="2020-11-08T20:10:00Z">
        <w:r w:rsidR="000F2B3E">
          <w:rPr>
            <w:rFonts w:ascii="Helvetica" w:hAnsi="Helvetica" w:cs="Helvetica"/>
            <w:sz w:val="24"/>
            <w:szCs w:val="24"/>
            <w14:textOutline w14:w="0" w14:cap="flat" w14:cmpd="sng" w14:algn="ctr">
              <w14:noFill/>
              <w14:prstDash w14:val="solid"/>
              <w14:round/>
            </w14:textOutline>
          </w:rPr>
          <w:t>PayPal</w:t>
        </w:r>
      </w:ins>
      <w:ins w:id="1523" w:author="Nick Joseph" w:date="2020-11-08T18:04:00Z">
        <w:r>
          <w:rPr>
            <w:rFonts w:ascii="Helvetica" w:hAnsi="Helvetica" w:cs="Helvetica"/>
            <w:sz w:val="24"/>
            <w:szCs w:val="24"/>
            <w14:textOutline w14:w="0" w14:cap="flat" w14:cmpd="sng" w14:algn="ctr">
              <w14:noFill/>
              <w14:prstDash w14:val="solid"/>
              <w14:round/>
            </w14:textOutline>
          </w:rPr>
          <w:t xml:space="preserve">, </w:t>
        </w:r>
      </w:ins>
      <w:ins w:id="1524" w:author="Nick Joseph" w:date="2020-11-08T18:05:00Z">
        <w:r>
          <w:rPr>
            <w:rFonts w:ascii="Helvetica" w:hAnsi="Helvetica" w:cs="Helvetica"/>
            <w:sz w:val="24"/>
            <w:szCs w:val="24"/>
            <w14:textOutline w14:w="0" w14:cap="flat" w14:cmpd="sng" w14:algn="ctr">
              <w14:noFill/>
              <w14:prstDash w14:val="solid"/>
              <w14:round/>
            </w14:textOutline>
          </w:rPr>
          <w:t xml:space="preserve">and debit/credit card. There is no option for cash payment as the driver will need </w:t>
        </w:r>
      </w:ins>
      <w:ins w:id="1525" w:author="Nick Joseph" w:date="2020-11-08T18:06:00Z">
        <w:r>
          <w:rPr>
            <w:rFonts w:ascii="Helvetica" w:hAnsi="Helvetica" w:cs="Helvetica"/>
            <w:sz w:val="24"/>
            <w:szCs w:val="24"/>
            <w14:textOutline w14:w="0" w14:cap="flat" w14:cmpd="sng" w14:algn="ctr">
              <w14:noFill/>
              <w14:prstDash w14:val="solid"/>
              <w14:round/>
            </w14:textOutline>
          </w:rPr>
          <w:t>the customer’s funds to pay for the grocerie</w:t>
        </w:r>
      </w:ins>
      <w:ins w:id="1526" w:author="Nick Joseph" w:date="2020-11-08T18:07:00Z">
        <w:r>
          <w:rPr>
            <w:rFonts w:ascii="Helvetica" w:hAnsi="Helvetica" w:cs="Helvetica"/>
            <w:sz w:val="24"/>
            <w:szCs w:val="24"/>
            <w14:textOutline w14:w="0" w14:cap="flat" w14:cmpd="sng" w14:algn="ctr">
              <w14:noFill/>
              <w14:prstDash w14:val="solid"/>
              <w14:round/>
            </w14:textOutline>
          </w:rPr>
          <w:t>s while in the store.</w:t>
        </w:r>
      </w:ins>
    </w:p>
    <w:p w14:paraId="6F6DA9A1" w14:textId="6C63CBBC" w:rsidR="000F2B3E" w:rsidRDefault="000F2B3E" w:rsidP="000F2B3E">
      <w:pPr>
        <w:spacing w:before="240" w:after="240" w:line="276" w:lineRule="auto"/>
        <w:ind w:left="360"/>
        <w:rPr>
          <w:ins w:id="1527" w:author="Nick Joseph" w:date="2020-11-08T20:11:00Z"/>
          <w:rFonts w:ascii="Helvetica" w:hAnsi="Helvetica" w:cs="Helvetica"/>
          <w:sz w:val="24"/>
          <w:szCs w:val="24"/>
          <w14:textOutline w14:w="0" w14:cap="flat" w14:cmpd="sng" w14:algn="ctr">
            <w14:noFill/>
            <w14:prstDash w14:val="solid"/>
            <w14:round/>
          </w14:textOutline>
        </w:rPr>
      </w:pPr>
    </w:p>
    <w:p w14:paraId="4B8BCAD4" w14:textId="4CF117A2" w:rsidR="000F2B3E" w:rsidRDefault="000F2B3E" w:rsidP="000F2B3E">
      <w:pPr>
        <w:spacing w:before="240" w:after="240" w:line="276" w:lineRule="auto"/>
        <w:ind w:left="360"/>
        <w:rPr>
          <w:ins w:id="1528" w:author="Nick Joseph" w:date="2020-11-08T20:11:00Z"/>
          <w:rFonts w:ascii="Helvetica" w:hAnsi="Helvetica" w:cs="Helvetica"/>
          <w:sz w:val="24"/>
          <w:szCs w:val="24"/>
          <w14:textOutline w14:w="0" w14:cap="flat" w14:cmpd="sng" w14:algn="ctr">
            <w14:noFill/>
            <w14:prstDash w14:val="solid"/>
            <w14:round/>
          </w14:textOutline>
        </w:rPr>
      </w:pPr>
    </w:p>
    <w:p w14:paraId="58247BEA" w14:textId="0AB2A697" w:rsidR="000F2B3E" w:rsidRDefault="000F2B3E" w:rsidP="000F2B3E">
      <w:pPr>
        <w:spacing w:before="240" w:after="240" w:line="276" w:lineRule="auto"/>
        <w:ind w:left="360"/>
        <w:rPr>
          <w:ins w:id="1529" w:author="Nick Joseph" w:date="2020-11-08T20:11:00Z"/>
          <w:rFonts w:ascii="Helvetica" w:hAnsi="Helvetica" w:cs="Helvetica"/>
          <w:sz w:val="24"/>
          <w:szCs w:val="24"/>
          <w14:textOutline w14:w="0" w14:cap="flat" w14:cmpd="sng" w14:algn="ctr">
            <w14:noFill/>
            <w14:prstDash w14:val="solid"/>
            <w14:round/>
          </w14:textOutline>
        </w:rPr>
      </w:pPr>
    </w:p>
    <w:p w14:paraId="02AD9586" w14:textId="584DDEAA" w:rsidR="000F2B3E" w:rsidRDefault="000F2B3E" w:rsidP="000F2B3E">
      <w:pPr>
        <w:spacing w:before="240" w:after="240" w:line="276" w:lineRule="auto"/>
        <w:ind w:left="360"/>
        <w:rPr>
          <w:ins w:id="1530" w:author="Nick Joseph" w:date="2020-11-08T20:11:00Z"/>
          <w:rFonts w:ascii="Helvetica" w:hAnsi="Helvetica" w:cs="Helvetica"/>
          <w:sz w:val="24"/>
          <w:szCs w:val="24"/>
          <w14:textOutline w14:w="0" w14:cap="flat" w14:cmpd="sng" w14:algn="ctr">
            <w14:noFill/>
            <w14:prstDash w14:val="solid"/>
            <w14:round/>
          </w14:textOutline>
        </w:rPr>
      </w:pPr>
    </w:p>
    <w:p w14:paraId="3E640750" w14:textId="1E795398" w:rsidR="000F2B3E" w:rsidRDefault="000F2B3E" w:rsidP="000F2B3E">
      <w:pPr>
        <w:spacing w:before="240" w:after="240" w:line="276" w:lineRule="auto"/>
        <w:ind w:left="360"/>
        <w:rPr>
          <w:ins w:id="1531" w:author="Nick Joseph" w:date="2020-11-08T20:11:00Z"/>
          <w:rFonts w:ascii="Helvetica" w:hAnsi="Helvetica" w:cs="Helvetica"/>
          <w:sz w:val="24"/>
          <w:szCs w:val="24"/>
          <w14:textOutline w14:w="0" w14:cap="flat" w14:cmpd="sng" w14:algn="ctr">
            <w14:noFill/>
            <w14:prstDash w14:val="solid"/>
            <w14:round/>
          </w14:textOutline>
        </w:rPr>
      </w:pPr>
    </w:p>
    <w:p w14:paraId="2F88A54B" w14:textId="2839F521" w:rsidR="000F2B3E" w:rsidRDefault="000F2B3E" w:rsidP="000F2B3E">
      <w:pPr>
        <w:spacing w:before="240" w:after="240" w:line="276" w:lineRule="auto"/>
        <w:ind w:left="360"/>
        <w:rPr>
          <w:ins w:id="1532" w:author="Nick Joseph" w:date="2020-11-08T20:11:00Z"/>
          <w:rFonts w:ascii="Helvetica" w:hAnsi="Helvetica" w:cs="Helvetica"/>
          <w:sz w:val="24"/>
          <w:szCs w:val="24"/>
          <w14:textOutline w14:w="0" w14:cap="flat" w14:cmpd="sng" w14:algn="ctr">
            <w14:noFill/>
            <w14:prstDash w14:val="solid"/>
            <w14:round/>
          </w14:textOutline>
        </w:rPr>
      </w:pPr>
    </w:p>
    <w:p w14:paraId="527DC662" w14:textId="3E307DCF" w:rsidR="000F2B3E" w:rsidRDefault="000F2B3E" w:rsidP="000F2B3E">
      <w:pPr>
        <w:spacing w:before="240" w:after="240" w:line="276" w:lineRule="auto"/>
        <w:ind w:left="360"/>
        <w:rPr>
          <w:ins w:id="1533" w:author="Nick Joseph" w:date="2020-11-08T20:11:00Z"/>
          <w:rFonts w:ascii="Helvetica" w:hAnsi="Helvetica" w:cs="Helvetica"/>
          <w:sz w:val="24"/>
          <w:szCs w:val="24"/>
          <w14:textOutline w14:w="0" w14:cap="flat" w14:cmpd="sng" w14:algn="ctr">
            <w14:noFill/>
            <w14:prstDash w14:val="solid"/>
            <w14:round/>
          </w14:textOutline>
        </w:rPr>
      </w:pPr>
    </w:p>
    <w:p w14:paraId="655750BA" w14:textId="77777777" w:rsidR="000F2B3E" w:rsidRPr="000F2B3E" w:rsidRDefault="000F2B3E" w:rsidP="000F2B3E">
      <w:pPr>
        <w:spacing w:before="240" w:after="240" w:line="276" w:lineRule="auto"/>
        <w:ind w:left="360"/>
        <w:rPr>
          <w:ins w:id="1534" w:author="Nick Joseph" w:date="2020-11-08T18:07:00Z"/>
          <w:rFonts w:ascii="Helvetica" w:hAnsi="Helvetica" w:cs="Helvetica"/>
          <w:sz w:val="24"/>
          <w:szCs w:val="24"/>
          <w14:textOutline w14:w="0" w14:cap="flat" w14:cmpd="sng" w14:algn="ctr">
            <w14:noFill/>
            <w14:prstDash w14:val="solid"/>
            <w14:round/>
          </w14:textOutline>
          <w:rPrChange w:id="1535" w:author="Nick Joseph" w:date="2020-11-08T20:11:00Z">
            <w:rPr>
              <w:ins w:id="1536" w:author="Nick Joseph" w:date="2020-11-08T18:07:00Z"/>
            </w:rPr>
          </w:rPrChange>
        </w:rPr>
        <w:pPrChange w:id="1537" w:author="Nick Joseph" w:date="2020-11-08T20:11:00Z">
          <w:pPr>
            <w:pStyle w:val="ListParagraph"/>
            <w:numPr>
              <w:numId w:val="44"/>
            </w:numPr>
            <w:spacing w:after="240" w:line="240" w:lineRule="auto"/>
            <w:ind w:hanging="360"/>
          </w:pPr>
        </w:pPrChange>
      </w:pPr>
    </w:p>
    <w:p w14:paraId="627E9158" w14:textId="77777777" w:rsidR="009C2B7D" w:rsidRPr="009C2B7D" w:rsidRDefault="009C2B7D" w:rsidP="009C2B7D">
      <w:pPr>
        <w:pStyle w:val="ListParagraph"/>
        <w:spacing w:after="240" w:line="240" w:lineRule="auto"/>
        <w:rPr>
          <w:ins w:id="1538" w:author="Nick Joseph" w:date="2020-11-02T20:29:00Z"/>
          <w:rFonts w:ascii="Helvetica" w:hAnsi="Helvetica" w:cs="Helvetica"/>
          <w:sz w:val="24"/>
          <w:szCs w:val="24"/>
          <w14:textOutline w14:w="0" w14:cap="flat" w14:cmpd="sng" w14:algn="ctr">
            <w14:noFill/>
            <w14:prstDash w14:val="solid"/>
            <w14:round/>
          </w14:textOutline>
          <w:rPrChange w:id="1539" w:author="Nick Joseph" w:date="2020-11-08T18:07:00Z">
            <w:rPr>
              <w:ins w:id="1540" w:author="Nick Joseph" w:date="2020-11-02T20:29:00Z"/>
            </w:rPr>
          </w:rPrChange>
        </w:rPr>
        <w:pPrChange w:id="1541" w:author="Nick Joseph" w:date="2020-11-08T18:07:00Z">
          <w:pPr>
            <w:pStyle w:val="ListParagraph"/>
            <w:numPr>
              <w:numId w:val="2"/>
            </w:numPr>
            <w:spacing w:after="240" w:line="240" w:lineRule="auto"/>
            <w:ind w:hanging="720"/>
          </w:pPr>
        </w:pPrChange>
      </w:pPr>
    </w:p>
    <w:p w14:paraId="44B0BFB0" w14:textId="0DE37923" w:rsidR="009C2B7D" w:rsidRPr="009C2B7D" w:rsidRDefault="00781DE1" w:rsidP="00BF1AFC">
      <w:pPr>
        <w:pStyle w:val="ListParagraph"/>
        <w:numPr>
          <w:ilvl w:val="0"/>
          <w:numId w:val="2"/>
        </w:numPr>
        <w:spacing w:after="240" w:line="240" w:lineRule="auto"/>
        <w:rPr>
          <w:rFonts w:ascii="Helvetica" w:hAnsi="Helvetica" w:cs="Helvetica"/>
          <w:b/>
          <w:bCs/>
          <w:color w:val="538135" w:themeColor="accent6" w:themeShade="BF"/>
          <w:sz w:val="36"/>
          <w:szCs w:val="36"/>
          <w:rPrChange w:id="1542" w:author="Nick Joseph" w:date="2020-11-08T17:52:00Z">
            <w:rPr>
              <w:rFonts w:ascii="Helvetica" w:hAnsi="Helvetica" w:cs="Helvetica"/>
              <w:bCs/>
              <w:color w:val="538135" w:themeColor="accent6" w:themeShade="BF"/>
              <w:sz w:val="36"/>
              <w:szCs w:val="36"/>
            </w:rPr>
          </w:rPrChange>
        </w:rPr>
      </w:pPr>
      <w:ins w:id="1543" w:author="Nick Joseph" w:date="2020-11-02T20:30:00Z">
        <w:r w:rsidRPr="009C2B7D">
          <w:rPr>
            <w:rFonts w:ascii="Helvetica" w:hAnsi="Helvetica" w:cs="Helvetica"/>
            <w:b/>
            <w:bCs/>
            <w:color w:val="538135" w:themeColor="accent6" w:themeShade="BF"/>
            <w:sz w:val="36"/>
            <w:szCs w:val="36"/>
            <w14:textOutline w14:w="0" w14:cap="flat" w14:cmpd="sng" w14:algn="ctr">
              <w14:noFill/>
              <w14:prstDash w14:val="solid"/>
              <w14:round/>
            </w14:textOutline>
            <w:rPrChange w:id="1544" w:author="Nick Joseph" w:date="2020-11-08T17:52:00Z">
              <w:rPr>
                <w:rFonts w:ascii="Helvetica" w:hAnsi="Helvetica" w:cs="Helvetica"/>
                <w:b/>
                <w:bCs/>
                <w:color w:val="538135" w:themeColor="accent6" w:themeShade="BF"/>
                <w:sz w:val="36"/>
                <w:szCs w:val="36"/>
                <w14:textOutline w14:w="0" w14:cap="flat" w14:cmpd="sng" w14:algn="ctr">
                  <w14:noFill/>
                  <w14:prstDash w14:val="solid"/>
                  <w14:round/>
                </w14:textOutline>
              </w:rPr>
            </w:rPrChange>
          </w:rPr>
          <w:lastRenderedPageBreak/>
          <w:t>Glossar</w:t>
        </w:r>
      </w:ins>
      <w:r w:rsidR="009C2B7D" w:rsidRPr="009C2B7D">
        <w:rPr>
          <w:rFonts w:ascii="Helvetica" w:hAnsi="Helvetica" w:cs="Helvetica"/>
          <w:b/>
          <w:bCs/>
          <w:color w:val="538135" w:themeColor="accent6" w:themeShade="BF"/>
          <w:sz w:val="36"/>
          <w:szCs w:val="36"/>
          <w:rPrChange w:id="1545" w:author="Nick Joseph" w:date="2020-11-08T17:52:00Z">
            <w:rPr/>
          </w:rPrChange>
        </w:rPr>
        <w:t>y</w:t>
      </w:r>
    </w:p>
    <w:p w14:paraId="6AAAE923" w14:textId="1F812D95" w:rsidR="009C2B7D" w:rsidRPr="00851E0A" w:rsidRDefault="009C2B7D" w:rsidP="00701855">
      <w:pPr>
        <w:spacing w:after="240" w:line="240" w:lineRule="auto"/>
        <w:rPr>
          <w:rFonts w:ascii="Helvetica" w:hAnsi="Helvetica" w:cs="Helvetica"/>
          <w:sz w:val="24"/>
          <w:szCs w:val="24"/>
          <w:rPrChange w:id="1546" w:author="Nick Joseph" w:date="2020-11-08T20:22:00Z">
            <w:rPr/>
          </w:rPrChange>
        </w:rPr>
      </w:pPr>
      <w:r w:rsidRPr="00851E0A">
        <w:rPr>
          <w:rFonts w:ascii="Helvetica" w:hAnsi="Helvetica" w:cs="Helvetica"/>
          <w:i/>
          <w:iCs/>
          <w:sz w:val="24"/>
          <w:szCs w:val="24"/>
          <w:rPrChange w:id="1547" w:author="Nick Joseph" w:date="2020-11-08T20:22:00Z">
            <w:rPr/>
          </w:rPrChange>
        </w:rPr>
        <w:t>OpenXcell:</w:t>
      </w:r>
      <w:r w:rsidR="002B6293" w:rsidRPr="00851E0A">
        <w:rPr>
          <w:rFonts w:ascii="Helvetica" w:hAnsi="Helvetica" w:cs="Helvetica"/>
          <w:i/>
          <w:iCs/>
          <w:sz w:val="24"/>
          <w:szCs w:val="24"/>
          <w14:textOutline w14:w="0" w14:cap="flat" w14:cmpd="sng" w14:algn="ctr">
            <w14:noFill/>
            <w14:prstDash w14:val="solid"/>
            <w14:round/>
          </w14:textOutline>
          <w:rPrChange w:id="1548" w:author="Nick Joseph" w:date="2020-11-08T20:22:00Z">
            <w:rPr>
              <w:rFonts w:cs="Helvetica"/>
              <w:szCs w:val="24"/>
              <w14:textOutline w14:w="0" w14:cap="flat" w14:cmpd="sng" w14:algn="ctr">
                <w14:noFill/>
                <w14:prstDash w14:val="solid"/>
                <w14:round/>
              </w14:textOutline>
            </w:rPr>
          </w:rPrChange>
        </w:rPr>
        <w:t xml:space="preserve"> </w:t>
      </w:r>
      <w:r w:rsidR="002B6293" w:rsidRPr="00851E0A">
        <w:rPr>
          <w:rFonts w:ascii="Helvetica" w:hAnsi="Helvetica" w:cs="Helvetica"/>
          <w:sz w:val="24"/>
          <w:szCs w:val="24"/>
          <w14:textOutline w14:w="0" w14:cap="flat" w14:cmpd="sng" w14:algn="ctr">
            <w14:noFill/>
            <w14:prstDash w14:val="solid"/>
            <w14:round/>
          </w14:textOutline>
          <w:rPrChange w:id="1549" w:author="Nick Joseph" w:date="2020-11-08T20:22:00Z">
            <w:rPr>
              <w:rFonts w:cs="Helvetica"/>
              <w:szCs w:val="24"/>
              <w14:textOutline w14:w="0" w14:cap="flat" w14:cmpd="sng" w14:algn="ctr">
                <w14:noFill/>
                <w14:prstDash w14:val="solid"/>
                <w14:round/>
              </w14:textOutline>
            </w:rPr>
          </w:rPrChange>
        </w:rPr>
        <w:t>A mobile app developmen</w:t>
      </w:r>
      <w:r w:rsidRPr="00851E0A">
        <w:rPr>
          <w:rFonts w:ascii="Helvetica" w:hAnsi="Helvetica" w:cs="Helvetica"/>
          <w:sz w:val="24"/>
          <w:szCs w:val="24"/>
          <w:rPrChange w:id="1550" w:author="Nick Joseph" w:date="2020-11-08T20:22:00Z">
            <w:rPr/>
          </w:rPrChange>
        </w:rPr>
        <w:t>t company</w:t>
      </w:r>
      <w:r w:rsidR="00000F2A" w:rsidRPr="00851E0A">
        <w:rPr>
          <w:rFonts w:ascii="Helvetica" w:hAnsi="Helvetica" w:cs="Helvetica"/>
          <w:sz w:val="24"/>
          <w:szCs w:val="24"/>
          <w:rPrChange w:id="1551" w:author="Nick Joseph" w:date="2020-11-08T20:22:00Z">
            <w:rPr>
              <w:rFonts w:ascii="Helvetica" w:hAnsi="Helvetica" w:cs="Helvetica"/>
              <w:sz w:val="24"/>
              <w:szCs w:val="24"/>
            </w:rPr>
          </w:rPrChange>
        </w:rPr>
        <w:t xml:space="preserve"> based in the USA.</w:t>
      </w:r>
    </w:p>
    <w:p w14:paraId="07217F1B" w14:textId="3243E84F" w:rsidR="00000000" w:rsidRPr="00851E0A" w:rsidRDefault="009C2B7D">
      <w:pPr>
        <w:spacing w:after="240" w:line="240" w:lineRule="auto"/>
        <w:rPr>
          <w:rFonts w:ascii="Helvetica" w:hAnsi="Helvetica" w:cs="Helvetica"/>
          <w:i/>
          <w:iCs/>
          <w:sz w:val="24"/>
          <w:szCs w:val="24"/>
          <w14:textOutline w14:w="0" w14:cap="flat" w14:cmpd="sng" w14:algn="ctr">
            <w14:noFill/>
            <w14:prstDash w14:val="solid"/>
            <w14:round/>
          </w14:textOutline>
          <w:rPrChange w:id="1552" w:author="Nick Joseph" w:date="2020-11-08T20:22:00Z">
            <w:rPr>
              <w14:textOutline w14:w="0" w14:cap="flat" w14:cmpd="sng" w14:algn="ctr">
                <w14:noFill/>
                <w14:prstDash w14:val="solid"/>
                <w14:round/>
              </w14:textOutline>
            </w:rPr>
          </w:rPrChange>
        </w:rPr>
      </w:pPr>
      <w:r w:rsidRPr="00851E0A">
        <w:rPr>
          <w:rFonts w:ascii="Helvetica" w:hAnsi="Helvetica" w:cs="Helvetica"/>
          <w:i/>
          <w:iCs/>
          <w:sz w:val="24"/>
          <w:szCs w:val="24"/>
          <w:rPrChange w:id="1553" w:author="Nick Joseph" w:date="2020-11-08T20:22:00Z">
            <w:rPr/>
          </w:rPrChange>
        </w:rPr>
        <w:t>GPS:</w:t>
      </w:r>
      <w:r w:rsidRPr="00851E0A">
        <w:rPr>
          <w:rFonts w:ascii="Helvetica" w:hAnsi="Helvetica" w:cs="Helvetica"/>
          <w:sz w:val="24"/>
          <w:szCs w:val="24"/>
          <w:rPrChange w:id="1554" w:author="Nick Joseph" w:date="2020-11-08T20:22:00Z">
            <w:rPr>
              <w:rFonts w:ascii="Helvetica" w:hAnsi="Helvetica" w:cs="Helvetica"/>
              <w:sz w:val="24"/>
              <w:szCs w:val="24"/>
            </w:rPr>
          </w:rPrChange>
        </w:rPr>
        <w:t xml:space="preserve"> Global Positioning</w:t>
      </w:r>
      <w:r w:rsidR="002B6293" w:rsidRPr="00851E0A">
        <w:rPr>
          <w:rFonts w:ascii="Helvetica" w:hAnsi="Helvetica" w:cs="Helvetica"/>
          <w:sz w:val="24"/>
          <w:szCs w:val="24"/>
          <w:rPrChange w:id="1555" w:author="Nick Joseph" w:date="2020-11-08T20:22:00Z">
            <w:rPr/>
          </w:rPrChange>
        </w:rPr>
        <w:t xml:space="preserve"> System, </w:t>
      </w:r>
      <w:r w:rsidRPr="00851E0A">
        <w:rPr>
          <w:rFonts w:ascii="Helvetica" w:hAnsi="Helvetica" w:cs="Helvetica"/>
          <w:sz w:val="24"/>
          <w:szCs w:val="24"/>
          <w:rPrChange w:id="1556" w:author="Nick Joseph" w:date="2020-11-08T20:22:00Z">
            <w:rPr/>
          </w:rPrChange>
        </w:rPr>
        <w:t>a satellite-based navigation system.</w:t>
      </w:r>
    </w:p>
    <w:p w14:paraId="350D5A1E" w14:textId="04B5B022" w:rsidR="009C2B7D" w:rsidRPr="00851E0A" w:rsidRDefault="009C2B7D">
      <w:pPr>
        <w:spacing w:after="240" w:line="240" w:lineRule="auto"/>
        <w:rPr>
          <w:rFonts w:ascii="Helvetica" w:hAnsi="Helvetica" w:cs="Helvetica"/>
          <w:sz w:val="24"/>
          <w:szCs w:val="24"/>
          <w:rPrChange w:id="1557" w:author="Nick Joseph" w:date="2020-11-08T20:22:00Z">
            <w:rPr/>
          </w:rPrChange>
        </w:rPr>
      </w:pPr>
      <w:r w:rsidRPr="00851E0A">
        <w:rPr>
          <w:rFonts w:ascii="Helvetica" w:hAnsi="Helvetica" w:cs="Helvetica"/>
          <w:i/>
          <w:iCs/>
          <w:sz w:val="24"/>
          <w:szCs w:val="24"/>
          <w:rPrChange w:id="1558" w:author="Nick Joseph" w:date="2020-11-08T20:22:00Z">
            <w:rPr/>
          </w:rPrChange>
        </w:rPr>
        <w:t>AES</w:t>
      </w:r>
      <w:r w:rsidRPr="00851E0A">
        <w:rPr>
          <w:rFonts w:ascii="Helvetica" w:hAnsi="Helvetica" w:cs="Helvetica"/>
          <w:sz w:val="24"/>
          <w:szCs w:val="24"/>
          <w:rPrChange w:id="1559" w:author="Nick Joseph" w:date="2020-11-08T20:22:00Z">
            <w:rPr/>
          </w:rPrChange>
        </w:rPr>
        <w:t>: Advanced Encryption Standard, a process of encrypting electronic data.</w:t>
      </w:r>
    </w:p>
    <w:p w14:paraId="6A118FFC" w14:textId="4DE2EE4E" w:rsidR="009C2B7D" w:rsidRPr="00851E0A" w:rsidRDefault="009C2B7D">
      <w:pPr>
        <w:spacing w:after="240" w:line="240" w:lineRule="auto"/>
        <w:rPr>
          <w:rFonts w:ascii="Helvetica" w:hAnsi="Helvetica" w:cs="Helvetica"/>
          <w:sz w:val="24"/>
          <w:szCs w:val="24"/>
          <w:rPrChange w:id="1560" w:author="Nick Joseph" w:date="2020-11-08T20:22:00Z">
            <w:rPr/>
          </w:rPrChange>
        </w:rPr>
      </w:pPr>
      <w:r w:rsidRPr="00851E0A">
        <w:rPr>
          <w:rFonts w:ascii="Helvetica" w:hAnsi="Helvetica" w:cs="Helvetica"/>
          <w:i/>
          <w:iCs/>
          <w:sz w:val="24"/>
          <w:szCs w:val="24"/>
          <w:rPrChange w:id="1561" w:author="Nick Joseph" w:date="2020-11-08T20:22:00Z">
            <w:rPr/>
          </w:rPrChange>
        </w:rPr>
        <w:t>GUI:</w:t>
      </w:r>
      <w:r w:rsidRPr="00851E0A">
        <w:rPr>
          <w:rFonts w:ascii="Helvetica" w:hAnsi="Helvetica" w:cs="Helvetica"/>
          <w:sz w:val="24"/>
          <w:szCs w:val="24"/>
          <w:rPrChange w:id="1562" w:author="Nick Joseph" w:date="2020-11-08T20:22:00Z">
            <w:rPr/>
          </w:rPrChange>
        </w:rPr>
        <w:t xml:space="preserve"> Graphical User Interface, an interactive visual interface that allows users to interact with the computer.</w:t>
      </w:r>
    </w:p>
    <w:p w14:paraId="5489EF10" w14:textId="63CBA58C" w:rsidR="009C2B7D" w:rsidRPr="00851E0A" w:rsidRDefault="009C2B7D">
      <w:pPr>
        <w:spacing w:after="240" w:line="240" w:lineRule="auto"/>
        <w:rPr>
          <w:ins w:id="1563" w:author="Nick Joseph" w:date="2020-11-08T17:54:00Z"/>
          <w:rFonts w:ascii="Helvetica" w:hAnsi="Helvetica" w:cs="Helvetica"/>
          <w:sz w:val="24"/>
          <w:szCs w:val="24"/>
          <w:rPrChange w:id="1564" w:author="Nick Joseph" w:date="2020-11-08T20:22:00Z">
            <w:rPr>
              <w:ins w:id="1565" w:author="Nick Joseph" w:date="2020-11-08T17:54:00Z"/>
              <w:rFonts w:ascii="Helvetica" w:hAnsi="Helvetica" w:cs="Helvetica"/>
              <w:sz w:val="24"/>
              <w:szCs w:val="24"/>
            </w:rPr>
          </w:rPrChange>
        </w:rPr>
      </w:pPr>
      <w:r w:rsidRPr="00851E0A">
        <w:rPr>
          <w:rFonts w:ascii="Helvetica" w:hAnsi="Helvetica" w:cs="Helvetica"/>
          <w:i/>
          <w:iCs/>
          <w:sz w:val="24"/>
          <w:szCs w:val="24"/>
          <w:rPrChange w:id="1566" w:author="Nick Joseph" w:date="2020-11-08T20:22:00Z">
            <w:rPr/>
          </w:rPrChange>
        </w:rPr>
        <w:t>MapKit:</w:t>
      </w:r>
      <w:r w:rsidRPr="00851E0A">
        <w:rPr>
          <w:rFonts w:ascii="Helvetica" w:hAnsi="Helvetica" w:cs="Helvetica"/>
          <w:sz w:val="24"/>
          <w:szCs w:val="24"/>
          <w:rPrChange w:id="1567" w:author="Nick Joseph" w:date="2020-11-08T20:22:00Z">
            <w:rPr/>
          </w:rPrChange>
        </w:rPr>
        <w:t xml:space="preserve"> A framework that allows applications to display maps.</w:t>
      </w:r>
    </w:p>
    <w:p w14:paraId="169AE3F9" w14:textId="4FB1D9FE" w:rsidR="009C2B7D" w:rsidRPr="00851E0A" w:rsidRDefault="009C2B7D">
      <w:pPr>
        <w:spacing w:after="240" w:line="240" w:lineRule="auto"/>
        <w:rPr>
          <w:ins w:id="1568" w:author="Nick Joseph" w:date="2020-11-08T17:54:00Z"/>
          <w:rFonts w:ascii="Helvetica" w:hAnsi="Helvetica" w:cs="Helvetica"/>
          <w:sz w:val="24"/>
          <w:szCs w:val="24"/>
          <w:rPrChange w:id="1569" w:author="Nick Joseph" w:date="2020-11-08T20:22:00Z">
            <w:rPr>
              <w:ins w:id="1570" w:author="Nick Joseph" w:date="2020-11-08T17:54:00Z"/>
              <w:rFonts w:ascii="Helvetica" w:hAnsi="Helvetica" w:cs="Helvetica"/>
              <w:sz w:val="24"/>
              <w:szCs w:val="24"/>
            </w:rPr>
          </w:rPrChange>
        </w:rPr>
      </w:pPr>
      <w:ins w:id="1571" w:author="Nick Joseph" w:date="2020-11-08T17:54:00Z">
        <w:r w:rsidRPr="00851E0A">
          <w:rPr>
            <w:rFonts w:ascii="Helvetica" w:hAnsi="Helvetica" w:cs="Helvetica"/>
            <w:i/>
            <w:iCs/>
            <w:sz w:val="24"/>
            <w:szCs w:val="24"/>
            <w:rPrChange w:id="1572" w:author="Nick Joseph" w:date="2020-11-08T20:22:00Z">
              <w:rPr>
                <w:rFonts w:ascii="Helvetica" w:hAnsi="Helvetica" w:cs="Helvetica"/>
                <w:sz w:val="24"/>
                <w:szCs w:val="24"/>
              </w:rPr>
            </w:rPrChange>
          </w:rPr>
          <w:t>iOS</w:t>
        </w:r>
        <w:r w:rsidRPr="00851E0A">
          <w:rPr>
            <w:rFonts w:ascii="Helvetica" w:hAnsi="Helvetica" w:cs="Helvetica"/>
            <w:sz w:val="24"/>
            <w:szCs w:val="24"/>
            <w:rPrChange w:id="1573" w:author="Nick Joseph" w:date="2020-11-08T20:22:00Z">
              <w:rPr>
                <w:rFonts w:ascii="Helvetica" w:hAnsi="Helvetica" w:cs="Helvetica"/>
                <w:sz w:val="24"/>
                <w:szCs w:val="24"/>
              </w:rPr>
            </w:rPrChange>
          </w:rPr>
          <w:t>: A mobile operating system developed by Apple.</w:t>
        </w:r>
      </w:ins>
    </w:p>
    <w:p w14:paraId="7504C7E0" w14:textId="61C0EA4D" w:rsidR="009C2B7D" w:rsidRPr="00851E0A" w:rsidDel="000F2B3E" w:rsidRDefault="009C2B7D">
      <w:pPr>
        <w:spacing w:after="240" w:line="240" w:lineRule="auto"/>
        <w:rPr>
          <w:del w:id="1574" w:author="Nick Joseph" w:date="2020-11-08T18:11:00Z"/>
          <w:rFonts w:ascii="Helvetica" w:hAnsi="Helvetica" w:cs="Helvetica"/>
          <w:sz w:val="24"/>
          <w:szCs w:val="24"/>
          <w:rPrChange w:id="1575" w:author="Nick Joseph" w:date="2020-11-08T20:22:00Z">
            <w:rPr>
              <w:del w:id="1576" w:author="Nick Joseph" w:date="2020-11-08T18:11:00Z"/>
              <w:rFonts w:ascii="Helvetica" w:hAnsi="Helvetica" w:cs="Helvetica"/>
              <w:sz w:val="24"/>
              <w:szCs w:val="24"/>
            </w:rPr>
          </w:rPrChange>
        </w:rPr>
      </w:pPr>
      <w:ins w:id="1577" w:author="Nick Joseph" w:date="2020-11-08T17:54:00Z">
        <w:r w:rsidRPr="00851E0A">
          <w:rPr>
            <w:rFonts w:ascii="Helvetica" w:hAnsi="Helvetica" w:cs="Helvetica"/>
            <w:i/>
            <w:iCs/>
            <w:sz w:val="24"/>
            <w:szCs w:val="24"/>
            <w:rPrChange w:id="1578" w:author="Nick Joseph" w:date="2020-11-08T20:22:00Z">
              <w:rPr>
                <w:rFonts w:ascii="Helvetica" w:hAnsi="Helvetica" w:cs="Helvetica"/>
                <w:sz w:val="24"/>
                <w:szCs w:val="24"/>
              </w:rPr>
            </w:rPrChange>
          </w:rPr>
          <w:t>Android</w:t>
        </w:r>
        <w:r w:rsidRPr="00851E0A">
          <w:rPr>
            <w:rFonts w:ascii="Helvetica" w:hAnsi="Helvetica" w:cs="Helvetica"/>
            <w:sz w:val="24"/>
            <w:szCs w:val="24"/>
            <w:rPrChange w:id="1579" w:author="Nick Joseph" w:date="2020-11-08T20:22:00Z">
              <w:rPr>
                <w:rFonts w:ascii="Helvetica" w:hAnsi="Helvetica" w:cs="Helvetica"/>
                <w:sz w:val="24"/>
                <w:szCs w:val="24"/>
              </w:rPr>
            </w:rPrChange>
          </w:rPr>
          <w:t xml:space="preserve">: A mobile operating system developed by </w:t>
        </w:r>
      </w:ins>
      <w:ins w:id="1580" w:author="Nick Joseph" w:date="2020-11-08T17:55:00Z">
        <w:r w:rsidRPr="00851E0A">
          <w:rPr>
            <w:rFonts w:ascii="Helvetica" w:hAnsi="Helvetica" w:cs="Helvetica"/>
            <w:sz w:val="24"/>
            <w:szCs w:val="24"/>
            <w:rPrChange w:id="1581" w:author="Nick Joseph" w:date="2020-11-08T20:22:00Z">
              <w:rPr>
                <w:rFonts w:ascii="Helvetica" w:hAnsi="Helvetica" w:cs="Helvetica"/>
                <w:sz w:val="24"/>
                <w:szCs w:val="24"/>
              </w:rPr>
            </w:rPrChange>
          </w:rPr>
          <w:t>Google.</w:t>
        </w:r>
      </w:ins>
    </w:p>
    <w:p w14:paraId="40E97A0B" w14:textId="57FBCB51" w:rsidR="000F2B3E" w:rsidRPr="00851E0A" w:rsidRDefault="000F2B3E">
      <w:pPr>
        <w:spacing w:after="240" w:line="240" w:lineRule="auto"/>
        <w:rPr>
          <w:ins w:id="1582" w:author="Nick Joseph" w:date="2020-11-08T20:11:00Z"/>
          <w:rFonts w:ascii="Helvetica" w:hAnsi="Helvetica" w:cs="Helvetica"/>
          <w:sz w:val="24"/>
          <w:szCs w:val="24"/>
          <w:rPrChange w:id="1583" w:author="Nick Joseph" w:date="2020-11-08T20:22:00Z">
            <w:rPr>
              <w:ins w:id="1584" w:author="Nick Joseph" w:date="2020-11-08T20:11:00Z"/>
              <w:rFonts w:ascii="Helvetica" w:hAnsi="Helvetica" w:cs="Helvetica"/>
              <w:sz w:val="24"/>
              <w:szCs w:val="24"/>
            </w:rPr>
          </w:rPrChange>
        </w:rPr>
      </w:pPr>
    </w:p>
    <w:p w14:paraId="71B3BBAA" w14:textId="17334F6A" w:rsidR="000F2B3E" w:rsidRPr="00851E0A" w:rsidRDefault="000F2B3E">
      <w:pPr>
        <w:spacing w:after="240" w:line="240" w:lineRule="auto"/>
        <w:rPr>
          <w:ins w:id="1585" w:author="Nick Joseph" w:date="2020-11-08T20:11:00Z"/>
          <w:rFonts w:ascii="Helvetica" w:hAnsi="Helvetica" w:cs="Helvetica"/>
          <w:sz w:val="24"/>
          <w:szCs w:val="24"/>
          <w:rPrChange w:id="1586" w:author="Nick Joseph" w:date="2020-11-08T20:22:00Z">
            <w:rPr>
              <w:ins w:id="1587" w:author="Nick Joseph" w:date="2020-11-08T20:11:00Z"/>
              <w:rFonts w:ascii="Helvetica" w:hAnsi="Helvetica" w:cs="Helvetica"/>
              <w:sz w:val="24"/>
              <w:szCs w:val="24"/>
            </w:rPr>
          </w:rPrChange>
        </w:rPr>
      </w:pPr>
    </w:p>
    <w:p w14:paraId="267A434A" w14:textId="3B74470C" w:rsidR="000F2B3E" w:rsidRDefault="000F2B3E">
      <w:pPr>
        <w:spacing w:after="240" w:line="240" w:lineRule="auto"/>
        <w:rPr>
          <w:ins w:id="1588" w:author="Nick Joseph" w:date="2020-11-08T20:11:00Z"/>
          <w:rFonts w:ascii="Helvetica" w:hAnsi="Helvetica" w:cs="Helvetica"/>
          <w:sz w:val="24"/>
          <w:szCs w:val="24"/>
        </w:rPr>
      </w:pPr>
    </w:p>
    <w:p w14:paraId="76D6770A" w14:textId="1CA1B91D" w:rsidR="000F2B3E" w:rsidRDefault="000F2B3E">
      <w:pPr>
        <w:spacing w:after="240" w:line="240" w:lineRule="auto"/>
        <w:rPr>
          <w:ins w:id="1589" w:author="Nick Joseph" w:date="2020-11-08T20:11:00Z"/>
          <w:rFonts w:ascii="Helvetica" w:hAnsi="Helvetica" w:cs="Helvetica"/>
          <w:sz w:val="24"/>
          <w:szCs w:val="24"/>
        </w:rPr>
      </w:pPr>
    </w:p>
    <w:p w14:paraId="03475864" w14:textId="6316B969" w:rsidR="000F2B3E" w:rsidRDefault="000F2B3E">
      <w:pPr>
        <w:spacing w:after="240" w:line="240" w:lineRule="auto"/>
        <w:rPr>
          <w:ins w:id="1590" w:author="Nick Joseph" w:date="2020-11-08T20:11:00Z"/>
          <w:rFonts w:ascii="Helvetica" w:hAnsi="Helvetica" w:cs="Helvetica"/>
          <w:sz w:val="24"/>
          <w:szCs w:val="24"/>
        </w:rPr>
      </w:pPr>
    </w:p>
    <w:p w14:paraId="79D3DD1E" w14:textId="4FD6AEED" w:rsidR="000F2B3E" w:rsidRDefault="000F2B3E">
      <w:pPr>
        <w:spacing w:after="240" w:line="240" w:lineRule="auto"/>
        <w:rPr>
          <w:ins w:id="1591" w:author="Nick Joseph" w:date="2020-11-08T20:11:00Z"/>
          <w:rFonts w:ascii="Helvetica" w:hAnsi="Helvetica" w:cs="Helvetica"/>
          <w:sz w:val="24"/>
          <w:szCs w:val="24"/>
        </w:rPr>
      </w:pPr>
    </w:p>
    <w:p w14:paraId="7A018AA4" w14:textId="2830BFE6" w:rsidR="000F2B3E" w:rsidRDefault="000F2B3E">
      <w:pPr>
        <w:spacing w:after="240" w:line="240" w:lineRule="auto"/>
        <w:rPr>
          <w:ins w:id="1592" w:author="Nick Joseph" w:date="2020-11-08T20:11:00Z"/>
          <w:rFonts w:ascii="Helvetica" w:hAnsi="Helvetica" w:cs="Helvetica"/>
          <w:sz w:val="24"/>
          <w:szCs w:val="24"/>
        </w:rPr>
      </w:pPr>
    </w:p>
    <w:p w14:paraId="713E9A04" w14:textId="09A785E4" w:rsidR="000F2B3E" w:rsidRDefault="000F2B3E">
      <w:pPr>
        <w:spacing w:after="240" w:line="240" w:lineRule="auto"/>
        <w:rPr>
          <w:ins w:id="1593" w:author="Nick Joseph" w:date="2020-11-08T20:11:00Z"/>
          <w:rFonts w:ascii="Helvetica" w:hAnsi="Helvetica" w:cs="Helvetica"/>
          <w:sz w:val="24"/>
          <w:szCs w:val="24"/>
        </w:rPr>
      </w:pPr>
    </w:p>
    <w:p w14:paraId="7AC827CF" w14:textId="6BAC21F0" w:rsidR="000F2B3E" w:rsidRDefault="000F2B3E">
      <w:pPr>
        <w:spacing w:after="240" w:line="240" w:lineRule="auto"/>
        <w:rPr>
          <w:ins w:id="1594" w:author="Nick Joseph" w:date="2020-11-08T20:11:00Z"/>
          <w:rFonts w:ascii="Helvetica" w:hAnsi="Helvetica" w:cs="Helvetica"/>
          <w:sz w:val="24"/>
          <w:szCs w:val="24"/>
        </w:rPr>
      </w:pPr>
    </w:p>
    <w:p w14:paraId="459EEA33" w14:textId="7C8B83A9" w:rsidR="000F2B3E" w:rsidRDefault="000F2B3E">
      <w:pPr>
        <w:spacing w:after="240" w:line="240" w:lineRule="auto"/>
        <w:rPr>
          <w:ins w:id="1595" w:author="Nick Joseph" w:date="2020-11-08T20:11:00Z"/>
          <w:rFonts w:ascii="Helvetica" w:hAnsi="Helvetica" w:cs="Helvetica"/>
          <w:sz w:val="24"/>
          <w:szCs w:val="24"/>
        </w:rPr>
      </w:pPr>
    </w:p>
    <w:p w14:paraId="0F46E222" w14:textId="2D5DF005" w:rsidR="000F2B3E" w:rsidRDefault="000F2B3E">
      <w:pPr>
        <w:spacing w:after="240" w:line="240" w:lineRule="auto"/>
        <w:rPr>
          <w:ins w:id="1596" w:author="Nick Joseph" w:date="2020-11-08T20:11:00Z"/>
          <w:rFonts w:ascii="Helvetica" w:hAnsi="Helvetica" w:cs="Helvetica"/>
          <w:sz w:val="24"/>
          <w:szCs w:val="24"/>
        </w:rPr>
      </w:pPr>
    </w:p>
    <w:p w14:paraId="07CDB61A" w14:textId="79CFC574" w:rsidR="000F2B3E" w:rsidRDefault="000F2B3E">
      <w:pPr>
        <w:spacing w:after="240" w:line="240" w:lineRule="auto"/>
        <w:rPr>
          <w:ins w:id="1597" w:author="Nick Joseph" w:date="2020-11-08T20:11:00Z"/>
          <w:rFonts w:ascii="Helvetica" w:hAnsi="Helvetica" w:cs="Helvetica"/>
          <w:sz w:val="24"/>
          <w:szCs w:val="24"/>
        </w:rPr>
      </w:pPr>
    </w:p>
    <w:p w14:paraId="32D6F451" w14:textId="7B67A6F5" w:rsidR="000F2B3E" w:rsidRDefault="000F2B3E">
      <w:pPr>
        <w:spacing w:after="240" w:line="240" w:lineRule="auto"/>
        <w:rPr>
          <w:ins w:id="1598" w:author="Nick Joseph" w:date="2020-11-08T20:11:00Z"/>
          <w:rFonts w:ascii="Helvetica" w:hAnsi="Helvetica" w:cs="Helvetica"/>
          <w:sz w:val="24"/>
          <w:szCs w:val="24"/>
        </w:rPr>
      </w:pPr>
    </w:p>
    <w:p w14:paraId="527CF58C" w14:textId="1EE4CF1B" w:rsidR="000F2B3E" w:rsidRDefault="000F2B3E">
      <w:pPr>
        <w:spacing w:after="240" w:line="240" w:lineRule="auto"/>
        <w:rPr>
          <w:ins w:id="1599" w:author="Nick Joseph" w:date="2020-11-08T20:11:00Z"/>
          <w:rFonts w:ascii="Helvetica" w:hAnsi="Helvetica" w:cs="Helvetica"/>
          <w:sz w:val="24"/>
          <w:szCs w:val="24"/>
        </w:rPr>
      </w:pPr>
    </w:p>
    <w:p w14:paraId="4AEA1114" w14:textId="109E170B" w:rsidR="000F2B3E" w:rsidRDefault="000F2B3E">
      <w:pPr>
        <w:spacing w:after="240" w:line="240" w:lineRule="auto"/>
        <w:rPr>
          <w:ins w:id="1600" w:author="Nick Joseph" w:date="2020-11-08T20:11:00Z"/>
          <w:rFonts w:ascii="Helvetica" w:hAnsi="Helvetica" w:cs="Helvetica"/>
          <w:sz w:val="24"/>
          <w:szCs w:val="24"/>
        </w:rPr>
      </w:pPr>
    </w:p>
    <w:p w14:paraId="1BE6AE41" w14:textId="77777777" w:rsidR="000F2B3E" w:rsidRPr="009C2B7D" w:rsidRDefault="000F2B3E">
      <w:pPr>
        <w:spacing w:after="240" w:line="240" w:lineRule="auto"/>
        <w:rPr>
          <w:ins w:id="1601" w:author="Nick Joseph" w:date="2020-11-08T20:11:00Z"/>
          <w:rFonts w:ascii="Helvetica" w:hAnsi="Helvetica" w:cs="Helvetica"/>
          <w:sz w:val="24"/>
          <w:szCs w:val="24"/>
          <w:rPrChange w:id="1602" w:author="Nick Joseph" w:date="2020-11-08T17:51:00Z">
            <w:rPr>
              <w:ins w:id="1603" w:author="Nick Joseph" w:date="2020-11-08T20:11:00Z"/>
            </w:rPr>
          </w:rPrChange>
        </w:rPr>
      </w:pPr>
    </w:p>
    <w:p w14:paraId="3EB649BC" w14:textId="72379506" w:rsidR="009C2B7D" w:rsidDel="009C2B7D" w:rsidRDefault="009C2B7D">
      <w:pPr>
        <w:spacing w:after="240" w:line="240" w:lineRule="auto"/>
        <w:rPr>
          <w:del w:id="1604" w:author="Nick Joseph" w:date="2020-11-08T18:11:00Z"/>
        </w:rPr>
      </w:pPr>
    </w:p>
    <w:p w14:paraId="595CFE51" w14:textId="2BE8D931" w:rsidR="009C2B7D" w:rsidDel="009C2B7D" w:rsidRDefault="009C2B7D">
      <w:pPr>
        <w:spacing w:after="240" w:line="240" w:lineRule="auto"/>
        <w:rPr>
          <w:del w:id="1605" w:author="Nick Joseph" w:date="2020-11-08T18:08:00Z"/>
        </w:rPr>
      </w:pPr>
    </w:p>
    <w:p w14:paraId="1EE10957" w14:textId="3A300E98" w:rsidR="009C2B7D" w:rsidDel="009C2B7D" w:rsidRDefault="009C2B7D">
      <w:pPr>
        <w:spacing w:after="240" w:line="240" w:lineRule="auto"/>
        <w:rPr>
          <w:del w:id="1606" w:author="Nick Joseph" w:date="2020-11-08T18:08:00Z"/>
        </w:rPr>
      </w:pPr>
    </w:p>
    <w:p w14:paraId="60ACBBB4" w14:textId="5DA9C41A" w:rsidR="009C2B7D" w:rsidDel="009C2B7D" w:rsidRDefault="009C2B7D">
      <w:pPr>
        <w:spacing w:after="240" w:line="240" w:lineRule="auto"/>
        <w:rPr>
          <w:del w:id="1607" w:author="Nick Joseph" w:date="2020-11-08T18:08:00Z"/>
        </w:rPr>
      </w:pPr>
    </w:p>
    <w:p w14:paraId="54D4FFDF" w14:textId="0A68F378" w:rsidR="009C2B7D" w:rsidDel="009C2B7D" w:rsidRDefault="009C2B7D">
      <w:pPr>
        <w:spacing w:after="240" w:line="240" w:lineRule="auto"/>
        <w:rPr>
          <w:del w:id="1608" w:author="Nick Joseph" w:date="2020-11-08T18:08:00Z"/>
        </w:rPr>
      </w:pPr>
    </w:p>
    <w:p w14:paraId="7750F3D2" w14:textId="77A6A616" w:rsidR="009C2B7D" w:rsidDel="009C2B7D" w:rsidRDefault="009C2B7D">
      <w:pPr>
        <w:spacing w:after="240" w:line="240" w:lineRule="auto"/>
        <w:rPr>
          <w:del w:id="1609" w:author="Nick Joseph" w:date="2020-11-08T18:08:00Z"/>
        </w:rPr>
      </w:pPr>
    </w:p>
    <w:p w14:paraId="4F3EA249" w14:textId="30E4B3F2" w:rsidR="009C2B7D" w:rsidDel="009C2B7D" w:rsidRDefault="009C2B7D">
      <w:pPr>
        <w:spacing w:after="240" w:line="240" w:lineRule="auto"/>
        <w:rPr>
          <w:del w:id="1610" w:author="Nick Joseph" w:date="2020-11-08T18:08:00Z"/>
        </w:rPr>
      </w:pPr>
    </w:p>
    <w:p w14:paraId="50D81431" w14:textId="0C8B8E5F" w:rsidR="009C2B7D" w:rsidDel="009C2B7D" w:rsidRDefault="009C2B7D">
      <w:pPr>
        <w:spacing w:after="240" w:line="240" w:lineRule="auto"/>
        <w:rPr>
          <w:del w:id="1611" w:author="Nick Joseph" w:date="2020-11-08T18:08:00Z"/>
        </w:rPr>
      </w:pPr>
    </w:p>
    <w:p w14:paraId="60E17B92" w14:textId="454E7E8F" w:rsidR="009C2B7D" w:rsidDel="009C2B7D" w:rsidRDefault="009C2B7D">
      <w:pPr>
        <w:spacing w:after="240" w:line="240" w:lineRule="auto"/>
        <w:rPr>
          <w:del w:id="1612" w:author="Nick Joseph" w:date="2020-11-08T18:08:00Z"/>
        </w:rPr>
      </w:pPr>
    </w:p>
    <w:p w14:paraId="6F5A0AB7" w14:textId="6C59F55B" w:rsidR="009C2B7D" w:rsidDel="009C2B7D" w:rsidRDefault="009C2B7D">
      <w:pPr>
        <w:spacing w:after="240" w:line="240" w:lineRule="auto"/>
        <w:rPr>
          <w:del w:id="1613" w:author="Nick Joseph" w:date="2020-11-08T18:08:00Z"/>
        </w:rPr>
      </w:pPr>
    </w:p>
    <w:p w14:paraId="52268D08" w14:textId="2BFD582E" w:rsidR="009C2B7D" w:rsidDel="009C2B7D" w:rsidRDefault="009C2B7D">
      <w:pPr>
        <w:spacing w:after="240" w:line="240" w:lineRule="auto"/>
        <w:rPr>
          <w:del w:id="1614" w:author="Nick Joseph" w:date="2020-11-08T18:08:00Z"/>
        </w:rPr>
      </w:pPr>
    </w:p>
    <w:p w14:paraId="312CA23F" w14:textId="185913F2" w:rsidR="009C2B7D" w:rsidDel="009C2B7D" w:rsidRDefault="009C2B7D">
      <w:pPr>
        <w:spacing w:after="240" w:line="240" w:lineRule="auto"/>
        <w:rPr>
          <w:del w:id="1615" w:author="Nick Joseph" w:date="2020-11-08T18:08:00Z"/>
        </w:rPr>
      </w:pPr>
    </w:p>
    <w:p w14:paraId="2C5EE236" w14:textId="4F190D67" w:rsidR="009C2B7D" w:rsidDel="009C2B7D" w:rsidRDefault="009C2B7D">
      <w:pPr>
        <w:spacing w:after="240" w:line="240" w:lineRule="auto"/>
        <w:rPr>
          <w:del w:id="1616" w:author="Nick Joseph" w:date="2020-11-08T18:08:00Z"/>
        </w:rPr>
      </w:pPr>
    </w:p>
    <w:p w14:paraId="0F2415D1" w14:textId="77777777" w:rsidR="009C2B7D" w:rsidRDefault="009C2B7D">
      <w:pPr>
        <w:spacing w:after="240" w:line="240" w:lineRule="auto"/>
      </w:pPr>
    </w:p>
    <w:p w14:paraId="157C56D4" w14:textId="598C0F88" w:rsidR="009C2B7D" w:rsidRPr="009C2B7D" w:rsidRDefault="009C2B7D" w:rsidP="00781DE1">
      <w:pPr>
        <w:pStyle w:val="ListParagraph"/>
        <w:numPr>
          <w:ilvl w:val="0"/>
          <w:numId w:val="2"/>
        </w:numPr>
        <w:spacing w:after="240" w:line="240" w:lineRule="auto"/>
        <w:rPr>
          <w:rFonts w:ascii="Helvetica" w:hAnsi="Helvetica" w:cs="Helvetica"/>
          <w:b/>
          <w:bCs/>
          <w:color w:val="538135" w:themeColor="accent6" w:themeShade="BF"/>
          <w:sz w:val="36"/>
          <w:szCs w:val="36"/>
          <w:rPrChange w:id="1617" w:author="Nick Joseph" w:date="2020-11-08T18:07:00Z">
            <w:rPr/>
          </w:rPrChange>
        </w:rPr>
      </w:pPr>
      <w:r w:rsidRPr="009C2B7D">
        <w:rPr>
          <w:rFonts w:ascii="Helvetica" w:hAnsi="Helvetica" w:cs="Helvetica"/>
          <w:b/>
          <w:bCs/>
          <w:color w:val="538135" w:themeColor="accent6" w:themeShade="BF"/>
          <w:sz w:val="36"/>
          <w:szCs w:val="36"/>
          <w:rPrChange w:id="1618" w:author="Nick Joseph" w:date="2020-11-08T18:07:00Z">
            <w:rPr/>
          </w:rPrChange>
        </w:rPr>
        <w:lastRenderedPageBreak/>
        <w:t xml:space="preserve"> Bibliography</w:t>
      </w:r>
    </w:p>
    <w:p w14:paraId="618C2E14" w14:textId="41D99D3D" w:rsidR="009C2B7D" w:rsidDel="009C2B7D" w:rsidRDefault="00922226" w:rsidP="00624B26">
      <w:pPr>
        <w:pStyle w:val="NormalWeb"/>
        <w:ind w:left="567" w:hanging="567"/>
        <w:rPr>
          <w:del w:id="1619" w:author="Nick Joseph" w:date="2020-11-08T18:11:00Z"/>
        </w:rPr>
      </w:pPr>
      <w:ins w:id="1620" w:author="Nick Joseph" w:date="2020-11-02T21:33:00Z">
        <w:r>
          <w:rPr>
            <w:rFonts w:ascii="Helvetica" w:hAnsi="Helvetica" w:cs="Helvetica"/>
            <w:color w:val="222222"/>
            <w:bdr w:val="none" w:sz="0" w:space="0" w:color="auto" w:frame="1"/>
            <w:shd w:val="clear" w:color="auto" w:fill="FFFFFF"/>
          </w:rPr>
          <w:t>Cameron</w:t>
        </w:r>
        <w:r w:rsidRPr="00922226">
          <w:rPr>
            <w:rFonts w:ascii="Helvetica" w:hAnsi="Helvetica" w:cs="Helvetica"/>
            <w:color w:val="222222"/>
            <w:bdr w:val="none" w:sz="0" w:space="0" w:color="auto" w:frame="1"/>
            <w:shd w:val="clear" w:color="auto" w:fill="FFFFFF"/>
            <w:rPrChange w:id="1621" w:author="Nick Joseph" w:date="2020-11-02T21:33:00Z">
              <w:rPr>
                <w:rFonts w:ascii="Aspira Standard" w:hAnsi="Aspira Standard"/>
                <w:color w:val="222222"/>
                <w:bdr w:val="none" w:sz="0" w:space="0" w:color="auto" w:frame="1"/>
                <w:shd w:val="clear" w:color="auto" w:fill="FFFFFF"/>
              </w:rPr>
            </w:rPrChange>
          </w:rPr>
          <w:t xml:space="preserve">, </w:t>
        </w:r>
        <w:r>
          <w:rPr>
            <w:rFonts w:ascii="Helvetica" w:hAnsi="Helvetica" w:cs="Helvetica"/>
            <w:color w:val="222222"/>
            <w:bdr w:val="none" w:sz="0" w:space="0" w:color="auto" w:frame="1"/>
            <w:shd w:val="clear" w:color="auto" w:fill="FFFFFF"/>
          </w:rPr>
          <w:t>Andy</w:t>
        </w:r>
        <w:r w:rsidRPr="00922226">
          <w:rPr>
            <w:rFonts w:ascii="Helvetica" w:hAnsi="Helvetica" w:cs="Helvetica"/>
            <w:color w:val="222222"/>
            <w:bdr w:val="none" w:sz="0" w:space="0" w:color="auto" w:frame="1"/>
            <w:shd w:val="clear" w:color="auto" w:fill="FFFFFF"/>
            <w:rPrChange w:id="1622" w:author="Nick Joseph" w:date="2020-11-02T21:33:00Z">
              <w:rPr>
                <w:rFonts w:ascii="Aspira Standard" w:hAnsi="Aspira Standard"/>
                <w:color w:val="222222"/>
                <w:bdr w:val="none" w:sz="0" w:space="0" w:color="auto" w:frame="1"/>
                <w:shd w:val="clear" w:color="auto" w:fill="FFFFFF"/>
              </w:rPr>
            </w:rPrChange>
          </w:rPr>
          <w:t>.</w:t>
        </w:r>
        <w:r w:rsidRPr="00922226">
          <w:rPr>
            <w:rFonts w:ascii="Helvetica" w:hAnsi="Helvetica" w:cs="Helvetica" w:hint="eastAsia"/>
            <w:color w:val="222222"/>
            <w:bdr w:val="none" w:sz="0" w:space="0" w:color="auto" w:frame="1"/>
            <w:shd w:val="clear" w:color="auto" w:fill="FFFFFF"/>
            <w:rPrChange w:id="1623" w:author="Nick Joseph" w:date="2020-11-02T21:33:00Z">
              <w:rPr>
                <w:rFonts w:ascii="Aspira Standard" w:hAnsi="Aspira Standard" w:hint="eastAsia"/>
                <w:color w:val="222222"/>
                <w:bdr w:val="none" w:sz="0" w:space="0" w:color="auto" w:frame="1"/>
                <w:shd w:val="clear" w:color="auto" w:fill="FFFFFF"/>
              </w:rPr>
            </w:rPrChange>
          </w:rPr>
          <w:t> </w:t>
        </w:r>
        <w:r>
          <w:rPr>
            <w:rFonts w:ascii="Helvetica" w:hAnsi="Helvetica" w:cs="Helvetica"/>
            <w:i/>
            <w:iCs/>
            <w:color w:val="222222"/>
            <w:bdr w:val="none" w:sz="0" w:space="0" w:color="auto" w:frame="1"/>
            <w:shd w:val="clear" w:color="auto" w:fill="FFFFFF"/>
          </w:rPr>
          <w:t>Use Case Diagrams and Descriptions</w:t>
        </w:r>
        <w:r w:rsidRPr="00922226">
          <w:rPr>
            <w:rFonts w:ascii="Helvetica" w:hAnsi="Helvetica" w:cs="Helvetica"/>
            <w:color w:val="222222"/>
            <w:bdr w:val="none" w:sz="0" w:space="0" w:color="auto" w:frame="1"/>
            <w:shd w:val="clear" w:color="auto" w:fill="FFFFFF"/>
            <w:rPrChange w:id="1624" w:author="Nick Joseph" w:date="2020-11-02T21:33:00Z">
              <w:rPr>
                <w:rFonts w:ascii="Aspira Standard" w:hAnsi="Aspira Standard"/>
                <w:color w:val="222222"/>
                <w:bdr w:val="none" w:sz="0" w:space="0" w:color="auto" w:frame="1"/>
                <w:shd w:val="clear" w:color="auto" w:fill="FFFFFF"/>
              </w:rPr>
            </w:rPrChange>
          </w:rPr>
          <w:t xml:space="preserve">. </w:t>
        </w:r>
      </w:ins>
      <w:ins w:id="1625" w:author="Nick Joseph" w:date="2020-11-02T21:35:00Z">
        <w:r>
          <w:rPr>
            <w:rFonts w:ascii="Helvetica" w:hAnsi="Helvetica" w:cs="Helvetica"/>
            <w:color w:val="222222"/>
            <w:bdr w:val="none" w:sz="0" w:space="0" w:color="auto" w:frame="1"/>
            <w:shd w:val="clear" w:color="auto" w:fill="FFFFFF"/>
          </w:rPr>
          <w:t>Oct</w:t>
        </w:r>
      </w:ins>
      <w:ins w:id="1626" w:author="Nick Joseph" w:date="2020-11-02T21:33:00Z">
        <w:r w:rsidRPr="00922226">
          <w:rPr>
            <w:rFonts w:ascii="Helvetica" w:hAnsi="Helvetica" w:cs="Helvetica"/>
            <w:color w:val="222222"/>
            <w:bdr w:val="none" w:sz="0" w:space="0" w:color="auto" w:frame="1"/>
            <w:shd w:val="clear" w:color="auto" w:fill="FFFFFF"/>
            <w:rPrChange w:id="1627" w:author="Nick Joseph" w:date="2020-11-02T21:33:00Z">
              <w:rPr>
                <w:rFonts w:ascii="Aspira Standard" w:hAnsi="Aspira Standard"/>
                <w:color w:val="222222"/>
                <w:bdr w:val="none" w:sz="0" w:space="0" w:color="auto" w:frame="1"/>
                <w:shd w:val="clear" w:color="auto" w:fill="FFFFFF"/>
              </w:rPr>
            </w:rPrChange>
          </w:rPr>
          <w:t>. 20</w:t>
        </w:r>
      </w:ins>
      <w:ins w:id="1628" w:author="Nick Joseph" w:date="2020-11-02T21:35:00Z">
        <w:r>
          <w:rPr>
            <w:rFonts w:ascii="Helvetica" w:hAnsi="Helvetica" w:cs="Helvetica"/>
            <w:color w:val="222222"/>
            <w:bdr w:val="none" w:sz="0" w:space="0" w:color="auto" w:frame="1"/>
            <w:shd w:val="clear" w:color="auto" w:fill="FFFFFF"/>
          </w:rPr>
          <w:t>20</w:t>
        </w:r>
      </w:ins>
      <w:ins w:id="1629" w:author="Nick Joseph" w:date="2020-11-02T21:33:00Z">
        <w:r w:rsidRPr="00922226">
          <w:rPr>
            <w:rFonts w:ascii="Helvetica" w:hAnsi="Helvetica" w:cs="Helvetica"/>
            <w:color w:val="222222"/>
            <w:bdr w:val="none" w:sz="0" w:space="0" w:color="auto" w:frame="1"/>
            <w:shd w:val="clear" w:color="auto" w:fill="FFFFFF"/>
            <w:rPrChange w:id="1630" w:author="Nick Joseph" w:date="2020-11-02T21:33:00Z">
              <w:rPr>
                <w:rFonts w:ascii="Aspira Standard" w:hAnsi="Aspira Standard"/>
                <w:color w:val="222222"/>
                <w:bdr w:val="none" w:sz="0" w:space="0" w:color="auto" w:frame="1"/>
                <w:shd w:val="clear" w:color="auto" w:fill="FFFFFF"/>
              </w:rPr>
            </w:rPrChange>
          </w:rPr>
          <w:t xml:space="preserve">, </w:t>
        </w:r>
      </w:ins>
      <w:ins w:id="1631" w:author="Nick Joseph" w:date="2020-11-02T21:35:00Z">
        <w:r w:rsidRPr="00922226">
          <w:rPr>
            <w:rFonts w:ascii="Helvetica" w:hAnsi="Helvetica" w:cs="Helvetica"/>
            <w:color w:val="222222"/>
            <w:bdr w:val="none" w:sz="0" w:space="0" w:color="auto" w:frame="1"/>
            <w:shd w:val="clear" w:color="auto" w:fill="FFFFFF"/>
          </w:rPr>
          <w:t>https://canvas.spu.edu/courses/45434/files/2191819?module_item_id=495711</w:t>
        </w:r>
      </w:ins>
      <w:ins w:id="1632" w:author="Nick Joseph" w:date="2020-11-02T21:33:00Z">
        <w:r w:rsidRPr="00922226">
          <w:rPr>
            <w:rFonts w:ascii="Helvetica" w:hAnsi="Helvetica" w:cs="Helvetica"/>
            <w:color w:val="222222"/>
            <w:bdr w:val="none" w:sz="0" w:space="0" w:color="auto" w:frame="1"/>
            <w:shd w:val="clear" w:color="auto" w:fill="FFFFFF"/>
            <w:rPrChange w:id="1633" w:author="Nick Joseph" w:date="2020-11-02T21:33:00Z">
              <w:rPr>
                <w:rFonts w:ascii="Aspira Standard" w:hAnsi="Aspira Standard"/>
                <w:color w:val="222222"/>
                <w:bdr w:val="none" w:sz="0" w:space="0" w:color="auto" w:frame="1"/>
                <w:shd w:val="clear" w:color="auto" w:fill="FFFFFF"/>
              </w:rPr>
            </w:rPrChange>
          </w:rPr>
          <w:t>. PowerPoint Presentation.</w:t>
        </w:r>
      </w:ins>
      <w:del w:id="1634" w:author="Nick Joseph" w:date="2020-11-08T18:11:00Z">
        <w:r w:rsidR="009C2B7D" w:rsidDel="009C2B7D">
          <w:delText>10.0 Bibliography</w:delText>
        </w:r>
      </w:del>
    </w:p>
    <w:p w14:paraId="15C2472F" w14:textId="77777777" w:rsidR="00922226" w:rsidRDefault="00922226" w:rsidP="000F2B3E">
      <w:pPr>
        <w:pStyle w:val="NormalWeb"/>
        <w:ind w:left="567" w:hanging="567"/>
        <w:rPr>
          <w:ins w:id="1635" w:author="Nick Joseph" w:date="2020-11-02T21:33:00Z"/>
          <w:rFonts w:ascii="Helvetica" w:hAnsi="Helvetica" w:cs="Helvetica"/>
        </w:rPr>
      </w:pPr>
    </w:p>
    <w:p w14:paraId="602B483B" w14:textId="6B7F829A" w:rsidR="00624B26" w:rsidRDefault="00624B26" w:rsidP="00624B26">
      <w:pPr>
        <w:pStyle w:val="NormalWeb"/>
        <w:ind w:left="567" w:hanging="567"/>
        <w:rPr>
          <w:rFonts w:ascii="Helvetica" w:hAnsi="Helvetica" w:cs="Helvetica"/>
        </w:rPr>
      </w:pPr>
      <w:r w:rsidRPr="00CD0191">
        <w:rPr>
          <w:rFonts w:ascii="Helvetica" w:hAnsi="Helvetica" w:cs="Helvetica"/>
        </w:rPr>
        <w:t xml:space="preserve">Larman, Craig. “Evolutionary Requirements.” </w:t>
      </w:r>
      <w:r w:rsidRPr="00CD0191">
        <w:rPr>
          <w:rFonts w:ascii="Helvetica" w:hAnsi="Helvetica" w:cs="Helvetica"/>
          <w:i/>
          <w:iCs/>
        </w:rPr>
        <w:t>Applying UML and Patterns: An Introduction to Object-Oriented Analysis and Design and Iterative Development 3rd Edition</w:t>
      </w:r>
      <w:r w:rsidRPr="00CD0191">
        <w:rPr>
          <w:rFonts w:ascii="Helvetica" w:hAnsi="Helvetica" w:cs="Helvetica"/>
        </w:rPr>
        <w:t xml:space="preserve">, Addison Wesley Professional, 2004, pp. 103. </w:t>
      </w:r>
    </w:p>
    <w:p w14:paraId="76E9D883" w14:textId="148297CD" w:rsidR="00043D71" w:rsidRDefault="00043D71" w:rsidP="00043D71">
      <w:pPr>
        <w:pStyle w:val="NormalWeb"/>
        <w:ind w:left="567" w:hanging="567"/>
        <w:rPr>
          <w:ins w:id="1636" w:author="Nick Joseph" w:date="2020-11-05T16:09:00Z"/>
          <w:rFonts w:ascii="Helvetica" w:hAnsi="Helvetica" w:cs="Helvetica"/>
        </w:rPr>
      </w:pPr>
      <w:r w:rsidRPr="00CD0191">
        <w:rPr>
          <w:rFonts w:ascii="Helvetica" w:hAnsi="Helvetica" w:cs="Helvetica"/>
        </w:rPr>
        <w:t>Larman, Craig. “</w:t>
      </w:r>
      <w:r>
        <w:rPr>
          <w:rFonts w:ascii="Helvetica" w:hAnsi="Helvetica" w:cs="Helvetica"/>
        </w:rPr>
        <w:t>Other</w:t>
      </w:r>
      <w:r w:rsidRPr="00CD0191">
        <w:rPr>
          <w:rFonts w:ascii="Helvetica" w:hAnsi="Helvetica" w:cs="Helvetica"/>
        </w:rPr>
        <w:t xml:space="preserve"> Requirements.” </w:t>
      </w:r>
      <w:r w:rsidRPr="00CD0191">
        <w:rPr>
          <w:rFonts w:ascii="Helvetica" w:hAnsi="Helvetica" w:cs="Helvetica"/>
          <w:i/>
          <w:iCs/>
        </w:rPr>
        <w:t>Applying UML and Patterns: An Introduction to Object-Oriented Analysis and Design and Iterative Development 3rd Edition</w:t>
      </w:r>
      <w:r w:rsidRPr="00CD0191">
        <w:rPr>
          <w:rFonts w:ascii="Helvetica" w:hAnsi="Helvetica" w:cs="Helvetica"/>
        </w:rPr>
        <w:t>, Addison Wesley Professional, 2004, pp. 1</w:t>
      </w:r>
      <w:r>
        <w:rPr>
          <w:rFonts w:ascii="Helvetica" w:hAnsi="Helvetica" w:cs="Helvetica"/>
        </w:rPr>
        <w:t>67</w:t>
      </w:r>
      <w:r w:rsidRPr="00CD0191">
        <w:rPr>
          <w:rFonts w:ascii="Helvetica" w:hAnsi="Helvetica" w:cs="Helvetica"/>
        </w:rPr>
        <w:t xml:space="preserve">. </w:t>
      </w:r>
    </w:p>
    <w:p w14:paraId="71064346" w14:textId="3A1C4156" w:rsidR="00972E9E" w:rsidRDefault="00972E9E" w:rsidP="00043D71">
      <w:pPr>
        <w:pStyle w:val="NormalWeb"/>
        <w:ind w:left="567" w:hanging="567"/>
        <w:rPr>
          <w:rFonts w:ascii="Helvetica" w:hAnsi="Helvetica" w:cs="Helvetica"/>
        </w:rPr>
      </w:pPr>
      <w:ins w:id="1637" w:author="Nick Joseph" w:date="2020-11-05T16:09:00Z">
        <w:r w:rsidRPr="00972E9E">
          <w:rPr>
            <w:rFonts w:ascii="Helvetica" w:hAnsi="Helvetica" w:cs="Helvetica"/>
          </w:rPr>
          <w:t>“Online Diagram Software &amp; Visual Solution.” Lucidchart, Lucid Software Inc., www.lucidchart.com/.</w:t>
        </w:r>
      </w:ins>
    </w:p>
    <w:p w14:paraId="067AE6E2" w14:textId="4D1B6AEB" w:rsidR="00437BAA" w:rsidRDefault="00437BAA" w:rsidP="00043D71">
      <w:pPr>
        <w:pStyle w:val="NormalWeb"/>
        <w:ind w:left="567" w:hanging="567"/>
        <w:rPr>
          <w:rFonts w:ascii="Helvetica" w:hAnsi="Helvetica" w:cs="Helvetica"/>
        </w:rPr>
      </w:pPr>
      <w:r w:rsidRPr="00437BAA">
        <w:rPr>
          <w:rFonts w:ascii="Helvetica" w:hAnsi="Helvetica" w:cs="Helvetica"/>
        </w:rPr>
        <w:t>Rouse, Margaret. “What Is AES Encryption and How Does It Work?” SearchSecurity, TechTarget, 17 Apr. 2020, searchsecurity.techtarget.com/definition/Advanced-Encryption-Standard.</w:t>
      </w:r>
    </w:p>
    <w:p w14:paraId="2FE198C2" w14:textId="749D559B" w:rsidR="005C1CBE" w:rsidRPr="00CD0191" w:rsidRDefault="005C1CBE" w:rsidP="00043D71">
      <w:pPr>
        <w:pStyle w:val="NormalWeb"/>
        <w:ind w:left="567" w:hanging="567"/>
        <w:rPr>
          <w:rFonts w:ascii="Helvetica" w:hAnsi="Helvetica" w:cs="Helvetica"/>
        </w:rPr>
      </w:pPr>
      <w:r w:rsidRPr="005C1CBE">
        <w:rPr>
          <w:rFonts w:ascii="Helvetica" w:hAnsi="Helvetica" w:cs="Helvetica"/>
        </w:rPr>
        <w:t xml:space="preserve">Tate, Thayer. “How Long Does It Take </w:t>
      </w:r>
      <w:proofErr w:type="gramStart"/>
      <w:r w:rsidRPr="005C1CBE">
        <w:rPr>
          <w:rFonts w:ascii="Helvetica" w:hAnsi="Helvetica" w:cs="Helvetica"/>
        </w:rPr>
        <w:t>To</w:t>
      </w:r>
      <w:proofErr w:type="gramEnd"/>
      <w:r w:rsidRPr="005C1CBE">
        <w:rPr>
          <w:rFonts w:ascii="Helvetica" w:hAnsi="Helvetica" w:cs="Helvetica"/>
        </w:rPr>
        <w:t xml:space="preserve"> Build Custom Software?” SOLTECH, SOLTECH, 15 Nov. 2019, soltech.net/how-long-does-it-take-to-build-custom-software/.</w:t>
      </w:r>
    </w:p>
    <w:p w14:paraId="24D41301" w14:textId="77777777" w:rsidR="00043D71" w:rsidRPr="00CD0191" w:rsidRDefault="00043D71" w:rsidP="00624B26">
      <w:pPr>
        <w:pStyle w:val="NormalWeb"/>
        <w:ind w:left="567" w:hanging="567"/>
        <w:rPr>
          <w:rFonts w:ascii="Helvetica" w:hAnsi="Helvetica" w:cs="Helvetica"/>
        </w:rPr>
      </w:pPr>
    </w:p>
    <w:p w14:paraId="2FD54B1F" w14:textId="77777777" w:rsidR="009C2B7D" w:rsidRDefault="009C2B7D" w:rsidP="000A4D38">
      <w:pPr>
        <w:spacing w:after="240" w:line="240" w:lineRule="auto"/>
      </w:pPr>
    </w:p>
    <w:p w14:paraId="08175726" w14:textId="77777777" w:rsidR="002F3ED8" w:rsidRDefault="002F3ED8" w:rsidP="007F0FF0">
      <w:pPr>
        <w:spacing w:after="240" w:line="276" w:lineRule="auto"/>
      </w:pPr>
    </w:p>
    <w:p w14:paraId="2F5CD152" w14:textId="77777777" w:rsidR="009C2B7D" w:rsidRDefault="009C2B7D" w:rsidP="007F0FF0">
      <w:pPr>
        <w:spacing w:after="240" w:line="276" w:lineRule="auto"/>
      </w:pPr>
    </w:p>
    <w:p w14:paraId="01F6DE82" w14:textId="77777777" w:rsidR="002F3ED8" w:rsidRDefault="002F3ED8" w:rsidP="00050FB6">
      <w:pPr>
        <w:spacing w:after="240" w:line="240" w:lineRule="auto"/>
      </w:pPr>
    </w:p>
    <w:p w14:paraId="06DD2CC2" w14:textId="77777777" w:rsidR="00050FB6" w:rsidRPr="004277DB" w:rsidRDefault="00050FB6" w:rsidP="00050FB6">
      <w:pPr>
        <w:spacing w:after="240" w:line="276" w:lineRule="auto"/>
      </w:pPr>
    </w:p>
    <w:sectPr w:rsidR="00050FB6" w:rsidRPr="004277DB" w:rsidSect="000829CB">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28D61" w14:textId="77777777" w:rsidR="002B6293" w:rsidRDefault="002B6293" w:rsidP="00E42D6C">
      <w:pPr>
        <w:spacing w:after="0" w:line="240" w:lineRule="auto"/>
      </w:pPr>
      <w:r>
        <w:separator/>
      </w:r>
    </w:p>
  </w:endnote>
  <w:endnote w:type="continuationSeparator" w:id="0">
    <w:p w14:paraId="5D0B98D0" w14:textId="77777777" w:rsidR="002B6293" w:rsidRDefault="002B6293" w:rsidP="00E42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spira 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0804684"/>
      <w:docPartObj>
        <w:docPartGallery w:val="Page Numbers (Bottom of Page)"/>
        <w:docPartUnique/>
      </w:docPartObj>
    </w:sdtPr>
    <w:sdtEndPr>
      <w:rPr>
        <w:noProof/>
      </w:rPr>
    </w:sdtEndPr>
    <w:sdtContent>
      <w:p w14:paraId="3C0D6A5B" w14:textId="050F1A18" w:rsidR="009C2B7D" w:rsidRDefault="009C2B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D2BE9B" w14:textId="77777777" w:rsidR="009C2B7D" w:rsidRDefault="009C2B7D" w:rsidP="00E42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24F49" w14:textId="77777777" w:rsidR="002B6293" w:rsidRDefault="002B6293" w:rsidP="00E42D6C">
      <w:pPr>
        <w:spacing w:after="0" w:line="240" w:lineRule="auto"/>
      </w:pPr>
      <w:r>
        <w:separator/>
      </w:r>
    </w:p>
  </w:footnote>
  <w:footnote w:type="continuationSeparator" w:id="0">
    <w:p w14:paraId="3FF8F6B8" w14:textId="77777777" w:rsidR="002B6293" w:rsidRDefault="002B6293" w:rsidP="00E42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6BBA5" w14:textId="1C70745F" w:rsidR="009C2B7D" w:rsidRDefault="009C2B7D">
    <w:pPr>
      <w:pStyle w:val="Header"/>
    </w:pPr>
  </w:p>
  <w:p w14:paraId="212D1830" w14:textId="77777777" w:rsidR="009C2B7D" w:rsidRDefault="009C2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40D14"/>
    <w:multiLevelType w:val="hybridMultilevel"/>
    <w:tmpl w:val="649EA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F177E"/>
    <w:multiLevelType w:val="hybridMultilevel"/>
    <w:tmpl w:val="C3A88C3A"/>
    <w:lvl w:ilvl="0" w:tplc="71A06918">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73743"/>
    <w:multiLevelType w:val="hybridMultilevel"/>
    <w:tmpl w:val="A53A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01809"/>
    <w:multiLevelType w:val="hybridMultilevel"/>
    <w:tmpl w:val="9516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D472A"/>
    <w:multiLevelType w:val="hybridMultilevel"/>
    <w:tmpl w:val="B202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20219"/>
    <w:multiLevelType w:val="hybridMultilevel"/>
    <w:tmpl w:val="CF00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B6F60"/>
    <w:multiLevelType w:val="hybridMultilevel"/>
    <w:tmpl w:val="23F83B26"/>
    <w:lvl w:ilvl="0" w:tplc="71E856BE">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90529"/>
    <w:multiLevelType w:val="hybridMultilevel"/>
    <w:tmpl w:val="FD72B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2331E6"/>
    <w:multiLevelType w:val="hybridMultilevel"/>
    <w:tmpl w:val="15F2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44254"/>
    <w:multiLevelType w:val="hybridMultilevel"/>
    <w:tmpl w:val="4F8AF374"/>
    <w:lvl w:ilvl="0" w:tplc="AD9E3C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4C2C1E"/>
    <w:multiLevelType w:val="hybridMultilevel"/>
    <w:tmpl w:val="6598FDC2"/>
    <w:lvl w:ilvl="0" w:tplc="71A06918">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C12427"/>
    <w:multiLevelType w:val="hybridMultilevel"/>
    <w:tmpl w:val="6896C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3F4BA8"/>
    <w:multiLevelType w:val="hybridMultilevel"/>
    <w:tmpl w:val="77BE5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572CCF"/>
    <w:multiLevelType w:val="hybridMultilevel"/>
    <w:tmpl w:val="631A4410"/>
    <w:lvl w:ilvl="0" w:tplc="498C0AEC">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425C1C"/>
    <w:multiLevelType w:val="hybridMultilevel"/>
    <w:tmpl w:val="C518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840754"/>
    <w:multiLevelType w:val="multilevel"/>
    <w:tmpl w:val="9FD65BF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6" w15:restartNumberingAfterBreak="0">
    <w:nsid w:val="27DD12F6"/>
    <w:multiLevelType w:val="hybridMultilevel"/>
    <w:tmpl w:val="31F2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2369BD"/>
    <w:multiLevelType w:val="hybridMultilevel"/>
    <w:tmpl w:val="9AE85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F003A7"/>
    <w:multiLevelType w:val="hybridMultilevel"/>
    <w:tmpl w:val="884EA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130574"/>
    <w:multiLevelType w:val="hybridMultilevel"/>
    <w:tmpl w:val="E488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353D73"/>
    <w:multiLevelType w:val="hybridMultilevel"/>
    <w:tmpl w:val="40D6D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D95148"/>
    <w:multiLevelType w:val="hybridMultilevel"/>
    <w:tmpl w:val="E57A28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7D7D4C"/>
    <w:multiLevelType w:val="hybridMultilevel"/>
    <w:tmpl w:val="1ECA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C70F59"/>
    <w:multiLevelType w:val="hybridMultilevel"/>
    <w:tmpl w:val="0B841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AE39D9"/>
    <w:multiLevelType w:val="hybridMultilevel"/>
    <w:tmpl w:val="E2D0E2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6244C13"/>
    <w:multiLevelType w:val="hybridMultilevel"/>
    <w:tmpl w:val="F4E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457263"/>
    <w:multiLevelType w:val="hybridMultilevel"/>
    <w:tmpl w:val="2BA6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476BB2"/>
    <w:multiLevelType w:val="hybridMultilevel"/>
    <w:tmpl w:val="C5C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A54B4C"/>
    <w:multiLevelType w:val="hybridMultilevel"/>
    <w:tmpl w:val="436E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BE5F0D"/>
    <w:multiLevelType w:val="hybridMultilevel"/>
    <w:tmpl w:val="E94A73B2"/>
    <w:lvl w:ilvl="0" w:tplc="2CC60598">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82477D"/>
    <w:multiLevelType w:val="hybridMultilevel"/>
    <w:tmpl w:val="9DFE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1B69E0"/>
    <w:multiLevelType w:val="hybridMultilevel"/>
    <w:tmpl w:val="32F06E12"/>
    <w:lvl w:ilvl="0" w:tplc="71A06918">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B8251B"/>
    <w:multiLevelType w:val="hybridMultilevel"/>
    <w:tmpl w:val="24C63B72"/>
    <w:lvl w:ilvl="0" w:tplc="AFCE11E0">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6557FA"/>
    <w:multiLevelType w:val="hybridMultilevel"/>
    <w:tmpl w:val="8C7C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D2420D"/>
    <w:multiLevelType w:val="multilevel"/>
    <w:tmpl w:val="5106BF4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5730050C"/>
    <w:multiLevelType w:val="hybridMultilevel"/>
    <w:tmpl w:val="A2422A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9A563D5"/>
    <w:multiLevelType w:val="hybridMultilevel"/>
    <w:tmpl w:val="376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C61C11"/>
    <w:multiLevelType w:val="hybridMultilevel"/>
    <w:tmpl w:val="CE04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2D1075"/>
    <w:multiLevelType w:val="hybridMultilevel"/>
    <w:tmpl w:val="6D9EB362"/>
    <w:lvl w:ilvl="0" w:tplc="16D2F452">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D35BFC"/>
    <w:multiLevelType w:val="hybridMultilevel"/>
    <w:tmpl w:val="A3EE6024"/>
    <w:lvl w:ilvl="0" w:tplc="068A597E">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BA5906"/>
    <w:multiLevelType w:val="hybridMultilevel"/>
    <w:tmpl w:val="1FB6FB92"/>
    <w:lvl w:ilvl="0" w:tplc="71A06918">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286294"/>
    <w:multiLevelType w:val="multilevel"/>
    <w:tmpl w:val="199AAFC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9C91426"/>
    <w:multiLevelType w:val="hybridMultilevel"/>
    <w:tmpl w:val="64325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393E08"/>
    <w:multiLevelType w:val="hybridMultilevel"/>
    <w:tmpl w:val="46242D64"/>
    <w:lvl w:ilvl="0" w:tplc="E6E2FE16">
      <w:start w:val="1"/>
      <w:numFmt w:val="bullet"/>
      <w:lvlText w:val="-"/>
      <w:lvlJc w:val="left"/>
      <w:pPr>
        <w:ind w:left="720" w:hanging="36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63238B"/>
    <w:multiLevelType w:val="hybridMultilevel"/>
    <w:tmpl w:val="32322222"/>
    <w:lvl w:ilvl="0" w:tplc="71A06918">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517AC0"/>
    <w:multiLevelType w:val="hybridMultilevel"/>
    <w:tmpl w:val="B5F6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30038A"/>
    <w:multiLevelType w:val="hybridMultilevel"/>
    <w:tmpl w:val="0DFE3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54006"/>
    <w:multiLevelType w:val="hybridMultilevel"/>
    <w:tmpl w:val="C142B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EB7F8F"/>
    <w:multiLevelType w:val="hybridMultilevel"/>
    <w:tmpl w:val="74FC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E04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B0D65BC"/>
    <w:multiLevelType w:val="hybridMultilevel"/>
    <w:tmpl w:val="76844100"/>
    <w:lvl w:ilvl="0" w:tplc="71A06918">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4757FD"/>
    <w:multiLevelType w:val="hybridMultilevel"/>
    <w:tmpl w:val="F4E45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630FEA"/>
    <w:multiLevelType w:val="hybridMultilevel"/>
    <w:tmpl w:val="485C8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5"/>
  </w:num>
  <w:num w:numId="3">
    <w:abstractNumId w:val="33"/>
  </w:num>
  <w:num w:numId="4">
    <w:abstractNumId w:val="51"/>
  </w:num>
  <w:num w:numId="5">
    <w:abstractNumId w:val="32"/>
  </w:num>
  <w:num w:numId="6">
    <w:abstractNumId w:val="37"/>
  </w:num>
  <w:num w:numId="7">
    <w:abstractNumId w:val="39"/>
  </w:num>
  <w:num w:numId="8">
    <w:abstractNumId w:val="30"/>
  </w:num>
  <w:num w:numId="9">
    <w:abstractNumId w:val="13"/>
  </w:num>
  <w:num w:numId="10">
    <w:abstractNumId w:val="16"/>
  </w:num>
  <w:num w:numId="11">
    <w:abstractNumId w:val="43"/>
  </w:num>
  <w:num w:numId="12">
    <w:abstractNumId w:val="26"/>
  </w:num>
  <w:num w:numId="13">
    <w:abstractNumId w:val="49"/>
  </w:num>
  <w:num w:numId="14">
    <w:abstractNumId w:val="12"/>
  </w:num>
  <w:num w:numId="15">
    <w:abstractNumId w:val="11"/>
  </w:num>
  <w:num w:numId="16">
    <w:abstractNumId w:val="18"/>
  </w:num>
  <w:num w:numId="17">
    <w:abstractNumId w:val="41"/>
  </w:num>
  <w:num w:numId="18">
    <w:abstractNumId w:val="19"/>
  </w:num>
  <w:num w:numId="19">
    <w:abstractNumId w:val="29"/>
  </w:num>
  <w:num w:numId="20">
    <w:abstractNumId w:val="36"/>
  </w:num>
  <w:num w:numId="21">
    <w:abstractNumId w:val="3"/>
  </w:num>
  <w:num w:numId="22">
    <w:abstractNumId w:val="38"/>
  </w:num>
  <w:num w:numId="23">
    <w:abstractNumId w:val="22"/>
  </w:num>
  <w:num w:numId="24">
    <w:abstractNumId w:val="6"/>
  </w:num>
  <w:num w:numId="25">
    <w:abstractNumId w:val="20"/>
  </w:num>
  <w:num w:numId="26">
    <w:abstractNumId w:val="40"/>
  </w:num>
  <w:num w:numId="27">
    <w:abstractNumId w:val="50"/>
  </w:num>
  <w:num w:numId="28">
    <w:abstractNumId w:val="44"/>
  </w:num>
  <w:num w:numId="29">
    <w:abstractNumId w:val="2"/>
  </w:num>
  <w:num w:numId="30">
    <w:abstractNumId w:val="8"/>
  </w:num>
  <w:num w:numId="31">
    <w:abstractNumId w:val="1"/>
  </w:num>
  <w:num w:numId="32">
    <w:abstractNumId w:val="24"/>
  </w:num>
  <w:num w:numId="33">
    <w:abstractNumId w:val="14"/>
  </w:num>
  <w:num w:numId="34">
    <w:abstractNumId w:val="31"/>
  </w:num>
  <w:num w:numId="35">
    <w:abstractNumId w:val="27"/>
  </w:num>
  <w:num w:numId="36">
    <w:abstractNumId w:val="10"/>
  </w:num>
  <w:num w:numId="37">
    <w:abstractNumId w:val="23"/>
  </w:num>
  <w:num w:numId="38">
    <w:abstractNumId w:val="42"/>
  </w:num>
  <w:num w:numId="39">
    <w:abstractNumId w:val="21"/>
  </w:num>
  <w:num w:numId="40">
    <w:abstractNumId w:val="5"/>
  </w:num>
  <w:num w:numId="41">
    <w:abstractNumId w:val="35"/>
  </w:num>
  <w:num w:numId="42">
    <w:abstractNumId w:val="17"/>
  </w:num>
  <w:num w:numId="43">
    <w:abstractNumId w:val="52"/>
  </w:num>
  <w:num w:numId="44">
    <w:abstractNumId w:val="9"/>
  </w:num>
  <w:num w:numId="45">
    <w:abstractNumId w:val="28"/>
  </w:num>
  <w:num w:numId="46">
    <w:abstractNumId w:val="25"/>
  </w:num>
  <w:num w:numId="47">
    <w:abstractNumId w:val="47"/>
  </w:num>
  <w:num w:numId="48">
    <w:abstractNumId w:val="0"/>
  </w:num>
  <w:num w:numId="49">
    <w:abstractNumId w:val="48"/>
  </w:num>
  <w:num w:numId="50">
    <w:abstractNumId w:val="7"/>
  </w:num>
  <w:num w:numId="51">
    <w:abstractNumId w:val="46"/>
  </w:num>
  <w:num w:numId="52">
    <w:abstractNumId w:val="4"/>
  </w:num>
  <w:num w:numId="53">
    <w:abstractNumId w:val="45"/>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Joseph">
    <w15:presenceInfo w15:providerId="Windows Live" w15:userId="114733e541a9e7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wMbU0sTA0tDQ0MDZR0lEKTi0uzszPAymwqAUA2Uaw7ywAAAA="/>
  </w:docVars>
  <w:rsids>
    <w:rsidRoot w:val="000B6DF4"/>
    <w:rsid w:val="00000F2A"/>
    <w:rsid w:val="00006680"/>
    <w:rsid w:val="00015DC6"/>
    <w:rsid w:val="000205B4"/>
    <w:rsid w:val="000309D5"/>
    <w:rsid w:val="00043D71"/>
    <w:rsid w:val="00050FB6"/>
    <w:rsid w:val="00051ED7"/>
    <w:rsid w:val="000829CB"/>
    <w:rsid w:val="0009622E"/>
    <w:rsid w:val="000A31C2"/>
    <w:rsid w:val="000A4D38"/>
    <w:rsid w:val="000B6DF4"/>
    <w:rsid w:val="000F1546"/>
    <w:rsid w:val="000F2B3E"/>
    <w:rsid w:val="00106AA8"/>
    <w:rsid w:val="001310B7"/>
    <w:rsid w:val="00136F77"/>
    <w:rsid w:val="0015284E"/>
    <w:rsid w:val="00156777"/>
    <w:rsid w:val="0016143C"/>
    <w:rsid w:val="00163C18"/>
    <w:rsid w:val="001712E8"/>
    <w:rsid w:val="001877AD"/>
    <w:rsid w:val="001A639A"/>
    <w:rsid w:val="001D35A8"/>
    <w:rsid w:val="001E366A"/>
    <w:rsid w:val="001E521C"/>
    <w:rsid w:val="0021188A"/>
    <w:rsid w:val="002318F1"/>
    <w:rsid w:val="0023450A"/>
    <w:rsid w:val="002460D5"/>
    <w:rsid w:val="00284EA9"/>
    <w:rsid w:val="0029670E"/>
    <w:rsid w:val="002B60E9"/>
    <w:rsid w:val="002B6293"/>
    <w:rsid w:val="002C09E6"/>
    <w:rsid w:val="002C5087"/>
    <w:rsid w:val="002D6411"/>
    <w:rsid w:val="002E63D5"/>
    <w:rsid w:val="002F3ED8"/>
    <w:rsid w:val="00316249"/>
    <w:rsid w:val="00356188"/>
    <w:rsid w:val="00394A1F"/>
    <w:rsid w:val="003A25FF"/>
    <w:rsid w:val="003C5539"/>
    <w:rsid w:val="003C5621"/>
    <w:rsid w:val="003D0001"/>
    <w:rsid w:val="003E07B7"/>
    <w:rsid w:val="003E6506"/>
    <w:rsid w:val="004105D0"/>
    <w:rsid w:val="00412A6A"/>
    <w:rsid w:val="004277DB"/>
    <w:rsid w:val="00437BAA"/>
    <w:rsid w:val="004756B8"/>
    <w:rsid w:val="004A413C"/>
    <w:rsid w:val="004D73BD"/>
    <w:rsid w:val="005065EC"/>
    <w:rsid w:val="00522F8D"/>
    <w:rsid w:val="0056066F"/>
    <w:rsid w:val="00566EE8"/>
    <w:rsid w:val="005C1CBE"/>
    <w:rsid w:val="005E6BC6"/>
    <w:rsid w:val="00600D8F"/>
    <w:rsid w:val="00624B26"/>
    <w:rsid w:val="0063305C"/>
    <w:rsid w:val="0065238E"/>
    <w:rsid w:val="00687E75"/>
    <w:rsid w:val="006B6E08"/>
    <w:rsid w:val="006F3234"/>
    <w:rsid w:val="00701855"/>
    <w:rsid w:val="00703B5E"/>
    <w:rsid w:val="00705F35"/>
    <w:rsid w:val="00716467"/>
    <w:rsid w:val="00736939"/>
    <w:rsid w:val="00764BCC"/>
    <w:rsid w:val="00781DE1"/>
    <w:rsid w:val="00785B83"/>
    <w:rsid w:val="007916AF"/>
    <w:rsid w:val="00792A8B"/>
    <w:rsid w:val="007971EE"/>
    <w:rsid w:val="00797301"/>
    <w:rsid w:val="007C49A0"/>
    <w:rsid w:val="007F0FF0"/>
    <w:rsid w:val="00851E0A"/>
    <w:rsid w:val="008621DC"/>
    <w:rsid w:val="008A3583"/>
    <w:rsid w:val="008A65E2"/>
    <w:rsid w:val="008C0363"/>
    <w:rsid w:val="00922226"/>
    <w:rsid w:val="00933342"/>
    <w:rsid w:val="00972E9E"/>
    <w:rsid w:val="00982794"/>
    <w:rsid w:val="009B7AA0"/>
    <w:rsid w:val="009C2B7D"/>
    <w:rsid w:val="009D5E96"/>
    <w:rsid w:val="00A24609"/>
    <w:rsid w:val="00A26D34"/>
    <w:rsid w:val="00A376AA"/>
    <w:rsid w:val="00A50151"/>
    <w:rsid w:val="00A52D3A"/>
    <w:rsid w:val="00A65BB2"/>
    <w:rsid w:val="00A77DE4"/>
    <w:rsid w:val="00AB0D3C"/>
    <w:rsid w:val="00AC2AE5"/>
    <w:rsid w:val="00AD5E12"/>
    <w:rsid w:val="00B31542"/>
    <w:rsid w:val="00B40D09"/>
    <w:rsid w:val="00B463B3"/>
    <w:rsid w:val="00B6437C"/>
    <w:rsid w:val="00B755D8"/>
    <w:rsid w:val="00B813E7"/>
    <w:rsid w:val="00BA44A3"/>
    <w:rsid w:val="00BE495D"/>
    <w:rsid w:val="00BE5B6E"/>
    <w:rsid w:val="00BE749F"/>
    <w:rsid w:val="00BF1AFC"/>
    <w:rsid w:val="00BF6171"/>
    <w:rsid w:val="00C83492"/>
    <w:rsid w:val="00C86414"/>
    <w:rsid w:val="00C86F5A"/>
    <w:rsid w:val="00C8721F"/>
    <w:rsid w:val="00C97119"/>
    <w:rsid w:val="00CD0191"/>
    <w:rsid w:val="00CF33D9"/>
    <w:rsid w:val="00CF71B7"/>
    <w:rsid w:val="00D14D2E"/>
    <w:rsid w:val="00D179BC"/>
    <w:rsid w:val="00DD0E9F"/>
    <w:rsid w:val="00DD55EE"/>
    <w:rsid w:val="00E05815"/>
    <w:rsid w:val="00E131F1"/>
    <w:rsid w:val="00E42D6C"/>
    <w:rsid w:val="00E4418E"/>
    <w:rsid w:val="00E454E1"/>
    <w:rsid w:val="00E51AEA"/>
    <w:rsid w:val="00E675FA"/>
    <w:rsid w:val="00E7165B"/>
    <w:rsid w:val="00E83A93"/>
    <w:rsid w:val="00E86464"/>
    <w:rsid w:val="00EF4B01"/>
    <w:rsid w:val="00F81703"/>
    <w:rsid w:val="00F976D5"/>
    <w:rsid w:val="00FA0797"/>
    <w:rsid w:val="00FB29E2"/>
    <w:rsid w:val="00FD663D"/>
    <w:rsid w:val="00FF1D09"/>
    <w:rsid w:val="00FF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30C11"/>
  <w15:chartTrackingRefBased/>
  <w15:docId w15:val="{3C1DC8DA-2AC0-45E2-B224-39AA5A11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D8F"/>
    <w:pPr>
      <w:ind w:left="720"/>
      <w:contextualSpacing/>
    </w:pPr>
  </w:style>
  <w:style w:type="paragraph" w:styleId="Header">
    <w:name w:val="header"/>
    <w:basedOn w:val="Normal"/>
    <w:link w:val="HeaderChar"/>
    <w:uiPriority w:val="99"/>
    <w:unhideWhenUsed/>
    <w:rsid w:val="00E42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D6C"/>
  </w:style>
  <w:style w:type="paragraph" w:styleId="Footer">
    <w:name w:val="footer"/>
    <w:basedOn w:val="Normal"/>
    <w:link w:val="FooterChar"/>
    <w:uiPriority w:val="99"/>
    <w:unhideWhenUsed/>
    <w:rsid w:val="00E42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D6C"/>
  </w:style>
  <w:style w:type="character" w:customStyle="1" w:styleId="textlayer--absolute">
    <w:name w:val="textlayer--absolute"/>
    <w:basedOn w:val="DefaultParagraphFont"/>
    <w:rsid w:val="004277DB"/>
  </w:style>
  <w:style w:type="paragraph" w:styleId="NormalWeb">
    <w:name w:val="Normal (Web)"/>
    <w:basedOn w:val="Normal"/>
    <w:uiPriority w:val="99"/>
    <w:semiHidden/>
    <w:unhideWhenUsed/>
    <w:rsid w:val="00624B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64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464"/>
    <w:rPr>
      <w:rFonts w:ascii="Segoe UI" w:hAnsi="Segoe UI" w:cs="Segoe UI"/>
      <w:sz w:val="18"/>
      <w:szCs w:val="18"/>
    </w:rPr>
  </w:style>
  <w:style w:type="table" w:styleId="TableGrid">
    <w:name w:val="Table Grid"/>
    <w:basedOn w:val="TableNormal"/>
    <w:uiPriority w:val="39"/>
    <w:rsid w:val="00BF1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4611">
      <w:bodyDiv w:val="1"/>
      <w:marLeft w:val="0"/>
      <w:marRight w:val="0"/>
      <w:marTop w:val="0"/>
      <w:marBottom w:val="0"/>
      <w:divBdr>
        <w:top w:val="none" w:sz="0" w:space="0" w:color="auto"/>
        <w:left w:val="none" w:sz="0" w:space="0" w:color="auto"/>
        <w:bottom w:val="none" w:sz="0" w:space="0" w:color="auto"/>
        <w:right w:val="none" w:sz="0" w:space="0" w:color="auto"/>
      </w:divBdr>
    </w:div>
    <w:div w:id="424956431">
      <w:bodyDiv w:val="1"/>
      <w:marLeft w:val="0"/>
      <w:marRight w:val="0"/>
      <w:marTop w:val="0"/>
      <w:marBottom w:val="0"/>
      <w:divBdr>
        <w:top w:val="none" w:sz="0" w:space="0" w:color="auto"/>
        <w:left w:val="none" w:sz="0" w:space="0" w:color="auto"/>
        <w:bottom w:val="none" w:sz="0" w:space="0" w:color="auto"/>
        <w:right w:val="none" w:sz="0" w:space="0" w:color="auto"/>
      </w:divBdr>
    </w:div>
    <w:div w:id="808011516">
      <w:bodyDiv w:val="1"/>
      <w:marLeft w:val="0"/>
      <w:marRight w:val="0"/>
      <w:marTop w:val="0"/>
      <w:marBottom w:val="0"/>
      <w:divBdr>
        <w:top w:val="none" w:sz="0" w:space="0" w:color="auto"/>
        <w:left w:val="none" w:sz="0" w:space="0" w:color="auto"/>
        <w:bottom w:val="none" w:sz="0" w:space="0" w:color="auto"/>
        <w:right w:val="none" w:sz="0" w:space="0" w:color="auto"/>
      </w:divBdr>
    </w:div>
    <w:div w:id="1372221969">
      <w:bodyDiv w:val="1"/>
      <w:marLeft w:val="0"/>
      <w:marRight w:val="0"/>
      <w:marTop w:val="0"/>
      <w:marBottom w:val="0"/>
      <w:divBdr>
        <w:top w:val="none" w:sz="0" w:space="0" w:color="auto"/>
        <w:left w:val="none" w:sz="0" w:space="0" w:color="auto"/>
        <w:bottom w:val="none" w:sz="0" w:space="0" w:color="auto"/>
        <w:right w:val="none" w:sz="0" w:space="0" w:color="auto"/>
      </w:divBdr>
    </w:div>
    <w:div w:id="137831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31</Pages>
  <Words>6806</Words>
  <Characters>38800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Joseph</dc:creator>
  <cp:keywords/>
  <dc:description/>
  <cp:lastModifiedBy>Nick Joseph</cp:lastModifiedBy>
  <cp:revision>10</cp:revision>
  <dcterms:created xsi:type="dcterms:W3CDTF">2020-11-06T02:50:00Z</dcterms:created>
  <dcterms:modified xsi:type="dcterms:W3CDTF">2020-11-09T04:22:00Z</dcterms:modified>
</cp:coreProperties>
</file>